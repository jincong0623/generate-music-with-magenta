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674" w:rsidRPr="00B91674" w:rsidRDefault="00B91674" w:rsidP="00816C75">
      <w:pPr>
        <w:widowControl/>
        <w:spacing w:after="120"/>
        <w:ind w:firstLineChars="500" w:firstLine="1857"/>
        <w:jc w:val="left"/>
        <w:outlineLvl w:val="0"/>
        <w:rPr>
          <w:rFonts w:ascii="Segoe UI" w:eastAsia="宋体" w:hAnsi="Segoe UI" w:cs="Segoe UI"/>
          <w:b/>
          <w:bCs/>
          <w:kern w:val="36"/>
          <w:sz w:val="37"/>
          <w:szCs w:val="37"/>
        </w:rPr>
      </w:pPr>
      <w:r w:rsidRPr="00B91674">
        <w:rPr>
          <w:rFonts w:ascii="Segoe UI" w:eastAsia="宋体" w:hAnsi="Segoe UI" w:cs="Segoe UI"/>
          <w:b/>
          <w:bCs/>
          <w:kern w:val="36"/>
          <w:sz w:val="37"/>
          <w:szCs w:val="37"/>
        </w:rPr>
        <w:t>利用神经网络检测音乐</w:t>
      </w:r>
      <w:r w:rsidRPr="00B91674">
        <w:rPr>
          <w:rFonts w:ascii="Segoe UI" w:eastAsia="宋体" w:hAnsi="Segoe UI" w:cs="Segoe UI"/>
          <w:b/>
          <w:bCs/>
          <w:kern w:val="36"/>
          <w:sz w:val="37"/>
          <w:szCs w:val="37"/>
        </w:rPr>
        <w:t>BPM</w:t>
      </w:r>
    </w:p>
    <w:p w:rsidR="00B91674" w:rsidRPr="00B91674" w:rsidRDefault="00816C75" w:rsidP="00B91674">
      <w:pPr>
        <w:widowControl/>
        <w:spacing w:after="312"/>
        <w:jc w:val="left"/>
        <w:rPr>
          <w:rFonts w:ascii="宋体" w:eastAsia="宋体" w:hAnsi="宋体" w:cs="宋体"/>
          <w:kern w:val="0"/>
          <w:sz w:val="24"/>
          <w:szCs w:val="24"/>
        </w:rPr>
      </w:pPr>
      <w:bookmarkStart w:id="0" w:name="_GoBack"/>
      <w:bookmarkEnd w:id="0"/>
      <w:r>
        <w:rPr>
          <w:rFonts w:ascii="宋体" w:eastAsia="宋体" w:hAnsi="宋体" w:cs="宋体"/>
          <w:kern w:val="0"/>
          <w:sz w:val="24"/>
          <w:szCs w:val="24"/>
        </w:rPr>
        <w:t>我一直想知道，使用基于神经网络的方法来检测一段音乐的拍子</w:t>
      </w:r>
      <w:r w:rsidR="00B91674" w:rsidRPr="00B91674">
        <w:rPr>
          <w:rFonts w:ascii="宋体" w:eastAsia="宋体" w:hAnsi="宋体" w:cs="宋体"/>
          <w:kern w:val="0"/>
          <w:sz w:val="24"/>
          <w:szCs w:val="24"/>
        </w:rPr>
        <w:t>(或每分钟跳动</w:t>
      </w:r>
      <w:r>
        <w:rPr>
          <w:rFonts w:ascii="宋体" w:eastAsia="宋体" w:hAnsi="宋体" w:cs="宋体"/>
          <w:kern w:val="0"/>
          <w:sz w:val="24"/>
          <w:szCs w:val="24"/>
        </w:rPr>
        <w:t>的次数</w:t>
      </w:r>
      <w:r w:rsidR="00B91674" w:rsidRPr="00B91674">
        <w:rPr>
          <w:rFonts w:ascii="宋体" w:eastAsia="宋体" w:hAnsi="宋体" w:cs="宋体"/>
          <w:kern w:val="0"/>
          <w:sz w:val="24"/>
          <w:szCs w:val="24"/>
        </w:rPr>
        <w:t>)</w:t>
      </w:r>
      <w:r>
        <w:rPr>
          <w:rFonts w:ascii="宋体" w:eastAsia="宋体" w:hAnsi="宋体" w:cs="宋体"/>
          <w:kern w:val="0"/>
          <w:sz w:val="24"/>
          <w:szCs w:val="24"/>
        </w:rPr>
        <w:t>是否可能。经过一段时间的</w:t>
      </w:r>
      <w:r w:rsidR="00B91674">
        <w:rPr>
          <w:rFonts w:ascii="宋体" w:eastAsia="宋体" w:hAnsi="宋体" w:cs="宋体"/>
          <w:kern w:val="0"/>
          <w:sz w:val="24"/>
          <w:szCs w:val="24"/>
        </w:rPr>
        <w:t>实验后，</w:t>
      </w:r>
      <w:r>
        <w:rPr>
          <w:rFonts w:ascii="宋体" w:eastAsia="宋体" w:hAnsi="宋体" w:cs="宋体"/>
          <w:kern w:val="0"/>
          <w:sz w:val="24"/>
          <w:szCs w:val="24"/>
        </w:rPr>
        <w:t>我提出了采用循环神经网络</w:t>
      </w:r>
      <w:r>
        <w:rPr>
          <w:rFonts w:ascii="宋体" w:eastAsia="宋体" w:hAnsi="宋体" w:cs="宋体" w:hint="eastAsia"/>
          <w:kern w:val="0"/>
          <w:sz w:val="24"/>
          <w:szCs w:val="24"/>
        </w:rPr>
        <w:t>（CNN）的解决方案。（</w:t>
      </w:r>
      <w:r w:rsidRPr="00816C75">
        <w:rPr>
          <w:rFonts w:ascii="宋体" w:eastAsia="宋体" w:hAnsi="宋体" w:cs="宋体" w:hint="eastAsia"/>
          <w:b/>
          <w:kern w:val="0"/>
          <w:sz w:val="24"/>
          <w:szCs w:val="24"/>
        </w:rPr>
        <w:t>这是网上的一篇文章，其中有一些想法我认为是值得借鉴的，对于使用LSTM作为检测手段有指导作用</w:t>
      </w:r>
      <w:r>
        <w:rPr>
          <w:rFonts w:ascii="宋体" w:eastAsia="宋体" w:hAnsi="宋体" w:cs="宋体" w:hint="eastAsia"/>
          <w:kern w:val="0"/>
          <w:sz w:val="24"/>
          <w:szCs w:val="24"/>
        </w:rPr>
        <w:t>）</w:t>
      </w:r>
    </w:p>
    <w:p w:rsidR="00B91674" w:rsidRPr="00B91674" w:rsidRDefault="00B91674" w:rsidP="00B91674">
      <w:pPr>
        <w:widowControl/>
        <w:pBdr>
          <w:bottom w:val="single" w:sz="6" w:space="6" w:color="F2F3F3"/>
        </w:pBdr>
        <w:spacing w:before="480" w:after="120"/>
        <w:jc w:val="left"/>
        <w:outlineLvl w:val="1"/>
        <w:rPr>
          <w:rFonts w:ascii="Segoe UI" w:eastAsia="宋体" w:hAnsi="Segoe UI" w:cs="Segoe UI"/>
          <w:b/>
          <w:bCs/>
          <w:kern w:val="0"/>
          <w:sz w:val="30"/>
          <w:szCs w:val="30"/>
        </w:rPr>
      </w:pPr>
      <w:r w:rsidRPr="00B91674">
        <w:rPr>
          <w:rFonts w:ascii="Segoe UI" w:eastAsia="宋体" w:hAnsi="Segoe UI" w:cs="Segoe UI"/>
          <w:b/>
          <w:bCs/>
          <w:kern w:val="0"/>
          <w:sz w:val="30"/>
          <w:szCs w:val="30"/>
        </w:rPr>
        <w:t>方法</w:t>
      </w:r>
    </w:p>
    <w:p w:rsidR="00B91674" w:rsidRPr="00B91674" w:rsidRDefault="00B91674" w:rsidP="00B91674">
      <w:pPr>
        <w:widowControl/>
        <w:spacing w:after="312"/>
        <w:jc w:val="left"/>
        <w:rPr>
          <w:rFonts w:ascii="宋体" w:eastAsia="宋体" w:hAnsi="宋体" w:cs="宋体"/>
          <w:kern w:val="0"/>
          <w:sz w:val="24"/>
          <w:szCs w:val="24"/>
        </w:rPr>
      </w:pPr>
      <w:r>
        <w:rPr>
          <w:rFonts w:ascii="宋体" w:eastAsia="宋体" w:hAnsi="宋体" w:cs="宋体"/>
          <w:kern w:val="0"/>
          <w:sz w:val="24"/>
          <w:szCs w:val="24"/>
        </w:rPr>
        <w:t>首先，我提出</w:t>
      </w:r>
      <w:r w:rsidRPr="00B91674">
        <w:rPr>
          <w:rFonts w:ascii="宋体" w:eastAsia="宋体" w:hAnsi="宋体" w:cs="宋体"/>
          <w:kern w:val="0"/>
          <w:sz w:val="24"/>
          <w:szCs w:val="24"/>
        </w:rPr>
        <w:t>一些关于表示输入音频、BPM和什么是理想的神经网络体系结构的最佳方法的想法。</w:t>
      </w:r>
    </w:p>
    <w:p w:rsidR="00B91674" w:rsidRPr="00B91674" w:rsidRDefault="00B91674" w:rsidP="00B91674">
      <w:pPr>
        <w:widowControl/>
        <w:spacing w:before="480" w:after="120"/>
        <w:jc w:val="left"/>
        <w:outlineLvl w:val="2"/>
        <w:rPr>
          <w:rFonts w:ascii="Segoe UI" w:eastAsia="宋体" w:hAnsi="Segoe UI" w:cs="Segoe UI"/>
          <w:b/>
          <w:bCs/>
          <w:kern w:val="0"/>
          <w:sz w:val="24"/>
          <w:szCs w:val="24"/>
        </w:rPr>
      </w:pPr>
      <w:r w:rsidRPr="00B91674">
        <w:rPr>
          <w:rFonts w:ascii="Segoe UI" w:eastAsia="宋体" w:hAnsi="Segoe UI" w:cs="Segoe UI"/>
          <w:b/>
          <w:bCs/>
          <w:kern w:val="0"/>
          <w:sz w:val="24"/>
          <w:szCs w:val="24"/>
        </w:rPr>
        <w:t>输入数据格式</w:t>
      </w:r>
    </w:p>
    <w:p w:rsidR="00B91674" w:rsidRPr="00B91674" w:rsidRDefault="008238AB" w:rsidP="00B91674">
      <w:pPr>
        <w:widowControl/>
        <w:spacing w:after="312"/>
        <w:jc w:val="left"/>
        <w:rPr>
          <w:rFonts w:ascii="宋体" w:eastAsia="宋体" w:hAnsi="宋体" w:cs="宋体"/>
          <w:kern w:val="0"/>
          <w:sz w:val="24"/>
          <w:szCs w:val="24"/>
        </w:rPr>
      </w:pPr>
      <w:r>
        <w:rPr>
          <w:rFonts w:ascii="宋体" w:eastAsia="宋体" w:hAnsi="宋体" w:cs="宋体"/>
          <w:kern w:val="0"/>
          <w:sz w:val="24"/>
          <w:szCs w:val="24"/>
        </w:rPr>
        <w:t>第一个想法</w:t>
      </w:r>
      <w:r w:rsidR="00B91674" w:rsidRPr="00B91674">
        <w:rPr>
          <w:rFonts w:ascii="宋体" w:eastAsia="宋体" w:hAnsi="宋体" w:cs="宋体"/>
          <w:kern w:val="0"/>
          <w:sz w:val="24"/>
          <w:szCs w:val="24"/>
        </w:rPr>
        <w:t>是网</w:t>
      </w:r>
      <w:r>
        <w:rPr>
          <w:rFonts w:ascii="宋体" w:eastAsia="宋体" w:hAnsi="宋体" w:cs="宋体"/>
          <w:kern w:val="0"/>
          <w:sz w:val="24"/>
          <w:szCs w:val="24"/>
        </w:rPr>
        <w:t>络的输入应该采取什么样的一般形式。我不熟悉</w:t>
      </w:r>
      <w:r w:rsidR="00816C75">
        <w:rPr>
          <w:rFonts w:ascii="宋体" w:eastAsia="宋体" w:hAnsi="宋体" w:cs="宋体"/>
          <w:kern w:val="0"/>
          <w:sz w:val="24"/>
          <w:szCs w:val="24"/>
        </w:rPr>
        <w:t>很多关于音频的物理结构</w:t>
      </w:r>
      <w:r w:rsidR="00B91674" w:rsidRPr="00B91674">
        <w:rPr>
          <w:rFonts w:ascii="宋体" w:eastAsia="宋体" w:hAnsi="宋体" w:cs="宋体"/>
          <w:kern w:val="0"/>
          <w:sz w:val="24"/>
          <w:szCs w:val="24"/>
        </w:rPr>
        <w:t>，或者更广泛地说频率数据，但是我很熟悉</w:t>
      </w:r>
      <w:hyperlink r:id="rId5" w:tgtFrame="_top" w:history="1">
        <w:r w:rsidR="00B91674" w:rsidRPr="00B91674">
          <w:rPr>
            <w:rFonts w:ascii="宋体" w:eastAsia="宋体" w:hAnsi="宋体" w:cs="宋体"/>
            <w:color w:val="52ADC8"/>
            <w:kern w:val="0"/>
            <w:sz w:val="24"/>
            <w:szCs w:val="24"/>
          </w:rPr>
          <w:t>傅里叶分析</w:t>
        </w:r>
      </w:hyperlink>
      <w:r w:rsidR="00B91674" w:rsidRPr="00B91674">
        <w:rPr>
          <w:rFonts w:ascii="宋体" w:eastAsia="宋体" w:hAnsi="宋体" w:cs="宋体"/>
          <w:kern w:val="0"/>
          <w:sz w:val="24"/>
          <w:szCs w:val="24"/>
        </w:rPr>
        <w:t>和</w:t>
      </w:r>
      <w:proofErr w:type="spellStart"/>
      <w:r w:rsidR="00B91674" w:rsidRPr="00B91674">
        <w:rPr>
          <w:rFonts w:ascii="宋体" w:eastAsia="宋体" w:hAnsi="宋体" w:cs="宋体"/>
          <w:kern w:val="0"/>
          <w:sz w:val="24"/>
          <w:szCs w:val="24"/>
        </w:rPr>
        <w:t>spectograms</w:t>
      </w:r>
      <w:proofErr w:type="spellEnd"/>
      <w:r>
        <w:rPr>
          <w:rFonts w:ascii="宋体" w:eastAsia="宋体" w:hAnsi="宋体" w:cs="宋体" w:hint="eastAsia"/>
          <w:kern w:val="0"/>
          <w:sz w:val="24"/>
          <w:szCs w:val="24"/>
        </w:rPr>
        <w:t>（频谱图）</w:t>
      </w:r>
      <w:r w:rsidR="00B91674" w:rsidRPr="00B91674">
        <w:rPr>
          <w:rFonts w:ascii="宋体" w:eastAsia="宋体" w:hAnsi="宋体" w:cs="宋体"/>
          <w:kern w:val="0"/>
          <w:sz w:val="24"/>
          <w:szCs w:val="24"/>
        </w:rPr>
        <w:t>。</w:t>
      </w:r>
    </w:p>
    <w:p w:rsid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我认为一个频率</w:t>
      </w:r>
      <w:proofErr w:type="spellStart"/>
      <w:r w:rsidRPr="00B91674">
        <w:rPr>
          <w:rFonts w:ascii="宋体" w:eastAsia="宋体" w:hAnsi="宋体" w:cs="宋体"/>
          <w:kern w:val="0"/>
          <w:sz w:val="24"/>
          <w:szCs w:val="24"/>
        </w:rPr>
        <w:t>spectogram</w:t>
      </w:r>
      <w:proofErr w:type="spellEnd"/>
      <w:r w:rsidR="008238AB">
        <w:rPr>
          <w:rFonts w:ascii="宋体" w:eastAsia="宋体" w:hAnsi="宋体" w:cs="宋体"/>
          <w:kern w:val="0"/>
          <w:sz w:val="24"/>
          <w:szCs w:val="24"/>
        </w:rPr>
        <w:t>可以作为对我正在计划训练</w:t>
      </w:r>
      <w:r w:rsidRPr="00B91674">
        <w:rPr>
          <w:rFonts w:ascii="宋体" w:eastAsia="宋体" w:hAnsi="宋体" w:cs="宋体"/>
          <w:kern w:val="0"/>
          <w:sz w:val="24"/>
          <w:szCs w:val="24"/>
        </w:rPr>
        <w:t>的任何网络的适当输入。这些基本上包含了x轴上的时间，y</w:t>
      </w:r>
      <w:r w:rsidR="008238AB">
        <w:rPr>
          <w:rFonts w:ascii="宋体" w:eastAsia="宋体" w:hAnsi="宋体" w:cs="宋体"/>
          <w:kern w:val="0"/>
          <w:sz w:val="24"/>
          <w:szCs w:val="24"/>
        </w:rPr>
        <w:t>轴上的频率</w:t>
      </w:r>
      <w:r w:rsidRPr="00B91674">
        <w:rPr>
          <w:rFonts w:ascii="宋体" w:eastAsia="宋体" w:hAnsi="宋体" w:cs="宋体"/>
          <w:kern w:val="0"/>
          <w:sz w:val="24"/>
          <w:szCs w:val="24"/>
        </w:rPr>
        <w:t>。然后，值(像素颜色)</w:t>
      </w:r>
      <w:r w:rsidR="008238AB">
        <w:rPr>
          <w:rFonts w:ascii="宋体" w:eastAsia="宋体" w:hAnsi="宋体" w:cs="宋体"/>
          <w:kern w:val="0"/>
          <w:sz w:val="24"/>
          <w:szCs w:val="24"/>
        </w:rPr>
        <w:t>指示音频信号在每个频率和时间步上</w:t>
      </w:r>
      <w:r w:rsidR="00816C75">
        <w:rPr>
          <w:rFonts w:ascii="宋体" w:eastAsia="宋体" w:hAnsi="宋体" w:cs="宋体"/>
          <w:kern w:val="0"/>
          <w:sz w:val="24"/>
          <w:szCs w:val="24"/>
        </w:rPr>
        <w:t>的强度</w:t>
      </w:r>
      <w:r w:rsidR="00816C75">
        <w:rPr>
          <w:rFonts w:ascii="宋体" w:eastAsia="宋体" w:hAnsi="宋体" w:cs="宋体" w:hint="eastAsia"/>
          <w:kern w:val="0"/>
          <w:sz w:val="24"/>
          <w:szCs w:val="24"/>
        </w:rPr>
        <w:t>。</w:t>
      </w:r>
    </w:p>
    <w:p w:rsidR="00816C75" w:rsidRPr="00B91674" w:rsidRDefault="00816C75" w:rsidP="00B91674">
      <w:pPr>
        <w:widowControl/>
        <w:spacing w:after="312"/>
        <w:jc w:val="left"/>
        <w:rPr>
          <w:rFonts w:ascii="宋体" w:eastAsia="宋体" w:hAnsi="宋体" w:cs="宋体" w:hint="eastAsia"/>
          <w:kern w:val="0"/>
          <w:sz w:val="24"/>
          <w:szCs w:val="24"/>
        </w:rPr>
      </w:pPr>
      <w:r w:rsidRPr="00816C75">
        <w:rPr>
          <w:rFonts w:ascii="宋体" w:eastAsia="宋体" w:hAnsi="宋体" w:cs="宋体"/>
          <w:kern w:val="0"/>
          <w:sz w:val="24"/>
          <w:szCs w:val="24"/>
        </w:rPr>
        <w:drawing>
          <wp:inline distT="0" distB="0" distL="0" distR="0">
            <wp:extent cx="4687570" cy="3065780"/>
            <wp:effectExtent l="0" t="0" r="0" b="1270"/>
            <wp:docPr id="9" name="图片 9" descr="Example of Frequency Spe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 of Frequency Spect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7570" cy="3065780"/>
                    </a:xfrm>
                    <a:prstGeom prst="rect">
                      <a:avLst/>
                    </a:prstGeom>
                    <a:noFill/>
                    <a:ln>
                      <a:noFill/>
                    </a:ln>
                  </pic:spPr>
                </pic:pic>
              </a:graphicData>
            </a:graphic>
          </wp:inline>
        </w:drawing>
      </w:r>
    </w:p>
    <w:p w:rsidR="008238AB" w:rsidRDefault="008238AB" w:rsidP="00B91674">
      <w:pPr>
        <w:widowControl/>
        <w:spacing w:before="480" w:after="120"/>
        <w:jc w:val="left"/>
        <w:outlineLvl w:val="2"/>
        <w:rPr>
          <w:rFonts w:ascii="宋体" w:eastAsia="宋体" w:hAnsi="宋体" w:cs="宋体"/>
          <w:i/>
          <w:iCs/>
          <w:kern w:val="0"/>
          <w:sz w:val="24"/>
          <w:szCs w:val="24"/>
        </w:rPr>
      </w:pPr>
      <w:r>
        <w:rPr>
          <w:rFonts w:ascii="宋体" w:eastAsia="宋体" w:hAnsi="宋体" w:cs="宋体"/>
          <w:i/>
          <w:iCs/>
          <w:kern w:val="0"/>
          <w:sz w:val="24"/>
          <w:szCs w:val="24"/>
        </w:rPr>
        <w:t>一个短时电子音乐频谱图的例子</w:t>
      </w:r>
      <w:r>
        <w:rPr>
          <w:rFonts w:ascii="宋体" w:eastAsia="宋体" w:hAnsi="宋体" w:cs="宋体" w:hint="eastAsia"/>
          <w:i/>
          <w:iCs/>
          <w:kern w:val="0"/>
          <w:sz w:val="24"/>
          <w:szCs w:val="24"/>
        </w:rPr>
        <w:t>，</w:t>
      </w:r>
      <w:r>
        <w:rPr>
          <w:rFonts w:ascii="宋体" w:eastAsia="宋体" w:hAnsi="宋体" w:cs="宋体"/>
          <w:i/>
          <w:iCs/>
          <w:kern w:val="0"/>
          <w:sz w:val="24"/>
          <w:szCs w:val="24"/>
        </w:rPr>
        <w:t>注意</w:t>
      </w:r>
      <w:proofErr w:type="gramStart"/>
      <w:r>
        <w:rPr>
          <w:rFonts w:ascii="宋体" w:eastAsia="宋体" w:hAnsi="宋体" w:cs="宋体"/>
          <w:i/>
          <w:iCs/>
          <w:kern w:val="0"/>
          <w:sz w:val="24"/>
          <w:szCs w:val="24"/>
        </w:rPr>
        <w:t>最</w:t>
      </w:r>
      <w:proofErr w:type="gramEnd"/>
      <w:r>
        <w:rPr>
          <w:rFonts w:ascii="宋体" w:eastAsia="宋体" w:hAnsi="宋体" w:cs="宋体"/>
          <w:i/>
          <w:iCs/>
          <w:kern w:val="0"/>
          <w:sz w:val="24"/>
          <w:szCs w:val="24"/>
        </w:rPr>
        <w:t>低频中的鼓点数</w:t>
      </w:r>
      <w:r>
        <w:rPr>
          <w:rFonts w:ascii="宋体" w:eastAsia="宋体" w:hAnsi="宋体" w:cs="宋体" w:hint="eastAsia"/>
          <w:i/>
          <w:iCs/>
          <w:kern w:val="0"/>
          <w:sz w:val="24"/>
          <w:szCs w:val="24"/>
        </w:rPr>
        <w:t>。</w:t>
      </w:r>
    </w:p>
    <w:p w:rsidR="00B91674" w:rsidRPr="00B91674" w:rsidRDefault="00B91674" w:rsidP="00B91674">
      <w:pPr>
        <w:widowControl/>
        <w:spacing w:before="480" w:after="120"/>
        <w:jc w:val="left"/>
        <w:outlineLvl w:val="2"/>
        <w:rPr>
          <w:rFonts w:ascii="Segoe UI" w:eastAsia="宋体" w:hAnsi="Segoe UI" w:cs="Segoe UI"/>
          <w:b/>
          <w:bCs/>
          <w:kern w:val="0"/>
          <w:sz w:val="24"/>
          <w:szCs w:val="24"/>
        </w:rPr>
      </w:pPr>
      <w:r w:rsidRPr="00B91674">
        <w:rPr>
          <w:rFonts w:ascii="Segoe UI" w:eastAsia="宋体" w:hAnsi="Segoe UI" w:cs="Segoe UI"/>
          <w:b/>
          <w:bCs/>
          <w:kern w:val="0"/>
          <w:sz w:val="24"/>
          <w:szCs w:val="24"/>
        </w:rPr>
        <w:lastRenderedPageBreak/>
        <w:t>输出数据格式</w:t>
      </w:r>
      <w:r w:rsidRPr="00B91674">
        <w:rPr>
          <w:rFonts w:ascii="Segoe UI" w:eastAsia="宋体" w:hAnsi="Segoe UI" w:cs="Segoe UI"/>
          <w:b/>
          <w:bCs/>
          <w:kern w:val="0"/>
          <w:sz w:val="24"/>
          <w:szCs w:val="24"/>
        </w:rPr>
        <w:t>(</w:t>
      </w:r>
      <w:r w:rsidRPr="00B91674">
        <w:rPr>
          <w:rFonts w:ascii="Segoe UI" w:eastAsia="宋体" w:hAnsi="Segoe UI" w:cs="Segoe UI"/>
          <w:b/>
          <w:bCs/>
          <w:kern w:val="0"/>
          <w:sz w:val="24"/>
          <w:szCs w:val="24"/>
        </w:rPr>
        <w:t>由</w:t>
      </w:r>
      <w:r w:rsidR="0044690A">
        <w:rPr>
          <w:rFonts w:ascii="Segoe UI" w:eastAsia="宋体" w:hAnsi="Segoe UI" w:cs="Segoe UI"/>
          <w:b/>
          <w:bCs/>
          <w:kern w:val="0"/>
          <w:sz w:val="24"/>
          <w:szCs w:val="24"/>
        </w:rPr>
        <w:t>神经</w:t>
      </w:r>
      <w:r w:rsidRPr="00B91674">
        <w:rPr>
          <w:rFonts w:ascii="Segoe UI" w:eastAsia="宋体" w:hAnsi="Segoe UI" w:cs="Segoe UI"/>
          <w:b/>
          <w:bCs/>
          <w:kern w:val="0"/>
          <w:sz w:val="24"/>
          <w:szCs w:val="24"/>
        </w:rPr>
        <w:t>网络预测</w:t>
      </w:r>
      <w:r w:rsidRPr="00B91674">
        <w:rPr>
          <w:rFonts w:ascii="Segoe UI" w:eastAsia="宋体" w:hAnsi="Segoe UI" w:cs="Segoe UI"/>
          <w:b/>
          <w:bCs/>
          <w:kern w:val="0"/>
          <w:sz w:val="24"/>
          <w:szCs w:val="24"/>
        </w:rPr>
        <w:t>)</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我在这里有几个不同的想法。首先我想我可以直接预测BPM</w:t>
      </w:r>
      <w:r w:rsidR="008617A9">
        <w:rPr>
          <w:rFonts w:ascii="宋体" w:eastAsia="宋体" w:hAnsi="宋体" w:cs="宋体" w:hint="eastAsia"/>
          <w:kern w:val="0"/>
          <w:sz w:val="24"/>
          <w:szCs w:val="24"/>
        </w:rPr>
        <w:t>，</w:t>
      </w:r>
      <w:r w:rsidR="008617A9">
        <w:rPr>
          <w:rFonts w:ascii="宋体" w:eastAsia="宋体" w:hAnsi="宋体" w:cs="宋体"/>
          <w:kern w:val="0"/>
          <w:sz w:val="24"/>
          <w:szCs w:val="24"/>
        </w:rPr>
        <w:t>然后我决定我可以通过尝试预测节拍的位置来保存网络的一些误差</w:t>
      </w:r>
      <w:r w:rsidR="008617A9">
        <w:rPr>
          <w:rFonts w:ascii="宋体" w:eastAsia="宋体" w:hAnsi="宋体" w:cs="宋体" w:hint="eastAsia"/>
          <w:kern w:val="0"/>
          <w:sz w:val="24"/>
          <w:szCs w:val="24"/>
        </w:rPr>
        <w:t>，以此</w:t>
      </w:r>
      <w:r w:rsidRPr="00B91674">
        <w:rPr>
          <w:rFonts w:ascii="宋体" w:eastAsia="宋体" w:hAnsi="宋体" w:cs="宋体"/>
          <w:kern w:val="0"/>
          <w:sz w:val="24"/>
          <w:szCs w:val="24"/>
        </w:rPr>
        <w:t>推断BPM。我通过构造所谓的“脉冲向量”来实现这一点，如下:</w:t>
      </w:r>
    </w:p>
    <w:p w:rsidR="00B91674" w:rsidRPr="00B91674" w:rsidRDefault="00B91674" w:rsidP="00B91674">
      <w:pPr>
        <w:widowControl/>
        <w:numPr>
          <w:ilvl w:val="0"/>
          <w:numId w:val="1"/>
        </w:numPr>
        <w:spacing w:after="312"/>
        <w:jc w:val="left"/>
        <w:rPr>
          <w:rFonts w:ascii="宋体" w:eastAsia="宋体" w:hAnsi="宋体" w:cs="宋体"/>
          <w:kern w:val="0"/>
          <w:sz w:val="24"/>
          <w:szCs w:val="24"/>
        </w:rPr>
      </w:pPr>
      <w:r w:rsidRPr="00B91674">
        <w:rPr>
          <w:rFonts w:ascii="宋体" w:eastAsia="宋体" w:hAnsi="宋体" w:cs="宋体"/>
          <w:kern w:val="0"/>
          <w:sz w:val="24"/>
          <w:szCs w:val="24"/>
        </w:rPr>
        <w:t>我们有</w:t>
      </w:r>
      <w:r w:rsidR="008617A9">
        <w:rPr>
          <w:rFonts w:ascii="宋体" w:eastAsia="宋体" w:hAnsi="宋体" w:cs="宋体"/>
          <w:kern w:val="0"/>
          <w:sz w:val="24"/>
          <w:szCs w:val="24"/>
        </w:rPr>
        <w:t>一个两秒的</w:t>
      </w:r>
      <w:r w:rsidRPr="00B91674">
        <w:rPr>
          <w:rFonts w:ascii="宋体" w:eastAsia="宋体" w:hAnsi="宋体" w:cs="宋体"/>
          <w:kern w:val="0"/>
          <w:sz w:val="24"/>
          <w:szCs w:val="24"/>
        </w:rPr>
        <w:t>音频剪辑。我们可以用长度为200的零点的向量来表示这一点——每秒100帧的分辨率。</w:t>
      </w:r>
    </w:p>
    <w:p w:rsidR="00B91674" w:rsidRPr="00B91674" w:rsidRDefault="008617A9" w:rsidP="00B91674">
      <w:pPr>
        <w:widowControl/>
        <w:numPr>
          <w:ilvl w:val="0"/>
          <w:numId w:val="1"/>
        </w:numPr>
        <w:spacing w:after="312"/>
        <w:jc w:val="left"/>
        <w:rPr>
          <w:rFonts w:ascii="宋体" w:eastAsia="宋体" w:hAnsi="宋体" w:cs="宋体"/>
          <w:kern w:val="0"/>
          <w:sz w:val="24"/>
          <w:szCs w:val="24"/>
        </w:rPr>
      </w:pPr>
      <w:r>
        <w:rPr>
          <w:rFonts w:ascii="宋体" w:eastAsia="宋体" w:hAnsi="宋体" w:cs="宋体"/>
          <w:kern w:val="0"/>
          <w:sz w:val="24"/>
          <w:szCs w:val="24"/>
        </w:rPr>
        <w:t>然后声明</w:t>
      </w:r>
      <w:r w:rsidR="00B91674" w:rsidRPr="00B91674">
        <w:rPr>
          <w:rFonts w:ascii="宋体" w:eastAsia="宋体" w:hAnsi="宋体" w:cs="宋体"/>
          <w:kern w:val="0"/>
          <w:sz w:val="24"/>
          <w:szCs w:val="24"/>
        </w:rPr>
        <w:t>节拍是120BPM</w:t>
      </w:r>
      <w:r>
        <w:rPr>
          <w:rFonts w:ascii="宋体" w:eastAsia="宋体" w:hAnsi="宋体" w:cs="宋体"/>
          <w:kern w:val="0"/>
          <w:sz w:val="24"/>
          <w:szCs w:val="24"/>
        </w:rPr>
        <w:t>，第一次拍是在剪辑的开始。</w:t>
      </w:r>
      <w:r w:rsidR="00B91674" w:rsidRPr="00B91674">
        <w:rPr>
          <w:rFonts w:ascii="宋体" w:eastAsia="宋体" w:hAnsi="宋体" w:cs="宋体"/>
          <w:kern w:val="0"/>
          <w:sz w:val="24"/>
          <w:szCs w:val="24"/>
        </w:rPr>
        <w:t>我们可以通过将这个向量的(零索引)元素[ 0，50，100，150 ]设置为1 (作为120BPM意味着每秒2次的节拍)来创建我们的目标向量。</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我们可以相对容易地从这个向量推断BPM(尽管它的分辨率将决定如何准确)</w:t>
      </w:r>
      <w:r w:rsidR="008617A9">
        <w:rPr>
          <w:rFonts w:ascii="宋体" w:eastAsia="宋体" w:hAnsi="宋体" w:cs="宋体"/>
          <w:kern w:val="0"/>
          <w:sz w:val="24"/>
          <w:szCs w:val="24"/>
        </w:rPr>
        <w:t>。作为回馈</w:t>
      </w:r>
      <w:r w:rsidRPr="00B91674">
        <w:rPr>
          <w:rFonts w:ascii="宋体" w:eastAsia="宋体" w:hAnsi="宋体" w:cs="宋体"/>
          <w:kern w:val="0"/>
          <w:sz w:val="24"/>
          <w:szCs w:val="24"/>
        </w:rPr>
        <w:t>，网络也将(</w:t>
      </w:r>
      <w:r w:rsidR="008617A9">
        <w:rPr>
          <w:rFonts w:ascii="宋体" w:eastAsia="宋体" w:hAnsi="宋体" w:cs="宋体"/>
          <w:kern w:val="0"/>
          <w:sz w:val="24"/>
          <w:szCs w:val="24"/>
        </w:rPr>
        <w:t>可能</w:t>
      </w:r>
      <w:r w:rsidRPr="00B91674">
        <w:rPr>
          <w:rFonts w:ascii="宋体" w:eastAsia="宋体" w:hAnsi="宋体" w:cs="宋体"/>
          <w:kern w:val="0"/>
          <w:sz w:val="24"/>
          <w:szCs w:val="24"/>
        </w:rPr>
        <w:t>)告诉我们</w:t>
      </w:r>
      <w:r w:rsidR="008617A9">
        <w:rPr>
          <w:rFonts w:ascii="宋体" w:eastAsia="宋体" w:hAnsi="宋体" w:cs="宋体"/>
          <w:kern w:val="0"/>
          <w:sz w:val="24"/>
          <w:szCs w:val="24"/>
        </w:rPr>
        <w:t>节拍的位置，除非他们经常出现。这可能是有用的，例如，如果我们想将</w:t>
      </w:r>
      <w:r w:rsidRPr="00B91674">
        <w:rPr>
          <w:rFonts w:ascii="宋体" w:eastAsia="宋体" w:hAnsi="宋体" w:cs="宋体"/>
          <w:kern w:val="0"/>
          <w:sz w:val="24"/>
          <w:szCs w:val="24"/>
        </w:rPr>
        <w:t>两个轨道</w:t>
      </w:r>
      <w:r w:rsidR="008617A9">
        <w:rPr>
          <w:rFonts w:ascii="宋体" w:eastAsia="宋体" w:hAnsi="宋体" w:cs="宋体"/>
          <w:kern w:val="0"/>
          <w:sz w:val="24"/>
          <w:szCs w:val="24"/>
        </w:rPr>
        <w:t>同步到</w:t>
      </w:r>
      <w:r w:rsidRPr="00B91674">
        <w:rPr>
          <w:rFonts w:ascii="宋体" w:eastAsia="宋体" w:hAnsi="宋体" w:cs="宋体"/>
          <w:kern w:val="0"/>
          <w:sz w:val="24"/>
          <w:szCs w:val="24"/>
        </w:rPr>
        <w:t>一起。</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noProof/>
          <w:kern w:val="0"/>
          <w:sz w:val="24"/>
          <w:szCs w:val="24"/>
        </w:rPr>
        <w:drawing>
          <wp:inline distT="0" distB="0" distL="0" distR="0">
            <wp:extent cx="4648835" cy="3134995"/>
            <wp:effectExtent l="0" t="0" r="0" b="8255"/>
            <wp:docPr id="6" name="图片 6" descr="输入输出脉冲和输出脉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2-3" descr="输入输出脉冲和输出脉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835" cy="3134995"/>
                    </a:xfrm>
                    <a:prstGeom prst="rect">
                      <a:avLst/>
                    </a:prstGeom>
                    <a:noFill/>
                    <a:ln>
                      <a:noFill/>
                    </a:ln>
                  </pic:spPr>
                </pic:pic>
              </a:graphicData>
            </a:graphic>
          </wp:inline>
        </w:drawing>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i/>
          <w:iCs/>
          <w:kern w:val="0"/>
          <w:sz w:val="24"/>
          <w:szCs w:val="24"/>
        </w:rPr>
        <w:t>该图像覆盖目标输出脉冲矢量(黑色)超过音频剪辑的输入频率</w:t>
      </w:r>
      <w:proofErr w:type="spellStart"/>
      <w:r w:rsidRPr="00B91674">
        <w:rPr>
          <w:rFonts w:ascii="宋体" w:eastAsia="宋体" w:hAnsi="宋体" w:cs="宋体"/>
          <w:i/>
          <w:iCs/>
          <w:kern w:val="0"/>
          <w:sz w:val="24"/>
          <w:szCs w:val="24"/>
        </w:rPr>
        <w:t>spectogram</w:t>
      </w:r>
      <w:proofErr w:type="spellEnd"/>
      <w:r w:rsidRPr="00B91674">
        <w:rPr>
          <w:rFonts w:ascii="宋体" w:eastAsia="宋体" w:hAnsi="宋体" w:cs="宋体"/>
          <w:i/>
          <w:iCs/>
          <w:kern w:val="0"/>
          <w:sz w:val="24"/>
          <w:szCs w:val="24"/>
        </w:rPr>
        <w:t>。</w:t>
      </w:r>
    </w:p>
    <w:p w:rsidR="00B91674" w:rsidRPr="00B91674" w:rsidRDefault="00B91674" w:rsidP="00B91674">
      <w:pPr>
        <w:widowControl/>
        <w:spacing w:before="480" w:after="120"/>
        <w:jc w:val="left"/>
        <w:outlineLvl w:val="2"/>
        <w:rPr>
          <w:rFonts w:ascii="Segoe UI" w:eastAsia="宋体" w:hAnsi="Segoe UI" w:cs="Segoe UI"/>
          <w:b/>
          <w:bCs/>
          <w:kern w:val="0"/>
          <w:sz w:val="24"/>
          <w:szCs w:val="24"/>
        </w:rPr>
      </w:pPr>
      <w:r w:rsidRPr="00B91674">
        <w:rPr>
          <w:rFonts w:ascii="Segoe UI" w:eastAsia="宋体" w:hAnsi="Segoe UI" w:cs="Segoe UI"/>
          <w:b/>
          <w:bCs/>
          <w:kern w:val="0"/>
          <w:sz w:val="24"/>
          <w:szCs w:val="24"/>
        </w:rPr>
        <w:t>神经网络体系结构</w:t>
      </w:r>
    </w:p>
    <w:p w:rsidR="00B91674" w:rsidRPr="00B91674" w:rsidRDefault="00B91674" w:rsidP="008617A9">
      <w:pPr>
        <w:widowControl/>
        <w:spacing w:after="312"/>
        <w:rPr>
          <w:rFonts w:ascii="宋体" w:eastAsia="宋体" w:hAnsi="宋体" w:cs="宋体"/>
          <w:kern w:val="0"/>
          <w:sz w:val="24"/>
          <w:szCs w:val="24"/>
        </w:rPr>
      </w:pPr>
      <w:r w:rsidRPr="00B91674">
        <w:rPr>
          <w:rFonts w:ascii="宋体" w:eastAsia="宋体" w:hAnsi="宋体" w:cs="宋体"/>
          <w:kern w:val="0"/>
          <w:sz w:val="24"/>
          <w:szCs w:val="24"/>
        </w:rPr>
        <w:t>我的初始架构涉及到密集层。</w:t>
      </w:r>
      <w:r w:rsidR="008617A9">
        <w:rPr>
          <w:rFonts w:ascii="宋体" w:eastAsia="宋体" w:hAnsi="宋体" w:cs="宋体"/>
          <w:kern w:val="0"/>
          <w:sz w:val="24"/>
          <w:szCs w:val="24"/>
        </w:rPr>
        <w:t>我使用</w:t>
      </w:r>
      <w:proofErr w:type="spellStart"/>
      <w:r w:rsidR="008617A9">
        <w:rPr>
          <w:rFonts w:ascii="宋体" w:eastAsia="宋体" w:hAnsi="宋体" w:cs="宋体"/>
          <w:kern w:val="0"/>
          <w:sz w:val="24"/>
          <w:szCs w:val="24"/>
        </w:rPr>
        <w:t>L</w:t>
      </w:r>
      <w:r w:rsidR="008617A9" w:rsidRPr="008617A9">
        <w:rPr>
          <w:rFonts w:ascii="宋体" w:eastAsia="宋体" w:hAnsi="宋体" w:cs="宋体"/>
          <w:kern w:val="0"/>
          <w:sz w:val="24"/>
          <w:szCs w:val="24"/>
        </w:rPr>
        <w:t>asagne</w:t>
      </w:r>
      <w:proofErr w:type="spellEnd"/>
      <w:r w:rsidRPr="00B91674">
        <w:rPr>
          <w:rFonts w:ascii="宋体" w:eastAsia="宋体" w:hAnsi="宋体" w:cs="宋体"/>
          <w:kern w:val="0"/>
          <w:sz w:val="24"/>
          <w:szCs w:val="24"/>
        </w:rPr>
        <w:t>。在寻找一种方法将同一密度</w:t>
      </w:r>
      <w:proofErr w:type="gramStart"/>
      <w:r w:rsidRPr="00B91674">
        <w:rPr>
          <w:rFonts w:ascii="宋体" w:eastAsia="宋体" w:hAnsi="宋体" w:cs="宋体"/>
          <w:kern w:val="0"/>
          <w:sz w:val="24"/>
          <w:szCs w:val="24"/>
        </w:rPr>
        <w:t>层应用</w:t>
      </w:r>
      <w:proofErr w:type="gramEnd"/>
      <w:r w:rsidRPr="00B91674">
        <w:rPr>
          <w:rFonts w:ascii="宋体" w:eastAsia="宋体" w:hAnsi="宋体" w:cs="宋体"/>
          <w:kern w:val="0"/>
          <w:sz w:val="24"/>
          <w:szCs w:val="24"/>
        </w:rPr>
        <w:t>于每一次的步骤时</w:t>
      </w:r>
      <w:r w:rsidR="008617A9">
        <w:rPr>
          <w:rFonts w:ascii="宋体" w:eastAsia="宋体" w:hAnsi="宋体" w:cs="宋体" w:hint="eastAsia"/>
          <w:kern w:val="0"/>
          <w:sz w:val="24"/>
          <w:szCs w:val="24"/>
        </w:rPr>
        <w:t>，</w:t>
      </w:r>
      <w:r w:rsidR="008617A9">
        <w:rPr>
          <w:rFonts w:ascii="宋体" w:eastAsia="宋体" w:hAnsi="宋体" w:cs="宋体"/>
          <w:kern w:val="0"/>
          <w:sz w:val="24"/>
          <w:szCs w:val="24"/>
        </w:rPr>
        <w:t>我发现了</w:t>
      </w:r>
      <w:proofErr w:type="spellStart"/>
      <w:r w:rsidR="008617A9">
        <w:rPr>
          <w:rFonts w:ascii="宋体" w:eastAsia="宋体" w:hAnsi="宋体" w:cs="宋体"/>
          <w:kern w:val="0"/>
          <w:sz w:val="24"/>
          <w:szCs w:val="24"/>
        </w:rPr>
        <w:t>keras</w:t>
      </w:r>
      <w:proofErr w:type="spellEnd"/>
      <w:r w:rsidR="008617A9">
        <w:rPr>
          <w:rFonts w:ascii="宋体" w:eastAsia="宋体" w:hAnsi="宋体" w:cs="宋体"/>
          <w:kern w:val="0"/>
          <w:sz w:val="24"/>
          <w:szCs w:val="24"/>
        </w:rPr>
        <w:t>的妙用</w:t>
      </w:r>
      <w:r w:rsidRPr="00B91674">
        <w:rPr>
          <w:rFonts w:ascii="宋体" w:eastAsia="宋体" w:hAnsi="宋体" w:cs="宋体"/>
          <w:kern w:val="0"/>
          <w:sz w:val="24"/>
          <w:szCs w:val="24"/>
        </w:rPr>
        <w:t>。切换到</w:t>
      </w:r>
      <w:proofErr w:type="spellStart"/>
      <w:r w:rsidRPr="00B91674">
        <w:rPr>
          <w:rFonts w:ascii="宋体" w:eastAsia="宋体" w:hAnsi="宋体" w:cs="宋体"/>
          <w:kern w:val="0"/>
          <w:sz w:val="24"/>
          <w:szCs w:val="24"/>
        </w:rPr>
        <w:t>keras</w:t>
      </w:r>
      <w:proofErr w:type="spellEnd"/>
      <w:r w:rsidRPr="00B91674">
        <w:rPr>
          <w:rFonts w:ascii="宋体" w:eastAsia="宋体" w:hAnsi="宋体" w:cs="宋体"/>
          <w:kern w:val="0"/>
          <w:sz w:val="24"/>
          <w:szCs w:val="24"/>
        </w:rPr>
        <w:t>后，我还添加了一个卷积层。因此，当前的结构本质上是一个卷积神经网络。下面进一步讨论了具体网络层的包含和顺序。</w:t>
      </w:r>
    </w:p>
    <w:p w:rsidR="00B91674" w:rsidRPr="00B91674" w:rsidRDefault="00B91674" w:rsidP="00B91674">
      <w:pPr>
        <w:widowControl/>
        <w:pBdr>
          <w:bottom w:val="single" w:sz="6" w:space="6" w:color="F2F3F3"/>
        </w:pBdr>
        <w:spacing w:before="480" w:after="120"/>
        <w:jc w:val="left"/>
        <w:outlineLvl w:val="1"/>
        <w:rPr>
          <w:rFonts w:ascii="Segoe UI" w:eastAsia="宋体" w:hAnsi="Segoe UI" w:cs="Segoe UI"/>
          <w:b/>
          <w:bCs/>
          <w:kern w:val="0"/>
          <w:sz w:val="30"/>
          <w:szCs w:val="30"/>
        </w:rPr>
      </w:pPr>
      <w:r w:rsidRPr="00B91674">
        <w:rPr>
          <w:rFonts w:ascii="Segoe UI" w:eastAsia="宋体" w:hAnsi="Segoe UI" w:cs="Segoe UI"/>
          <w:b/>
          <w:bCs/>
          <w:kern w:val="0"/>
          <w:sz w:val="30"/>
          <w:szCs w:val="30"/>
        </w:rPr>
        <w:lastRenderedPageBreak/>
        <w:t>创建培训数据</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主要的培训数据来自我的</w:t>
      </w:r>
      <w:proofErr w:type="spellStart"/>
      <w:r w:rsidRPr="00B91674">
        <w:rPr>
          <w:rFonts w:ascii="宋体" w:eastAsia="宋体" w:hAnsi="宋体" w:cs="宋体"/>
          <w:kern w:val="0"/>
          <w:sz w:val="24"/>
          <w:szCs w:val="24"/>
        </w:rPr>
        <w:t>traktor</w:t>
      </w:r>
      <w:proofErr w:type="spellEnd"/>
      <w:r w:rsidRPr="00B91674">
        <w:rPr>
          <w:rFonts w:ascii="宋体" w:eastAsia="宋体" w:hAnsi="宋体" w:cs="宋体"/>
          <w:kern w:val="0"/>
          <w:sz w:val="24"/>
          <w:szCs w:val="24"/>
        </w:rPr>
        <w:t>收集。</w:t>
      </w:r>
      <w:proofErr w:type="spellStart"/>
      <w:r w:rsidRPr="00B91674">
        <w:rPr>
          <w:rFonts w:ascii="宋体" w:eastAsia="宋体" w:hAnsi="宋体" w:cs="宋体"/>
          <w:kern w:val="0"/>
          <w:sz w:val="24"/>
          <w:szCs w:val="24"/>
        </w:rPr>
        <w:t>traktor</w:t>
      </w:r>
      <w:proofErr w:type="spellEnd"/>
      <w:r w:rsidRPr="00B91674">
        <w:rPr>
          <w:rFonts w:ascii="宋体" w:eastAsia="宋体" w:hAnsi="宋体" w:cs="宋体"/>
          <w:kern w:val="0"/>
          <w:sz w:val="24"/>
          <w:szCs w:val="24"/>
        </w:rPr>
        <w:t>是一个打碟程序，它可以检测你所给的轨道的BPM，特别是电子音乐。我没有安装</w:t>
      </w:r>
      <w:proofErr w:type="spellStart"/>
      <w:r w:rsidRPr="00B91674">
        <w:rPr>
          <w:rFonts w:ascii="宋体" w:eastAsia="宋体" w:hAnsi="宋体" w:cs="宋体"/>
          <w:kern w:val="0"/>
          <w:sz w:val="24"/>
          <w:szCs w:val="24"/>
        </w:rPr>
        <w:t>traktor</w:t>
      </w:r>
      <w:proofErr w:type="spellEnd"/>
      <w:r w:rsidRPr="00B91674">
        <w:rPr>
          <w:rFonts w:ascii="宋体" w:eastAsia="宋体" w:hAnsi="宋体" w:cs="宋体"/>
          <w:kern w:val="0"/>
          <w:sz w:val="24"/>
          <w:szCs w:val="24"/>
        </w:rPr>
        <w:t>，但是我的音乐收藏中的很多MP3文件仍然有</w:t>
      </w:r>
      <w:proofErr w:type="spellStart"/>
      <w:r w:rsidRPr="00B91674">
        <w:rPr>
          <w:rFonts w:ascii="宋体" w:eastAsia="宋体" w:hAnsi="宋体" w:cs="宋体"/>
          <w:kern w:val="0"/>
          <w:sz w:val="24"/>
          <w:szCs w:val="24"/>
        </w:rPr>
        <w:t>traktor</w:t>
      </w:r>
      <w:proofErr w:type="spellEnd"/>
      <w:r w:rsidRPr="00B91674">
        <w:rPr>
          <w:rFonts w:ascii="宋体" w:eastAsia="宋体" w:hAnsi="宋体" w:cs="宋体"/>
          <w:kern w:val="0"/>
          <w:sz w:val="24"/>
          <w:szCs w:val="24"/>
        </w:rPr>
        <w:t>-检测到的BPM存储在文件中。</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我复制了大约30个MP3</w:t>
      </w:r>
      <w:r w:rsidR="008617A9">
        <w:rPr>
          <w:rFonts w:ascii="宋体" w:eastAsia="宋体" w:hAnsi="宋体" w:cs="宋体"/>
          <w:kern w:val="0"/>
          <w:sz w:val="24"/>
          <w:szCs w:val="24"/>
        </w:rPr>
        <w:t>文件</w:t>
      </w:r>
      <w:r w:rsidRPr="00B91674">
        <w:rPr>
          <w:rFonts w:ascii="宋体" w:eastAsia="宋体" w:hAnsi="宋体" w:cs="宋体"/>
          <w:kern w:val="0"/>
          <w:sz w:val="24"/>
          <w:szCs w:val="24"/>
        </w:rPr>
        <w:t>到一个文件夹，但是后来意识到他们仍然需要更多的审计文件，需要开始的第一拍，并且需要在假设BPM下的歌曲的整个歌曲超时。因此我打开每一个</w:t>
      </w:r>
      <w:r w:rsidRPr="00B91674">
        <w:rPr>
          <w:rFonts w:ascii="宋体" w:eastAsia="宋体" w:hAnsi="宋体" w:cs="宋体"/>
          <w:kern w:val="0"/>
          <w:sz w:val="24"/>
          <w:szCs w:val="24"/>
        </w:rPr>
        <w:fldChar w:fldCharType="begin"/>
      </w:r>
      <w:r w:rsidRPr="00B91674">
        <w:rPr>
          <w:rFonts w:ascii="宋体" w:eastAsia="宋体" w:hAnsi="宋体" w:cs="宋体"/>
          <w:kern w:val="0"/>
          <w:sz w:val="24"/>
          <w:szCs w:val="24"/>
        </w:rPr>
        <w:instrText xml:space="preserve"> HYPERLINK "https://nlml.github.io/neural-networks/detecting-bpm-neural-networks/reaper.fm" \t "_top" </w:instrText>
      </w:r>
      <w:r w:rsidRPr="00B91674">
        <w:rPr>
          <w:rFonts w:ascii="宋体" w:eastAsia="宋体" w:hAnsi="宋体" w:cs="宋体"/>
          <w:kern w:val="0"/>
          <w:sz w:val="24"/>
          <w:szCs w:val="24"/>
        </w:rPr>
        <w:fldChar w:fldCharType="separate"/>
      </w:r>
      <w:r w:rsidRPr="00B91674">
        <w:rPr>
          <w:rFonts w:ascii="宋体" w:eastAsia="宋体" w:hAnsi="宋体" w:cs="宋体"/>
          <w:color w:val="52ADC8"/>
          <w:kern w:val="0"/>
          <w:sz w:val="24"/>
          <w:szCs w:val="24"/>
        </w:rPr>
        <w:t>收割机</w:t>
      </w:r>
      <w:r w:rsidRPr="00B91674">
        <w:rPr>
          <w:rFonts w:ascii="宋体" w:eastAsia="宋体" w:hAnsi="宋体" w:cs="宋体"/>
          <w:kern w:val="0"/>
          <w:sz w:val="24"/>
          <w:szCs w:val="24"/>
        </w:rPr>
        <w:fldChar w:fldCharType="end"/>
      </w:r>
      <w:r w:rsidRPr="00B91674">
        <w:rPr>
          <w:rFonts w:ascii="宋体" w:eastAsia="宋体" w:hAnsi="宋体" w:cs="宋体"/>
          <w:kern w:val="0"/>
          <w:sz w:val="24"/>
          <w:szCs w:val="24"/>
        </w:rPr>
        <w:t>(一个数字音频工作站)，将每首歌曲剪辑成一首歌曲，确保他们没有超时，然后将其导出为wav。</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b/>
          <w:bCs/>
          <w:kern w:val="0"/>
          <w:sz w:val="24"/>
          <w:szCs w:val="24"/>
        </w:rPr>
        <w:t>从MP3 /wav文件到培训数据都是由</w:t>
      </w:r>
      <w:r w:rsidRPr="00B91674">
        <w:rPr>
          <w:rFonts w:ascii="宋体" w:eastAsia="宋体" w:hAnsi="宋体" w:cs="宋体"/>
          <w:kern w:val="0"/>
          <w:sz w:val="24"/>
          <w:szCs w:val="24"/>
        </w:rPr>
        <w:t> </w:t>
      </w:r>
      <w:r w:rsidRPr="00B91674">
        <w:rPr>
          <w:rFonts w:ascii="Consolas" w:eastAsia="宋体" w:hAnsi="Consolas" w:cs="宋体"/>
          <w:kern w:val="0"/>
          <w:sz w:val="18"/>
          <w:szCs w:val="18"/>
          <w:bdr w:val="single" w:sz="6" w:space="0" w:color="F2F3F3" w:frame="1"/>
          <w:shd w:val="clear" w:color="auto" w:fill="FAFAFA"/>
        </w:rPr>
        <w:t>mp3s_to_fft_features.py</w:t>
      </w:r>
      <w:r w:rsidRPr="00B91674">
        <w:rPr>
          <w:rFonts w:ascii="宋体" w:eastAsia="宋体" w:hAnsi="宋体" w:cs="宋体"/>
          <w:kern w:val="0"/>
          <w:sz w:val="24"/>
          <w:szCs w:val="24"/>
        </w:rPr>
        <w:t> </w:t>
      </w:r>
      <w:r w:rsidRPr="00B91674">
        <w:rPr>
          <w:rFonts w:ascii="宋体" w:eastAsia="宋体" w:hAnsi="宋体" w:cs="宋体"/>
          <w:b/>
          <w:bCs/>
          <w:kern w:val="0"/>
          <w:sz w:val="24"/>
          <w:szCs w:val="24"/>
        </w:rPr>
        <w:t>脚本</w:t>
      </w:r>
    </w:p>
    <w:p w:rsidR="00B91674" w:rsidRPr="00B91674" w:rsidRDefault="00B91674" w:rsidP="00B91674">
      <w:pPr>
        <w:widowControl/>
        <w:spacing w:after="312"/>
        <w:jc w:val="left"/>
        <w:rPr>
          <w:rFonts w:ascii="宋体" w:eastAsia="宋体" w:hAnsi="宋体" w:cs="宋体"/>
          <w:kern w:val="0"/>
          <w:sz w:val="24"/>
          <w:szCs w:val="24"/>
        </w:rPr>
      </w:pPr>
      <w:del w:id="1" w:author="Unknown">
        <w:r w:rsidRPr="00B91674">
          <w:rPr>
            <w:rFonts w:ascii="宋体" w:eastAsia="宋体" w:hAnsi="宋体" w:cs="宋体"/>
            <w:kern w:val="0"/>
            <w:sz w:val="24"/>
            <w:szCs w:val="24"/>
          </w:rPr>
          <w:delText>~然后我转换了</w:delText>
        </w:r>
        <w:r w:rsidRPr="00B91674">
          <w:rPr>
            <w:rFonts w:ascii="宋体" w:eastAsia="宋体" w:hAnsi="宋体" w:cs="宋体"/>
            <w:kern w:val="0"/>
            <w:sz w:val="20"/>
            <w:szCs w:val="20"/>
            <w:vertAlign w:val="superscript"/>
          </w:rPr>
          <w:fldChar w:fldCharType="begin"/>
        </w:r>
        <w:r w:rsidRPr="00B91674">
          <w:rPr>
            <w:rFonts w:ascii="宋体" w:eastAsia="宋体" w:hAnsi="宋体" w:cs="宋体"/>
            <w:kern w:val="0"/>
            <w:sz w:val="20"/>
            <w:szCs w:val="20"/>
            <w:vertAlign w:val="superscript"/>
          </w:rPr>
          <w:delInstrText xml:space="preserve"> HYPERLINK "https://nlml.github.io/neural-networks/detecting-bpm-neural-networks/" \l "footnote1" </w:delInstrText>
        </w:r>
        <w:r w:rsidRPr="00B91674">
          <w:rPr>
            <w:rFonts w:ascii="宋体" w:eastAsia="宋体" w:hAnsi="宋体" w:cs="宋体"/>
            <w:kern w:val="0"/>
            <w:sz w:val="20"/>
            <w:szCs w:val="20"/>
            <w:vertAlign w:val="superscript"/>
          </w:rPr>
          <w:fldChar w:fldCharType="separate"/>
        </w:r>
        <w:r w:rsidRPr="00B91674">
          <w:rPr>
            <w:rFonts w:ascii="宋体" w:eastAsia="宋体" w:hAnsi="宋体" w:cs="宋体"/>
            <w:color w:val="0000FF"/>
            <w:kern w:val="0"/>
            <w:sz w:val="20"/>
            <w:szCs w:val="20"/>
            <w:vertAlign w:val="superscript"/>
          </w:rPr>
          <w:delText>1</w:delText>
        </w:r>
        <w:r w:rsidRPr="00B91674">
          <w:rPr>
            <w:rFonts w:ascii="宋体" w:eastAsia="宋体" w:hAnsi="宋体" w:cs="宋体"/>
            <w:kern w:val="0"/>
            <w:sz w:val="20"/>
            <w:szCs w:val="20"/>
            <w:vertAlign w:val="superscript"/>
          </w:rPr>
          <w:fldChar w:fldCharType="end"/>
        </w:r>
        <w:r w:rsidRPr="00B91674">
          <w:rPr>
            <w:rFonts w:ascii="宋体" w:eastAsia="宋体" w:hAnsi="宋体" w:cs="宋体"/>
            <w:kern w:val="0"/>
            <w:sz w:val="24"/>
            <w:szCs w:val="24"/>
          </w:rPr>
          <w:delText>这些用于wav并将其读取到python中(使用</w:delText>
        </w:r>
        <w:r w:rsidRPr="00B91674">
          <w:rPr>
            <w:rFonts w:ascii="宋体" w:eastAsia="宋体" w:hAnsi="宋体" w:cs="宋体"/>
            <w:kern w:val="0"/>
            <w:sz w:val="24"/>
            <w:szCs w:val="24"/>
          </w:rPr>
          <w:fldChar w:fldCharType="begin"/>
        </w:r>
        <w:r w:rsidRPr="00B91674">
          <w:rPr>
            <w:rFonts w:ascii="宋体" w:eastAsia="宋体" w:hAnsi="宋体" w:cs="宋体"/>
            <w:kern w:val="0"/>
            <w:sz w:val="24"/>
            <w:szCs w:val="24"/>
          </w:rPr>
          <w:delInstrText xml:space="preserve"> HYPERLINK "https://pypi.python.org/pypi/wavio" \t "_top" </w:delInstrText>
        </w:r>
        <w:r w:rsidRPr="00B91674">
          <w:rPr>
            <w:rFonts w:ascii="宋体" w:eastAsia="宋体" w:hAnsi="宋体" w:cs="宋体"/>
            <w:kern w:val="0"/>
            <w:sz w:val="24"/>
            <w:szCs w:val="24"/>
          </w:rPr>
          <w:fldChar w:fldCharType="separate"/>
        </w:r>
        <w:r w:rsidRPr="00B91674">
          <w:rPr>
            <w:rFonts w:ascii="宋体" w:eastAsia="宋体" w:hAnsi="宋体" w:cs="宋体"/>
            <w:color w:val="0000FF"/>
            <w:kern w:val="0"/>
            <w:sz w:val="24"/>
            <w:szCs w:val="24"/>
          </w:rPr>
          <w:delText>wavio</w:delText>
        </w:r>
        <w:r w:rsidRPr="00B91674">
          <w:rPr>
            <w:rFonts w:ascii="宋体" w:eastAsia="宋体" w:hAnsi="宋体" w:cs="宋体"/>
            <w:kern w:val="0"/>
            <w:sz w:val="24"/>
            <w:szCs w:val="24"/>
          </w:rPr>
          <w:fldChar w:fldCharType="end"/>
        </w:r>
        <w:r w:rsidRPr="00B91674">
          <w:rPr>
            <w:rFonts w:ascii="宋体" w:eastAsia="宋体" w:hAnsi="宋体" w:cs="宋体"/>
            <w:kern w:val="0"/>
            <w:sz w:val="24"/>
            <w:szCs w:val="24"/>
          </w:rPr>
          <w:delText>)。我还将每个MP3中的BPM读入python (使用)</w:delText>
        </w:r>
        <w:r w:rsidRPr="00B91674">
          <w:rPr>
            <w:rFonts w:ascii="宋体" w:eastAsia="宋体" w:hAnsi="宋体" w:cs="宋体"/>
            <w:kern w:val="0"/>
            <w:sz w:val="24"/>
            <w:szCs w:val="24"/>
          </w:rPr>
          <w:fldChar w:fldCharType="begin"/>
        </w:r>
        <w:r w:rsidRPr="00B91674">
          <w:rPr>
            <w:rFonts w:ascii="宋体" w:eastAsia="宋体" w:hAnsi="宋体" w:cs="宋体"/>
            <w:kern w:val="0"/>
            <w:sz w:val="24"/>
            <w:szCs w:val="24"/>
          </w:rPr>
          <w:delInstrText xml:space="preserve"> HYPERLINK "https://pypi.python.org/pypi/id3reader" \t "_top" </w:delInstrText>
        </w:r>
        <w:r w:rsidRPr="00B91674">
          <w:rPr>
            <w:rFonts w:ascii="宋体" w:eastAsia="宋体" w:hAnsi="宋体" w:cs="宋体"/>
            <w:kern w:val="0"/>
            <w:sz w:val="24"/>
            <w:szCs w:val="24"/>
          </w:rPr>
          <w:fldChar w:fldCharType="separate"/>
        </w:r>
        <w:r w:rsidRPr="00B91674">
          <w:rPr>
            <w:rFonts w:ascii="宋体" w:eastAsia="宋体" w:hAnsi="宋体" w:cs="宋体"/>
            <w:color w:val="0000FF"/>
            <w:kern w:val="0"/>
            <w:sz w:val="24"/>
            <w:szCs w:val="24"/>
          </w:rPr>
          <w:delText>id3reader</w:delText>
        </w:r>
        <w:r w:rsidRPr="00B91674">
          <w:rPr>
            <w:rFonts w:ascii="宋体" w:eastAsia="宋体" w:hAnsi="宋体" w:cs="宋体"/>
            <w:kern w:val="0"/>
            <w:sz w:val="24"/>
            <w:szCs w:val="24"/>
          </w:rPr>
          <w:fldChar w:fldCharType="end"/>
        </w:r>
        <w:r w:rsidRPr="00B91674">
          <w:rPr>
            <w:rFonts w:ascii="宋体" w:eastAsia="宋体" w:hAnsi="宋体" w:cs="宋体"/>
            <w:kern w:val="0"/>
            <w:sz w:val="24"/>
            <w:szCs w:val="24"/>
          </w:rPr>
          <w:delText>)</w:delText>
        </w:r>
      </w:del>
      <w:r w:rsidRPr="00B91674">
        <w:rPr>
          <w:rFonts w:ascii="宋体" w:eastAsia="宋体" w:hAnsi="宋体" w:cs="宋体"/>
          <w:kern w:val="0"/>
          <w:sz w:val="24"/>
          <w:szCs w:val="24"/>
        </w:rPr>
        <w:t>我现在已经有了wav格式的歌曲，并且</w:t>
      </w:r>
      <w:proofErr w:type="spellStart"/>
      <w:r w:rsidRPr="00B91674">
        <w:rPr>
          <w:rFonts w:ascii="宋体" w:eastAsia="宋体" w:hAnsi="宋体" w:cs="宋体"/>
          <w:kern w:val="0"/>
          <w:sz w:val="24"/>
          <w:szCs w:val="24"/>
        </w:rPr>
        <w:t>bpms</w:t>
      </w:r>
      <w:proofErr w:type="spellEnd"/>
      <w:r w:rsidR="00AB2CFB">
        <w:rPr>
          <w:rFonts w:ascii="宋体" w:eastAsia="宋体" w:hAnsi="宋体" w:cs="宋体"/>
          <w:kern w:val="0"/>
          <w:sz w:val="24"/>
          <w:szCs w:val="24"/>
        </w:rPr>
        <w:t>从文件名中读取，进行</w:t>
      </w:r>
      <w:r w:rsidRPr="00B91674">
        <w:rPr>
          <w:rFonts w:ascii="宋体" w:eastAsia="宋体" w:hAnsi="宋体" w:cs="宋体"/>
          <w:kern w:val="0"/>
          <w:sz w:val="24"/>
          <w:szCs w:val="24"/>
        </w:rPr>
        <w:t>手动输入。</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然后将wav转换为</w:t>
      </w:r>
      <w:proofErr w:type="spellStart"/>
      <w:r w:rsidRPr="00B91674">
        <w:rPr>
          <w:rFonts w:ascii="宋体" w:eastAsia="宋体" w:hAnsi="宋体" w:cs="宋体"/>
          <w:kern w:val="0"/>
          <w:sz w:val="24"/>
          <w:szCs w:val="24"/>
        </w:rPr>
        <w:t>spectogram</w:t>
      </w:r>
      <w:proofErr w:type="spellEnd"/>
      <w:r w:rsidRPr="00B91674">
        <w:rPr>
          <w:rFonts w:ascii="宋体" w:eastAsia="宋体" w:hAnsi="宋体" w:cs="宋体"/>
          <w:kern w:val="0"/>
          <w:sz w:val="24"/>
          <w:szCs w:val="24"/>
        </w:rPr>
        <w:t>。这是通过以下方式实现的:</w:t>
      </w:r>
    </w:p>
    <w:p w:rsidR="00B91674" w:rsidRPr="00B91674" w:rsidRDefault="00B91674" w:rsidP="00B91674">
      <w:pPr>
        <w:widowControl/>
        <w:numPr>
          <w:ilvl w:val="0"/>
          <w:numId w:val="2"/>
        </w:numPr>
        <w:spacing w:before="100" w:beforeAutospacing="1" w:after="120"/>
        <w:jc w:val="left"/>
        <w:rPr>
          <w:rFonts w:ascii="宋体" w:eastAsia="宋体" w:hAnsi="宋体" w:cs="宋体"/>
          <w:kern w:val="0"/>
          <w:sz w:val="24"/>
          <w:szCs w:val="24"/>
        </w:rPr>
      </w:pPr>
      <w:r w:rsidRPr="00B91674">
        <w:rPr>
          <w:rFonts w:ascii="宋体" w:eastAsia="宋体" w:hAnsi="宋体" w:cs="宋体"/>
          <w:kern w:val="0"/>
          <w:sz w:val="24"/>
          <w:szCs w:val="24"/>
        </w:rPr>
        <w:t>取长样本</w:t>
      </w:r>
      <w:proofErr w:type="spellStart"/>
      <w:r w:rsidRPr="00B91674">
        <w:rPr>
          <w:rFonts w:ascii="Consolas" w:eastAsia="宋体" w:hAnsi="Consolas" w:cs="宋体"/>
          <w:kern w:val="0"/>
          <w:sz w:val="18"/>
          <w:szCs w:val="18"/>
          <w:bdr w:val="single" w:sz="6" w:space="0" w:color="F2F3F3" w:frame="1"/>
          <w:shd w:val="clear" w:color="auto" w:fill="FAFAFA"/>
        </w:rPr>
        <w:t>fft_sample_length</w:t>
      </w:r>
      <w:proofErr w:type="spellEnd"/>
      <w:r w:rsidRPr="00B91674">
        <w:rPr>
          <w:rFonts w:ascii="宋体" w:eastAsia="宋体" w:hAnsi="宋体" w:cs="宋体"/>
          <w:kern w:val="0"/>
          <w:sz w:val="24"/>
          <w:szCs w:val="24"/>
        </w:rPr>
        <w:t>(默认为768 )</w:t>
      </w:r>
      <w:proofErr w:type="spellStart"/>
      <w:r w:rsidRPr="00B91674">
        <w:rPr>
          <w:rFonts w:ascii="Consolas" w:eastAsia="宋体" w:hAnsi="Consolas" w:cs="宋体"/>
          <w:kern w:val="0"/>
          <w:sz w:val="18"/>
          <w:szCs w:val="18"/>
          <w:bdr w:val="single" w:sz="6" w:space="0" w:color="F2F3F3" w:frame="1"/>
          <w:shd w:val="clear" w:color="auto" w:fill="FAFAFA"/>
        </w:rPr>
        <w:t>fft_step_size</w:t>
      </w:r>
      <w:proofErr w:type="spellEnd"/>
      <w:r w:rsidRPr="00B91674">
        <w:rPr>
          <w:rFonts w:ascii="宋体" w:eastAsia="宋体" w:hAnsi="宋体" w:cs="宋体"/>
          <w:kern w:val="0"/>
          <w:sz w:val="24"/>
          <w:szCs w:val="24"/>
        </w:rPr>
        <w:t>(默认为512 )</w:t>
      </w:r>
    </w:p>
    <w:p w:rsidR="00B91674" w:rsidRPr="00B91674" w:rsidRDefault="00B91674" w:rsidP="00B91674">
      <w:pPr>
        <w:widowControl/>
        <w:numPr>
          <w:ilvl w:val="0"/>
          <w:numId w:val="2"/>
        </w:numPr>
        <w:spacing w:before="100" w:beforeAutospacing="1" w:after="120"/>
        <w:jc w:val="left"/>
        <w:rPr>
          <w:rFonts w:ascii="宋体" w:eastAsia="宋体" w:hAnsi="宋体" w:cs="宋体"/>
          <w:kern w:val="0"/>
          <w:sz w:val="24"/>
          <w:szCs w:val="24"/>
        </w:rPr>
      </w:pPr>
      <w:r w:rsidRPr="00B91674">
        <w:rPr>
          <w:rFonts w:ascii="宋体" w:eastAsia="宋体" w:hAnsi="宋体" w:cs="宋体"/>
          <w:kern w:val="0"/>
          <w:sz w:val="24"/>
          <w:szCs w:val="24"/>
        </w:rPr>
        <w:t>在这些样品上执行快速傅里叶变换( FFT )</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然后使用该函数创建目标脉冲矢量匹配wav的</w:t>
      </w:r>
      <w:proofErr w:type="spellStart"/>
      <w:r w:rsidRPr="00B91674">
        <w:rPr>
          <w:rFonts w:ascii="宋体" w:eastAsia="宋体" w:hAnsi="宋体" w:cs="宋体"/>
          <w:kern w:val="0"/>
          <w:sz w:val="24"/>
          <w:szCs w:val="24"/>
        </w:rPr>
        <w:t>BPM</w:t>
      </w:r>
      <w:r w:rsidRPr="00B91674">
        <w:rPr>
          <w:rFonts w:ascii="Consolas" w:eastAsia="宋体" w:hAnsi="Consolas" w:cs="宋体"/>
          <w:kern w:val="0"/>
          <w:sz w:val="18"/>
          <w:szCs w:val="18"/>
          <w:bdr w:val="single" w:sz="6" w:space="0" w:color="F2F3F3" w:frame="1"/>
          <w:shd w:val="clear" w:color="auto" w:fill="FAFAFA"/>
        </w:rPr>
        <w:t>get_target_vector</w:t>
      </w:r>
      <w:proofErr w:type="spellEnd"/>
      <w:r w:rsidRPr="00B91674">
        <w:rPr>
          <w:rFonts w:ascii="宋体" w:eastAsia="宋体" w:hAnsi="宋体" w:cs="宋体"/>
          <w:kern w:val="0"/>
          <w:sz w:val="24"/>
          <w:szCs w:val="24"/>
        </w:rPr>
        <w:t>.</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然后随机子集长度</w:t>
      </w:r>
      <w:proofErr w:type="spellStart"/>
      <w:r w:rsidRPr="00B91674">
        <w:rPr>
          <w:rFonts w:ascii="Consolas" w:eastAsia="宋体" w:hAnsi="Consolas" w:cs="宋体"/>
          <w:kern w:val="0"/>
          <w:sz w:val="18"/>
          <w:szCs w:val="18"/>
          <w:bdr w:val="single" w:sz="6" w:space="0" w:color="F2F3F3" w:frame="1"/>
          <w:shd w:val="clear" w:color="auto" w:fill="FAFAFA"/>
        </w:rPr>
        <w:t>desired_X_time_dim</w:t>
      </w:r>
      <w:proofErr w:type="spellEnd"/>
      <w:r w:rsidRPr="00B91674">
        <w:rPr>
          <w:rFonts w:ascii="宋体" w:eastAsia="宋体" w:hAnsi="宋体" w:cs="宋体"/>
          <w:kern w:val="0"/>
          <w:sz w:val="24"/>
          <w:szCs w:val="24"/>
        </w:rPr>
        <w:t>分别从</w:t>
      </w:r>
      <w:proofErr w:type="spellStart"/>
      <w:r w:rsidRPr="00B91674">
        <w:rPr>
          <w:rFonts w:ascii="宋体" w:eastAsia="宋体" w:hAnsi="宋体" w:cs="宋体"/>
          <w:kern w:val="0"/>
          <w:sz w:val="24"/>
          <w:szCs w:val="24"/>
        </w:rPr>
        <w:t>spectogram</w:t>
      </w:r>
      <w:proofErr w:type="spellEnd"/>
      <w:r w:rsidR="00AB2CFB">
        <w:rPr>
          <w:rFonts w:ascii="宋体" w:eastAsia="宋体" w:hAnsi="宋体" w:cs="宋体"/>
          <w:kern w:val="0"/>
          <w:sz w:val="24"/>
          <w:szCs w:val="24"/>
        </w:rPr>
        <w:t>和目标脉冲矢量成对。通过这一点，我们生成大量的训练输入和输出，从仅仅一组训练</w:t>
      </w:r>
      <w:r w:rsidRPr="00B91674">
        <w:rPr>
          <w:rFonts w:ascii="宋体" w:eastAsia="宋体" w:hAnsi="宋体" w:cs="宋体"/>
          <w:kern w:val="0"/>
          <w:sz w:val="24"/>
          <w:szCs w:val="24"/>
        </w:rPr>
        <w:t>输入到更易于管理的长度。每个样本代表大约6秒的音频，具有不同的偏移位置(因此我们的模型必须预测节拍的位置，以及它们发生的频率)。</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对于每一个～6秒的样本，我们现在有一个512x32矩阵作为训练输入-512时间框架和32频率箱(频率箱的数目可以通过增加</w:t>
      </w:r>
      <w:proofErr w:type="spellStart"/>
      <w:r w:rsidRPr="00B91674">
        <w:rPr>
          <w:rFonts w:ascii="Consolas" w:eastAsia="宋体" w:hAnsi="Consolas" w:cs="宋体"/>
          <w:kern w:val="0"/>
          <w:sz w:val="18"/>
          <w:szCs w:val="18"/>
          <w:bdr w:val="single" w:sz="6" w:space="0" w:color="F2F3F3" w:frame="1"/>
          <w:shd w:val="clear" w:color="auto" w:fill="FAFAFA"/>
        </w:rPr>
        <w:t>downsample</w:t>
      </w:r>
      <w:proofErr w:type="spellEnd"/>
      <w:r w:rsidRPr="00B91674">
        <w:rPr>
          <w:rFonts w:ascii="宋体" w:eastAsia="宋体" w:hAnsi="宋体" w:cs="宋体"/>
          <w:kern w:val="0"/>
          <w:sz w:val="24"/>
          <w:szCs w:val="24"/>
        </w:rPr>
        <w:t>参数)-和一个512x1脉冲向量作为训练输出。</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在最新版本的模型中，我有18首歌曲的样本。我通过前13首歌曲的抽样，以及从最后5首歌曲中的抽样来创建一个训练集。培训组包含28800个样本。</w:t>
      </w:r>
    </w:p>
    <w:p w:rsidR="00B91674" w:rsidRPr="00B91674" w:rsidRDefault="00B91674" w:rsidP="00B91674">
      <w:pPr>
        <w:widowControl/>
        <w:pBdr>
          <w:bottom w:val="single" w:sz="6" w:space="6" w:color="F2F3F3"/>
        </w:pBdr>
        <w:spacing w:before="480" w:after="120"/>
        <w:jc w:val="left"/>
        <w:outlineLvl w:val="1"/>
        <w:rPr>
          <w:rFonts w:ascii="Segoe UI" w:eastAsia="宋体" w:hAnsi="Segoe UI" w:cs="Segoe UI"/>
          <w:b/>
          <w:bCs/>
          <w:kern w:val="0"/>
          <w:sz w:val="30"/>
          <w:szCs w:val="30"/>
        </w:rPr>
      </w:pPr>
      <w:r w:rsidRPr="00B91674">
        <w:rPr>
          <w:rFonts w:ascii="Segoe UI" w:eastAsia="宋体" w:hAnsi="Segoe UI" w:cs="Segoe UI"/>
          <w:b/>
          <w:bCs/>
          <w:kern w:val="0"/>
          <w:sz w:val="30"/>
          <w:szCs w:val="30"/>
        </w:rPr>
        <w:t>指定和训练神经网络</w:t>
      </w:r>
    </w:p>
    <w:p w:rsidR="00B91674" w:rsidRPr="00B91674" w:rsidRDefault="00B91674" w:rsidP="00B91674">
      <w:pPr>
        <w:widowControl/>
        <w:spacing w:before="480" w:after="120"/>
        <w:jc w:val="left"/>
        <w:outlineLvl w:val="2"/>
        <w:rPr>
          <w:rFonts w:ascii="Segoe UI" w:eastAsia="宋体" w:hAnsi="Segoe UI" w:cs="Segoe UI"/>
          <w:b/>
          <w:bCs/>
          <w:kern w:val="0"/>
          <w:sz w:val="24"/>
          <w:szCs w:val="24"/>
        </w:rPr>
      </w:pPr>
      <w:r w:rsidRPr="00B91674">
        <w:rPr>
          <w:rFonts w:ascii="Segoe UI" w:eastAsia="宋体" w:hAnsi="Segoe UI" w:cs="Segoe UI"/>
          <w:b/>
          <w:bCs/>
          <w:kern w:val="0"/>
          <w:sz w:val="24"/>
          <w:szCs w:val="24"/>
        </w:rPr>
        <w:t>网络体系结构</w:t>
      </w:r>
      <w:r w:rsidRPr="00B91674">
        <w:rPr>
          <w:rFonts w:ascii="Segoe UI" w:eastAsia="宋体" w:hAnsi="Segoe UI" w:cs="Segoe UI"/>
          <w:b/>
          <w:bCs/>
          <w:kern w:val="0"/>
          <w:sz w:val="24"/>
          <w:szCs w:val="24"/>
        </w:rPr>
        <w:t>.</w:t>
      </w:r>
      <w:r w:rsidRPr="00B91674">
        <w:rPr>
          <w:rFonts w:ascii="Segoe UI" w:eastAsia="宋体" w:hAnsi="Segoe UI" w:cs="Segoe UI"/>
          <w:b/>
          <w:bCs/>
          <w:kern w:val="0"/>
          <w:sz w:val="24"/>
          <w:szCs w:val="24"/>
        </w:rPr>
        <w:t>概述</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如上所述，我决定采用卷积神经网络结构。看起来像这样：</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noProof/>
          <w:kern w:val="0"/>
          <w:sz w:val="24"/>
          <w:szCs w:val="24"/>
        </w:rPr>
        <w:lastRenderedPageBreak/>
        <w:drawing>
          <wp:inline distT="0" distB="0" distL="0" distR="0">
            <wp:extent cx="5773648" cy="4018760"/>
            <wp:effectExtent l="0" t="0" r="0" b="1270"/>
            <wp:docPr id="5" name="图片 5" descr="卷积神经网络的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5-1" descr="卷积神经网络的结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929" cy="4047493"/>
                    </a:xfrm>
                    <a:prstGeom prst="rect">
                      <a:avLst/>
                    </a:prstGeom>
                    <a:noFill/>
                    <a:ln>
                      <a:noFill/>
                    </a:ln>
                  </pic:spPr>
                </pic:pic>
              </a:graphicData>
            </a:graphic>
          </wp:inline>
        </w:drawing>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i/>
          <w:iCs/>
          <w:kern w:val="0"/>
          <w:sz w:val="24"/>
          <w:szCs w:val="24"/>
        </w:rPr>
        <w:t>神经网络体系结构概述。</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换句话说，图/体系结构可以描述如下:</w:t>
      </w:r>
    </w:p>
    <w:p w:rsidR="00B91674" w:rsidRPr="00B91674" w:rsidRDefault="00B91674" w:rsidP="00B91674">
      <w:pPr>
        <w:widowControl/>
        <w:numPr>
          <w:ilvl w:val="0"/>
          <w:numId w:val="3"/>
        </w:numPr>
        <w:spacing w:after="312"/>
        <w:jc w:val="left"/>
        <w:rPr>
          <w:rFonts w:ascii="宋体" w:eastAsia="宋体" w:hAnsi="宋体" w:cs="宋体"/>
          <w:kern w:val="0"/>
          <w:sz w:val="24"/>
          <w:szCs w:val="24"/>
        </w:rPr>
      </w:pPr>
      <w:r w:rsidRPr="00B91674">
        <w:rPr>
          <w:rFonts w:ascii="宋体" w:eastAsia="宋体" w:hAnsi="宋体" w:cs="宋体"/>
          <w:kern w:val="0"/>
          <w:sz w:val="24"/>
          <w:szCs w:val="24"/>
        </w:rPr>
        <w:t>输入</w:t>
      </w:r>
      <w:proofErr w:type="spellStart"/>
      <w:r w:rsidRPr="00B91674">
        <w:rPr>
          <w:rFonts w:ascii="宋体" w:eastAsia="宋体" w:hAnsi="宋体" w:cs="宋体"/>
          <w:kern w:val="0"/>
          <w:sz w:val="24"/>
          <w:szCs w:val="24"/>
        </w:rPr>
        <w:t>spectogram</w:t>
      </w:r>
      <w:proofErr w:type="spellEnd"/>
      <w:r w:rsidRPr="00B91674">
        <w:rPr>
          <w:rFonts w:ascii="宋体" w:eastAsia="宋体" w:hAnsi="宋体" w:cs="宋体"/>
          <w:kern w:val="0"/>
          <w:sz w:val="24"/>
          <w:szCs w:val="24"/>
        </w:rPr>
        <w:t>通过两个顺序卷积层传递</w:t>
      </w:r>
    </w:p>
    <w:p w:rsidR="00B91674" w:rsidRPr="00B91674" w:rsidRDefault="00B91674" w:rsidP="00B91674">
      <w:pPr>
        <w:widowControl/>
        <w:numPr>
          <w:ilvl w:val="0"/>
          <w:numId w:val="3"/>
        </w:numPr>
        <w:spacing w:after="312"/>
        <w:jc w:val="left"/>
        <w:rPr>
          <w:rFonts w:ascii="宋体" w:eastAsia="宋体" w:hAnsi="宋体" w:cs="宋体"/>
          <w:kern w:val="0"/>
          <w:sz w:val="24"/>
          <w:szCs w:val="24"/>
        </w:rPr>
      </w:pPr>
      <w:r w:rsidRPr="00B91674">
        <w:rPr>
          <w:rFonts w:ascii="宋体" w:eastAsia="宋体" w:hAnsi="宋体" w:cs="宋体"/>
          <w:kern w:val="0"/>
          <w:sz w:val="24"/>
          <w:szCs w:val="24"/>
        </w:rPr>
        <w:t>然后，输出被重新编组为“由其他”表示的“时间”</w:t>
      </w:r>
    </w:p>
    <w:p w:rsidR="00B91674" w:rsidRPr="00B91674" w:rsidRDefault="00B91674" w:rsidP="00B91674">
      <w:pPr>
        <w:widowControl/>
        <w:numPr>
          <w:ilvl w:val="0"/>
          <w:numId w:val="3"/>
        </w:numPr>
        <w:spacing w:after="312"/>
        <w:jc w:val="left"/>
        <w:rPr>
          <w:rFonts w:ascii="宋体" w:eastAsia="宋体" w:hAnsi="宋体" w:cs="宋体"/>
          <w:kern w:val="0"/>
          <w:sz w:val="24"/>
          <w:szCs w:val="24"/>
        </w:rPr>
      </w:pPr>
      <w:r w:rsidRPr="00B91674">
        <w:rPr>
          <w:rFonts w:ascii="宋体" w:eastAsia="宋体" w:hAnsi="宋体" w:cs="宋体"/>
          <w:kern w:val="0"/>
          <w:sz w:val="24"/>
          <w:szCs w:val="24"/>
        </w:rPr>
        <w:t>然后使用</w:t>
      </w:r>
      <w:proofErr w:type="spellStart"/>
      <w:r w:rsidRPr="00B91674">
        <w:rPr>
          <w:rFonts w:ascii="宋体" w:eastAsia="宋体" w:hAnsi="宋体" w:cs="宋体"/>
          <w:kern w:val="0"/>
          <w:sz w:val="24"/>
          <w:szCs w:val="24"/>
        </w:rPr>
        <w:t>keras</w:t>
      </w:r>
      <w:proofErr w:type="spellEnd"/>
      <w:r w:rsidRPr="00B91674">
        <w:rPr>
          <w:rFonts w:ascii="宋体" w:eastAsia="宋体" w:hAnsi="宋体" w:cs="宋体"/>
          <w:kern w:val="0"/>
          <w:sz w:val="24"/>
          <w:szCs w:val="24"/>
        </w:rPr>
        <w:t>的</w:t>
      </w:r>
      <w:proofErr w:type="spellStart"/>
      <w:r w:rsidRPr="00B91674">
        <w:rPr>
          <w:rFonts w:ascii="宋体" w:eastAsia="宋体" w:hAnsi="宋体" w:cs="宋体"/>
          <w:kern w:val="0"/>
          <w:sz w:val="24"/>
          <w:szCs w:val="24"/>
        </w:rPr>
        <w:t>timedistributed</w:t>
      </w:r>
      <w:proofErr w:type="spellEnd"/>
      <w:r w:rsidRPr="00B91674">
        <w:rPr>
          <w:rFonts w:ascii="宋体" w:eastAsia="宋体" w:hAnsi="宋体" w:cs="宋体"/>
          <w:kern w:val="0"/>
          <w:sz w:val="24"/>
          <w:szCs w:val="24"/>
        </w:rPr>
        <w:t>密集层(在这些层中，每个时间步骤通过相同的密集层；这大大减少了估计所需参数的数目)</w:t>
      </w:r>
    </w:p>
    <w:p w:rsidR="00B91674" w:rsidRPr="00B91674" w:rsidRDefault="00B91674" w:rsidP="00B91674">
      <w:pPr>
        <w:widowControl/>
        <w:numPr>
          <w:ilvl w:val="0"/>
          <w:numId w:val="3"/>
        </w:numPr>
        <w:spacing w:after="312"/>
        <w:jc w:val="left"/>
        <w:rPr>
          <w:rFonts w:ascii="宋体" w:eastAsia="宋体" w:hAnsi="宋体" w:cs="宋体"/>
          <w:kern w:val="0"/>
          <w:sz w:val="24"/>
          <w:szCs w:val="24"/>
        </w:rPr>
      </w:pPr>
      <w:r w:rsidRPr="00B91674">
        <w:rPr>
          <w:rFonts w:ascii="宋体" w:eastAsia="宋体" w:hAnsi="宋体" w:cs="宋体"/>
          <w:kern w:val="0"/>
          <w:sz w:val="24"/>
          <w:szCs w:val="24"/>
        </w:rPr>
        <w:t>最后，输出被简化为一维，并在生成输出之前通过一些额外的</w:t>
      </w:r>
      <w:proofErr w:type="spellStart"/>
      <w:r w:rsidRPr="00B91674">
        <w:rPr>
          <w:rFonts w:ascii="宋体" w:eastAsia="宋体" w:hAnsi="宋体" w:cs="宋体"/>
          <w:kern w:val="0"/>
          <w:sz w:val="24"/>
          <w:szCs w:val="24"/>
        </w:rPr>
        <w:t>desnse</w:t>
      </w:r>
      <w:proofErr w:type="spellEnd"/>
      <w:r w:rsidRPr="00B91674">
        <w:rPr>
          <w:rFonts w:ascii="宋体" w:eastAsia="宋体" w:hAnsi="宋体" w:cs="宋体"/>
          <w:kern w:val="0"/>
          <w:sz w:val="24"/>
          <w:szCs w:val="24"/>
        </w:rPr>
        <w:t>层</w:t>
      </w:r>
    </w:p>
    <w:p w:rsidR="00B91674" w:rsidRPr="00B91674" w:rsidRDefault="00B91674" w:rsidP="00B91674">
      <w:pPr>
        <w:widowControl/>
        <w:spacing w:before="480" w:after="120"/>
        <w:jc w:val="left"/>
        <w:outlineLvl w:val="2"/>
        <w:rPr>
          <w:rFonts w:ascii="Segoe UI" w:eastAsia="宋体" w:hAnsi="Segoe UI" w:cs="Segoe UI"/>
          <w:b/>
          <w:bCs/>
          <w:kern w:val="0"/>
          <w:sz w:val="24"/>
          <w:szCs w:val="24"/>
        </w:rPr>
      </w:pPr>
      <w:r w:rsidRPr="00B91674">
        <w:rPr>
          <w:rFonts w:ascii="Segoe UI" w:eastAsia="宋体" w:hAnsi="Segoe UI" w:cs="Segoe UI"/>
          <w:b/>
          <w:bCs/>
          <w:kern w:val="0"/>
          <w:sz w:val="24"/>
          <w:szCs w:val="24"/>
        </w:rPr>
        <w:t>网络体系结构</w:t>
      </w:r>
      <w:r w:rsidRPr="00B91674">
        <w:rPr>
          <w:rFonts w:ascii="Segoe UI" w:eastAsia="宋体" w:hAnsi="Segoe UI" w:cs="Segoe UI"/>
          <w:b/>
          <w:bCs/>
          <w:kern w:val="0"/>
          <w:sz w:val="24"/>
          <w:szCs w:val="24"/>
        </w:rPr>
        <w:t>-</w:t>
      </w:r>
      <w:r w:rsidRPr="00B91674">
        <w:rPr>
          <w:rFonts w:ascii="Segoe UI" w:eastAsia="宋体" w:hAnsi="Segoe UI" w:cs="Segoe UI"/>
          <w:b/>
          <w:bCs/>
          <w:kern w:val="0"/>
          <w:sz w:val="24"/>
          <w:szCs w:val="24"/>
        </w:rPr>
        <w:t>详细信息</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下面的代码片段给出了网络体系结构及其在</w:t>
      </w:r>
      <w:proofErr w:type="spellStart"/>
      <w:r w:rsidRPr="00B91674">
        <w:rPr>
          <w:rFonts w:ascii="宋体" w:eastAsia="宋体" w:hAnsi="宋体" w:cs="宋体"/>
          <w:kern w:val="0"/>
          <w:sz w:val="24"/>
          <w:szCs w:val="24"/>
        </w:rPr>
        <w:t>keras</w:t>
      </w:r>
      <w:proofErr w:type="spellEnd"/>
      <w:r w:rsidRPr="00B91674">
        <w:rPr>
          <w:rFonts w:ascii="宋体" w:eastAsia="宋体" w:hAnsi="宋体" w:cs="宋体"/>
          <w:kern w:val="0"/>
          <w:sz w:val="24"/>
          <w:szCs w:val="24"/>
        </w:rPr>
        <w:t>中的实现的具体细节。</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首先，我们有两个卷积层:</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gramStart"/>
      <w:r w:rsidRPr="00B91674">
        <w:rPr>
          <w:rFonts w:ascii="Consolas" w:eastAsia="宋体" w:hAnsi="Consolas" w:cs="宋体"/>
          <w:color w:val="586E75"/>
          <w:kern w:val="0"/>
          <w:sz w:val="24"/>
          <w:szCs w:val="24"/>
        </w:rPr>
        <w:t>model</w:t>
      </w:r>
      <w:proofErr w:type="gramEnd"/>
      <w:r w:rsidRPr="00B91674">
        <w:rPr>
          <w:rFonts w:ascii="Consolas" w:eastAsia="宋体" w:hAnsi="Consolas" w:cs="宋体"/>
          <w:kern w:val="0"/>
          <w:sz w:val="24"/>
          <w:szCs w:val="24"/>
        </w:rPr>
        <w:t xml:space="preserve"> </w:t>
      </w:r>
      <w:r w:rsidRPr="00B91674">
        <w:rPr>
          <w:rFonts w:ascii="Consolas" w:eastAsia="宋体" w:hAnsi="Consolas" w:cs="宋体"/>
          <w:color w:val="859900"/>
          <w:kern w:val="0"/>
          <w:sz w:val="24"/>
          <w:szCs w:val="24"/>
        </w:rPr>
        <w:t>=</w:t>
      </w:r>
      <w:r w:rsidRPr="00B91674">
        <w:rPr>
          <w:rFonts w:ascii="Consolas" w:eastAsia="宋体" w:hAnsi="Consolas" w:cs="宋体"/>
          <w:kern w:val="0"/>
          <w:sz w:val="24"/>
          <w:szCs w:val="24"/>
        </w:rPr>
        <w:t xml:space="preserve"> </w:t>
      </w:r>
      <w:r w:rsidRPr="00B91674">
        <w:rPr>
          <w:rFonts w:ascii="Consolas" w:eastAsia="宋体" w:hAnsi="Consolas" w:cs="宋体"/>
          <w:color w:val="586E75"/>
          <w:kern w:val="0"/>
          <w:sz w:val="24"/>
          <w:szCs w:val="24"/>
        </w:rPr>
        <w:t>Sequential()</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lastRenderedPageBreak/>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Convolution2D(</w:t>
      </w:r>
      <w:proofErr w:type="spellStart"/>
      <w:r w:rsidRPr="00B91674">
        <w:rPr>
          <w:rFonts w:ascii="Consolas" w:eastAsia="宋体" w:hAnsi="Consolas" w:cs="宋体"/>
          <w:color w:val="586E75"/>
          <w:kern w:val="0"/>
          <w:sz w:val="24"/>
          <w:szCs w:val="24"/>
        </w:rPr>
        <w:t>num_filters</w:t>
      </w:r>
      <w:proofErr w:type="spellEnd"/>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r w:rsidRPr="00B91674">
        <w:rPr>
          <w:rFonts w:ascii="Consolas" w:eastAsia="宋体" w:hAnsi="Consolas" w:cs="宋体"/>
          <w:color w:val="2AA198"/>
          <w:kern w:val="0"/>
          <w:sz w:val="24"/>
          <w:szCs w:val="24"/>
        </w:rPr>
        <w:t>3</w:t>
      </w:r>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r w:rsidRPr="00B91674">
        <w:rPr>
          <w:rFonts w:ascii="Consolas" w:eastAsia="宋体" w:hAnsi="Consolas" w:cs="宋体"/>
          <w:color w:val="2AA198"/>
          <w:kern w:val="0"/>
          <w:sz w:val="24"/>
          <w:szCs w:val="24"/>
        </w:rPr>
        <w:t>3</w:t>
      </w:r>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border_mode</w:t>
      </w:r>
      <w:proofErr w:type="spellEnd"/>
      <w:r w:rsidRPr="00B91674">
        <w:rPr>
          <w:rFonts w:ascii="Consolas" w:eastAsia="宋体" w:hAnsi="Consolas" w:cs="宋体"/>
          <w:color w:val="859900"/>
          <w:kern w:val="0"/>
          <w:sz w:val="24"/>
          <w:szCs w:val="24"/>
        </w:rPr>
        <w:t>=</w:t>
      </w:r>
      <w:r w:rsidRPr="00B91674">
        <w:rPr>
          <w:rFonts w:ascii="Consolas" w:eastAsia="宋体" w:hAnsi="Consolas" w:cs="宋体"/>
          <w:color w:val="2AA198"/>
          <w:kern w:val="0"/>
          <w:sz w:val="24"/>
          <w:szCs w:val="24"/>
        </w:rPr>
        <w:t>'same'</w:t>
      </w:r>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input_shape</w:t>
      </w:r>
      <w:proofErr w:type="spellEnd"/>
      <w:proofErr w:type="gramStart"/>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2AA198"/>
          <w:kern w:val="0"/>
          <w:sz w:val="24"/>
          <w:szCs w:val="24"/>
        </w:rPr>
        <w:t>1</w:t>
      </w:r>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input_time_dim</w:t>
      </w:r>
      <w:proofErr w:type="spellEnd"/>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input_freq_dim</w:t>
      </w:r>
      <w:proofErr w:type="spellEnd"/>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Activation(</w:t>
      </w:r>
      <w:r w:rsidRPr="00B91674">
        <w:rPr>
          <w:rFonts w:ascii="Consolas" w:eastAsia="宋体" w:hAnsi="Consolas" w:cs="宋体"/>
          <w:color w:val="2AA198"/>
          <w:kern w:val="0"/>
          <w:sz w:val="24"/>
          <w:szCs w:val="24"/>
        </w:rPr>
        <w:t>'</w:t>
      </w:r>
      <w:proofErr w:type="spellStart"/>
      <w:r w:rsidRPr="00B91674">
        <w:rPr>
          <w:rFonts w:ascii="Consolas" w:eastAsia="宋体" w:hAnsi="Consolas" w:cs="宋体"/>
          <w:color w:val="2AA198"/>
          <w:kern w:val="0"/>
          <w:sz w:val="24"/>
          <w:szCs w:val="24"/>
        </w:rPr>
        <w:t>relu</w:t>
      </w:r>
      <w:proofErr w:type="spellEnd"/>
      <w:r w:rsidRPr="00B91674">
        <w:rPr>
          <w:rFonts w:ascii="Consolas" w:eastAsia="宋体" w:hAnsi="Consolas" w:cs="宋体"/>
          <w:color w:val="2AA198"/>
          <w:kern w:val="0"/>
          <w:sz w:val="24"/>
          <w:szCs w:val="24"/>
        </w:rPr>
        <w:t>'</w:t>
      </w:r>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MaxPooling2D(</w:t>
      </w:r>
      <w:proofErr w:type="spellStart"/>
      <w:r w:rsidRPr="00B91674">
        <w:rPr>
          <w:rFonts w:ascii="Consolas" w:eastAsia="宋体" w:hAnsi="Consolas" w:cs="宋体"/>
          <w:color w:val="586E75"/>
          <w:kern w:val="0"/>
          <w:sz w:val="24"/>
          <w:szCs w:val="24"/>
        </w:rPr>
        <w:t>pool_size</w:t>
      </w:r>
      <w:proofErr w:type="spellEnd"/>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w:t>
      </w:r>
      <w:r w:rsidRPr="00B91674">
        <w:rPr>
          <w:rFonts w:ascii="Consolas" w:eastAsia="宋体" w:hAnsi="Consolas" w:cs="宋体"/>
          <w:color w:val="2AA198"/>
          <w:kern w:val="0"/>
          <w:sz w:val="24"/>
          <w:szCs w:val="24"/>
        </w:rPr>
        <w:t>1</w:t>
      </w:r>
      <w:r w:rsidRPr="00B91674">
        <w:rPr>
          <w:rFonts w:ascii="Consolas" w:eastAsia="宋体" w:hAnsi="Consolas" w:cs="宋体"/>
          <w:color w:val="586E75"/>
          <w:kern w:val="0"/>
          <w:sz w:val="24"/>
          <w:szCs w:val="24"/>
        </w:rPr>
        <w:t>,</w:t>
      </w:r>
      <w:r w:rsidRPr="00B91674">
        <w:rPr>
          <w:rFonts w:ascii="Consolas" w:eastAsia="宋体" w:hAnsi="Consolas" w:cs="宋体"/>
          <w:color w:val="2AA198"/>
          <w:kern w:val="0"/>
          <w:sz w:val="24"/>
          <w:szCs w:val="24"/>
        </w:rPr>
        <w:t>2</w:t>
      </w:r>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Convolution2D(</w:t>
      </w:r>
      <w:proofErr w:type="spellStart"/>
      <w:r w:rsidRPr="00B91674">
        <w:rPr>
          <w:rFonts w:ascii="Consolas" w:eastAsia="宋体" w:hAnsi="Consolas" w:cs="宋体"/>
          <w:color w:val="586E75"/>
          <w:kern w:val="0"/>
          <w:sz w:val="24"/>
          <w:szCs w:val="24"/>
        </w:rPr>
        <w:t>num_filters</w:t>
      </w:r>
      <w:proofErr w:type="spellEnd"/>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r w:rsidRPr="00B91674">
        <w:rPr>
          <w:rFonts w:ascii="Consolas" w:eastAsia="宋体" w:hAnsi="Consolas" w:cs="宋体"/>
          <w:color w:val="2AA198"/>
          <w:kern w:val="0"/>
          <w:sz w:val="24"/>
          <w:szCs w:val="24"/>
        </w:rPr>
        <w:t>5</w:t>
      </w:r>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r w:rsidRPr="00B91674">
        <w:rPr>
          <w:rFonts w:ascii="Consolas" w:eastAsia="宋体" w:hAnsi="Consolas" w:cs="宋体"/>
          <w:color w:val="2AA198"/>
          <w:kern w:val="0"/>
          <w:sz w:val="24"/>
          <w:szCs w:val="24"/>
        </w:rPr>
        <w:t>5</w:t>
      </w:r>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border_mode</w:t>
      </w:r>
      <w:proofErr w:type="spellEnd"/>
      <w:r w:rsidRPr="00B91674">
        <w:rPr>
          <w:rFonts w:ascii="Consolas" w:eastAsia="宋体" w:hAnsi="Consolas" w:cs="宋体"/>
          <w:color w:val="859900"/>
          <w:kern w:val="0"/>
          <w:sz w:val="24"/>
          <w:szCs w:val="24"/>
        </w:rPr>
        <w:t>=</w:t>
      </w:r>
      <w:r w:rsidRPr="00B91674">
        <w:rPr>
          <w:rFonts w:ascii="Consolas" w:eastAsia="宋体" w:hAnsi="Consolas" w:cs="宋体"/>
          <w:color w:val="2AA198"/>
          <w:kern w:val="0"/>
          <w:sz w:val="24"/>
          <w:szCs w:val="24"/>
        </w:rPr>
        <w:t>'same'</w:t>
      </w:r>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Activation(</w:t>
      </w:r>
      <w:r w:rsidRPr="00B91674">
        <w:rPr>
          <w:rFonts w:ascii="Consolas" w:eastAsia="宋体" w:hAnsi="Consolas" w:cs="宋体"/>
          <w:color w:val="2AA198"/>
          <w:kern w:val="0"/>
          <w:sz w:val="24"/>
          <w:szCs w:val="24"/>
        </w:rPr>
        <w:t>'</w:t>
      </w:r>
      <w:proofErr w:type="spellStart"/>
      <w:r w:rsidRPr="00B91674">
        <w:rPr>
          <w:rFonts w:ascii="Consolas" w:eastAsia="宋体" w:hAnsi="Consolas" w:cs="宋体"/>
          <w:color w:val="2AA198"/>
          <w:kern w:val="0"/>
          <w:sz w:val="24"/>
          <w:szCs w:val="24"/>
        </w:rPr>
        <w:t>relu</w:t>
      </w:r>
      <w:proofErr w:type="spellEnd"/>
      <w:r w:rsidRPr="00B91674">
        <w:rPr>
          <w:rFonts w:ascii="Consolas" w:eastAsia="宋体" w:hAnsi="Consolas" w:cs="宋体"/>
          <w:color w:val="2AA198"/>
          <w:kern w:val="0"/>
          <w:sz w:val="24"/>
          <w:szCs w:val="24"/>
        </w:rPr>
        <w:t>'</w:t>
      </w:r>
      <w:r w:rsidRPr="00B91674">
        <w:rPr>
          <w:rFonts w:ascii="Consolas" w:eastAsia="宋体" w:hAnsi="Consolas" w:cs="宋体"/>
          <w:color w:val="586E75"/>
          <w:kern w:val="0"/>
          <w:sz w:val="24"/>
          <w:szCs w:val="24"/>
        </w:rPr>
        <w:t>))</w:t>
      </w:r>
    </w:p>
    <w:p w:rsidR="00AB2CFB" w:rsidRDefault="00AB2CFB" w:rsidP="00B91674">
      <w:pPr>
        <w:widowControl/>
        <w:spacing w:after="312"/>
        <w:jc w:val="left"/>
        <w:rPr>
          <w:rFonts w:ascii="宋体" w:eastAsia="宋体" w:hAnsi="宋体" w:cs="宋体"/>
          <w:kern w:val="0"/>
          <w:sz w:val="24"/>
          <w:szCs w:val="24"/>
        </w:rPr>
      </w:pPr>
    </w:p>
    <w:p w:rsidR="00B91674" w:rsidRPr="00B91674" w:rsidRDefault="00B91674" w:rsidP="00B91674">
      <w:pPr>
        <w:widowControl/>
        <w:spacing w:after="312"/>
        <w:jc w:val="left"/>
        <w:rPr>
          <w:rFonts w:ascii="宋体" w:eastAsia="宋体" w:hAnsi="宋体" w:cs="宋体"/>
          <w:kern w:val="0"/>
          <w:sz w:val="24"/>
          <w:szCs w:val="24"/>
        </w:rPr>
      </w:pPr>
      <w:proofErr w:type="gramStart"/>
      <w:r w:rsidRPr="00B91674">
        <w:rPr>
          <w:rFonts w:ascii="宋体" w:eastAsia="宋体" w:hAnsi="宋体" w:cs="宋体"/>
          <w:kern w:val="0"/>
          <w:sz w:val="24"/>
          <w:szCs w:val="24"/>
        </w:rPr>
        <w:t>我限制</w:t>
      </w:r>
      <w:proofErr w:type="gramEnd"/>
      <w:r w:rsidRPr="00B91674">
        <w:rPr>
          <w:rFonts w:ascii="宋体" w:eastAsia="宋体" w:hAnsi="宋体" w:cs="宋体"/>
          <w:kern w:val="0"/>
          <w:sz w:val="24"/>
          <w:szCs w:val="24"/>
        </w:rPr>
        <w:t>了最大池的数量。在第一个维度上的最大集合将减少时间粒度，我觉得这在我们的例子中很重要，在第二个维度中，我们没有多少粒度(只有32个频率分类器)。因此，我只在频率维度上执行了max池，并且只执行了一次。我仍然在试验卷积层的设置，但当前的</w:t>
      </w:r>
      <w:proofErr w:type="spellStart"/>
      <w:r w:rsidRPr="00B91674">
        <w:rPr>
          <w:rFonts w:ascii="宋体" w:eastAsia="宋体" w:hAnsi="宋体" w:cs="宋体"/>
          <w:kern w:val="0"/>
          <w:sz w:val="24"/>
          <w:szCs w:val="24"/>
        </w:rPr>
        <w:t>configuartion</w:t>
      </w:r>
      <w:proofErr w:type="spellEnd"/>
      <w:r w:rsidRPr="00B91674">
        <w:rPr>
          <w:rFonts w:ascii="宋体" w:eastAsia="宋体" w:hAnsi="宋体" w:cs="宋体"/>
          <w:kern w:val="0"/>
          <w:sz w:val="24"/>
          <w:szCs w:val="24"/>
        </w:rPr>
        <w:t>似乎产生了良好的结果。</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然后重新塑造卷积滤波器的输出，这样我们又有一个时间由其他事物的表示。这允许我们添加一些</w:t>
      </w:r>
      <w:proofErr w:type="spellStart"/>
      <w:r w:rsidRPr="00B91674">
        <w:rPr>
          <w:rFonts w:ascii="Consolas" w:eastAsia="宋体" w:hAnsi="Consolas" w:cs="宋体"/>
          <w:kern w:val="0"/>
          <w:sz w:val="18"/>
          <w:szCs w:val="18"/>
          <w:bdr w:val="single" w:sz="6" w:space="0" w:color="F2F3F3" w:frame="1"/>
          <w:shd w:val="clear" w:color="auto" w:fill="FAFAFA"/>
        </w:rPr>
        <w:t>TimeDistributed</w:t>
      </w:r>
      <w:proofErr w:type="spellEnd"/>
      <w:r w:rsidRPr="00B91674">
        <w:rPr>
          <w:rFonts w:ascii="宋体" w:eastAsia="宋体" w:hAnsi="宋体" w:cs="宋体"/>
          <w:kern w:val="0"/>
          <w:sz w:val="24"/>
          <w:szCs w:val="24"/>
        </w:rPr>
        <w:t>层我们有一个类似512x1024的矩阵输入，有1024表示所有卷积的输出。这</w:t>
      </w:r>
      <w:proofErr w:type="spellStart"/>
      <w:r w:rsidRPr="00B91674">
        <w:rPr>
          <w:rFonts w:ascii="Consolas" w:eastAsia="宋体" w:hAnsi="Consolas" w:cs="宋体"/>
          <w:kern w:val="0"/>
          <w:sz w:val="18"/>
          <w:szCs w:val="18"/>
          <w:bdr w:val="single" w:sz="6" w:space="0" w:color="F2F3F3" w:frame="1"/>
          <w:shd w:val="clear" w:color="auto" w:fill="FAFAFA"/>
        </w:rPr>
        <w:t>TimeDistributed</w:t>
      </w:r>
      <w:proofErr w:type="spellEnd"/>
      <w:proofErr w:type="gramStart"/>
      <w:r w:rsidRPr="00B91674">
        <w:rPr>
          <w:rFonts w:ascii="宋体" w:eastAsia="宋体" w:hAnsi="宋体" w:cs="宋体"/>
          <w:kern w:val="0"/>
          <w:sz w:val="24"/>
          <w:szCs w:val="24"/>
        </w:rPr>
        <w:t>层允许</w:t>
      </w:r>
      <w:proofErr w:type="gramEnd"/>
      <w:r w:rsidRPr="00B91674">
        <w:rPr>
          <w:rFonts w:ascii="宋体" w:eastAsia="宋体" w:hAnsi="宋体" w:cs="宋体"/>
          <w:kern w:val="0"/>
          <w:sz w:val="24"/>
          <w:szCs w:val="24"/>
        </w:rPr>
        <w:t>我们去像512x256这样的东西，但是只有一个( 1024x256)重量矩阵。然后在所有时间步骤使用此密集层。换句话说，这些层密集地将每个时间步骤的输出连接到在下面层的相应时间步骤中的输入。这一点的总体好处是需要学习的参数少得多。</w:t>
      </w:r>
    </w:p>
    <w:p w:rsidR="00B91674" w:rsidRPr="00B91674" w:rsidRDefault="00C95C74" w:rsidP="00B91674">
      <w:pPr>
        <w:widowControl/>
        <w:spacing w:after="312"/>
        <w:jc w:val="left"/>
        <w:rPr>
          <w:rFonts w:ascii="宋体" w:eastAsia="宋体" w:hAnsi="宋体" w:cs="宋体"/>
          <w:kern w:val="0"/>
          <w:sz w:val="24"/>
          <w:szCs w:val="24"/>
        </w:rPr>
      </w:pPr>
      <w:r>
        <w:rPr>
          <w:rFonts w:ascii="宋体" w:eastAsia="宋体" w:hAnsi="宋体" w:cs="宋体"/>
          <w:kern w:val="0"/>
          <w:sz w:val="24"/>
          <w:szCs w:val="24"/>
        </w:rPr>
        <w:t>这给我的感</w:t>
      </w:r>
      <w:r w:rsidR="00B91674" w:rsidRPr="00B91674">
        <w:rPr>
          <w:rFonts w:ascii="宋体" w:eastAsia="宋体" w:hAnsi="宋体" w:cs="宋体"/>
          <w:kern w:val="0"/>
          <w:sz w:val="24"/>
          <w:szCs w:val="24"/>
        </w:rPr>
        <w:t>觉是，如果我们有一个代表每个时间步的1024长度的向量，那么我们可能会在那个时间步骤的较低维度中学习一个有用的表示，这将使我们达到一个矩阵大小，当我们尝试在之后添加一些密集层时，它实际上适合于内存。</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Reshape((</w:t>
      </w:r>
      <w:proofErr w:type="spellStart"/>
      <w:r w:rsidRPr="00B91674">
        <w:rPr>
          <w:rFonts w:ascii="Consolas" w:eastAsia="宋体" w:hAnsi="Consolas" w:cs="宋体"/>
          <w:color w:val="586E75"/>
          <w:kern w:val="0"/>
          <w:sz w:val="24"/>
          <w:szCs w:val="24"/>
        </w:rPr>
        <w:t>input_time_dim</w:t>
      </w:r>
      <w:proofErr w:type="spellEnd"/>
      <w:r w:rsidRPr="00B91674">
        <w:rPr>
          <w:rFonts w:ascii="Consolas" w:eastAsia="宋体" w:hAnsi="Consolas" w:cs="宋体"/>
          <w:color w:val="586E75"/>
          <w:kern w:val="0"/>
          <w:sz w:val="24"/>
          <w:szCs w:val="24"/>
        </w:rPr>
        <w:t>,</w:t>
      </w: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input_freq_dim</w:t>
      </w:r>
      <w:proofErr w:type="spellEnd"/>
      <w:r w:rsidRPr="00B91674">
        <w:rPr>
          <w:rFonts w:ascii="Consolas" w:eastAsia="宋体" w:hAnsi="Consolas" w:cs="宋体"/>
          <w:kern w:val="0"/>
          <w:sz w:val="24"/>
          <w:szCs w:val="24"/>
        </w:rPr>
        <w:t xml:space="preserve"> </w:t>
      </w:r>
      <w:r w:rsidRPr="00B91674">
        <w:rPr>
          <w:rFonts w:ascii="Consolas" w:eastAsia="宋体" w:hAnsi="Consolas" w:cs="宋体"/>
          <w:color w:val="859900"/>
          <w:kern w:val="0"/>
          <w:sz w:val="24"/>
          <w:szCs w:val="24"/>
        </w:rPr>
        <w:t>*</w:t>
      </w: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num_filters</w:t>
      </w:r>
      <w:proofErr w:type="spellEnd"/>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spellStart"/>
      <w:proofErr w:type="gramEnd"/>
      <w:r w:rsidRPr="00B91674">
        <w:rPr>
          <w:rFonts w:ascii="Consolas" w:eastAsia="宋体" w:hAnsi="Consolas" w:cs="宋体"/>
          <w:color w:val="586E75"/>
          <w:kern w:val="0"/>
          <w:sz w:val="24"/>
          <w:szCs w:val="24"/>
        </w:rPr>
        <w:t>TimeDistributed</w:t>
      </w:r>
      <w:proofErr w:type="spellEnd"/>
      <w:r w:rsidRPr="00B91674">
        <w:rPr>
          <w:rFonts w:ascii="Consolas" w:eastAsia="宋体" w:hAnsi="Consolas" w:cs="宋体"/>
          <w:color w:val="586E75"/>
          <w:kern w:val="0"/>
          <w:sz w:val="24"/>
          <w:szCs w:val="24"/>
        </w:rPr>
        <w:t>(Dense(</w:t>
      </w:r>
      <w:r w:rsidRPr="00B91674">
        <w:rPr>
          <w:rFonts w:ascii="Consolas" w:eastAsia="宋体" w:hAnsi="Consolas" w:cs="宋体"/>
          <w:color w:val="2AA198"/>
          <w:kern w:val="0"/>
          <w:sz w:val="24"/>
          <w:szCs w:val="24"/>
        </w:rPr>
        <w:t>256</w:t>
      </w:r>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Activation(</w:t>
      </w:r>
      <w:r w:rsidRPr="00B91674">
        <w:rPr>
          <w:rFonts w:ascii="Consolas" w:eastAsia="宋体" w:hAnsi="Consolas" w:cs="宋体"/>
          <w:color w:val="2AA198"/>
          <w:kern w:val="0"/>
          <w:sz w:val="24"/>
          <w:szCs w:val="24"/>
        </w:rPr>
        <w:t>'</w:t>
      </w:r>
      <w:proofErr w:type="spellStart"/>
      <w:r w:rsidRPr="00B91674">
        <w:rPr>
          <w:rFonts w:ascii="Consolas" w:eastAsia="宋体" w:hAnsi="Consolas" w:cs="宋体"/>
          <w:color w:val="2AA198"/>
          <w:kern w:val="0"/>
          <w:sz w:val="24"/>
          <w:szCs w:val="24"/>
        </w:rPr>
        <w:t>relu</w:t>
      </w:r>
      <w:proofErr w:type="spellEnd"/>
      <w:r w:rsidRPr="00B91674">
        <w:rPr>
          <w:rFonts w:ascii="Consolas" w:eastAsia="宋体" w:hAnsi="Consolas" w:cs="宋体"/>
          <w:color w:val="2AA198"/>
          <w:kern w:val="0"/>
          <w:sz w:val="24"/>
          <w:szCs w:val="24"/>
        </w:rPr>
        <w:t>'</w:t>
      </w:r>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spellStart"/>
      <w:proofErr w:type="gramEnd"/>
      <w:r w:rsidRPr="00B91674">
        <w:rPr>
          <w:rFonts w:ascii="Consolas" w:eastAsia="宋体" w:hAnsi="Consolas" w:cs="宋体"/>
          <w:color w:val="586E75"/>
          <w:kern w:val="0"/>
          <w:sz w:val="24"/>
          <w:szCs w:val="24"/>
        </w:rPr>
        <w:t>TimeDistributed</w:t>
      </w:r>
      <w:proofErr w:type="spellEnd"/>
      <w:r w:rsidRPr="00B91674">
        <w:rPr>
          <w:rFonts w:ascii="Consolas" w:eastAsia="宋体" w:hAnsi="Consolas" w:cs="宋体"/>
          <w:color w:val="586E75"/>
          <w:kern w:val="0"/>
          <w:sz w:val="24"/>
          <w:szCs w:val="24"/>
        </w:rPr>
        <w:t>(Dense(</w:t>
      </w:r>
      <w:r w:rsidRPr="00B91674">
        <w:rPr>
          <w:rFonts w:ascii="Consolas" w:eastAsia="宋体" w:hAnsi="Consolas" w:cs="宋体"/>
          <w:color w:val="2AA198"/>
          <w:kern w:val="0"/>
          <w:sz w:val="24"/>
          <w:szCs w:val="24"/>
        </w:rPr>
        <w:t>8</w:t>
      </w:r>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Activation(</w:t>
      </w:r>
      <w:r w:rsidRPr="00B91674">
        <w:rPr>
          <w:rFonts w:ascii="Consolas" w:eastAsia="宋体" w:hAnsi="Consolas" w:cs="宋体"/>
          <w:color w:val="2AA198"/>
          <w:kern w:val="0"/>
          <w:sz w:val="24"/>
          <w:szCs w:val="24"/>
        </w:rPr>
        <w:t>'</w:t>
      </w:r>
      <w:proofErr w:type="spellStart"/>
      <w:r w:rsidRPr="00B91674">
        <w:rPr>
          <w:rFonts w:ascii="Consolas" w:eastAsia="宋体" w:hAnsi="Consolas" w:cs="宋体"/>
          <w:color w:val="2AA198"/>
          <w:kern w:val="0"/>
          <w:sz w:val="24"/>
          <w:szCs w:val="24"/>
        </w:rPr>
        <w:t>relu</w:t>
      </w:r>
      <w:proofErr w:type="spellEnd"/>
      <w:r w:rsidRPr="00B91674">
        <w:rPr>
          <w:rFonts w:ascii="Consolas" w:eastAsia="宋体" w:hAnsi="Consolas" w:cs="宋体"/>
          <w:color w:val="2AA198"/>
          <w:kern w:val="0"/>
          <w:sz w:val="24"/>
          <w:szCs w:val="24"/>
        </w:rPr>
        <w:t>'</w:t>
      </w:r>
      <w:r w:rsidRPr="00B91674">
        <w:rPr>
          <w:rFonts w:ascii="Consolas" w:eastAsia="宋体" w:hAnsi="Consolas" w:cs="宋体"/>
          <w:color w:val="586E75"/>
          <w:kern w:val="0"/>
          <w:sz w:val="24"/>
          <w:szCs w:val="24"/>
        </w:rPr>
        <w:t>))</w:t>
      </w:r>
    </w:p>
    <w:p w:rsidR="00AB2CFB" w:rsidRDefault="00AB2CFB" w:rsidP="00AB2CFB">
      <w:pPr>
        <w:widowControl/>
        <w:spacing w:after="312"/>
        <w:ind w:firstLineChars="100" w:firstLine="240"/>
        <w:jc w:val="left"/>
        <w:rPr>
          <w:rFonts w:ascii="宋体" w:eastAsia="宋体" w:hAnsi="宋体" w:cs="宋体"/>
          <w:kern w:val="0"/>
          <w:sz w:val="24"/>
          <w:szCs w:val="24"/>
        </w:rPr>
      </w:pPr>
    </w:p>
    <w:p w:rsidR="00B91674" w:rsidRPr="00B91674" w:rsidRDefault="00B91674" w:rsidP="00AB2CFB">
      <w:pPr>
        <w:widowControl/>
        <w:spacing w:after="312"/>
        <w:ind w:firstLineChars="100" w:firstLine="240"/>
        <w:jc w:val="left"/>
        <w:rPr>
          <w:rFonts w:ascii="宋体" w:eastAsia="宋体" w:hAnsi="宋体" w:cs="宋体"/>
          <w:kern w:val="0"/>
          <w:sz w:val="24"/>
          <w:szCs w:val="24"/>
        </w:rPr>
      </w:pPr>
      <w:r w:rsidRPr="00B91674">
        <w:rPr>
          <w:rFonts w:ascii="宋体" w:eastAsia="宋体" w:hAnsi="宋体" w:cs="宋体"/>
          <w:kern w:val="0"/>
          <w:sz w:val="24"/>
          <w:szCs w:val="24"/>
        </w:rPr>
        <w:t>最后，我们平面化，添加几个稠密的层。这些同时考</w:t>
      </w:r>
      <w:r w:rsidR="00C95C74">
        <w:rPr>
          <w:rFonts w:ascii="宋体" w:eastAsia="宋体" w:hAnsi="宋体" w:cs="宋体"/>
          <w:kern w:val="0"/>
          <w:sz w:val="24"/>
          <w:szCs w:val="24"/>
        </w:rPr>
        <w:t>虑到时间和频率的维度。这应该是很重要的，因为模型可以尝试纳入实例</w:t>
      </w:r>
      <w:r w:rsidRPr="00B91674">
        <w:rPr>
          <w:rFonts w:ascii="宋体" w:eastAsia="宋体" w:hAnsi="宋体" w:cs="宋体"/>
          <w:kern w:val="0"/>
          <w:sz w:val="24"/>
          <w:szCs w:val="24"/>
        </w:rPr>
        <w:t>，节拍应该是均匀地间隔时间。</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Flatten())</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gramStart"/>
      <w:r w:rsidRPr="00B91674">
        <w:rPr>
          <w:rFonts w:ascii="Consolas" w:eastAsia="宋体" w:hAnsi="Consolas" w:cs="宋体"/>
          <w:color w:val="859900"/>
          <w:kern w:val="0"/>
          <w:sz w:val="24"/>
          <w:szCs w:val="24"/>
        </w:rPr>
        <w:t>for</w:t>
      </w:r>
      <w:proofErr w:type="gramEnd"/>
      <w:r w:rsidRPr="00B91674">
        <w:rPr>
          <w:rFonts w:ascii="Consolas" w:eastAsia="宋体" w:hAnsi="Consolas" w:cs="宋体"/>
          <w:kern w:val="0"/>
          <w:sz w:val="24"/>
          <w:szCs w:val="24"/>
        </w:rPr>
        <w:t xml:space="preserve"> </w:t>
      </w:r>
      <w:r w:rsidRPr="00B91674">
        <w:rPr>
          <w:rFonts w:ascii="Consolas" w:eastAsia="宋体" w:hAnsi="Consolas" w:cs="宋体"/>
          <w:color w:val="586E75"/>
          <w:kern w:val="0"/>
          <w:sz w:val="24"/>
          <w:szCs w:val="24"/>
        </w:rPr>
        <w:t>w</w:t>
      </w:r>
      <w:r w:rsidRPr="00B91674">
        <w:rPr>
          <w:rFonts w:ascii="Consolas" w:eastAsia="宋体" w:hAnsi="Consolas" w:cs="宋体"/>
          <w:kern w:val="0"/>
          <w:sz w:val="24"/>
          <w:szCs w:val="24"/>
        </w:rPr>
        <w:t xml:space="preserve"> </w:t>
      </w:r>
      <w:r w:rsidRPr="00B91674">
        <w:rPr>
          <w:rFonts w:ascii="Consolas" w:eastAsia="宋体" w:hAnsi="Consolas" w:cs="宋体"/>
          <w:color w:val="859900"/>
          <w:kern w:val="0"/>
          <w:sz w:val="24"/>
          <w:szCs w:val="24"/>
        </w:rPr>
        <w:t>in</w:t>
      </w:r>
      <w:r w:rsidRPr="00B91674">
        <w:rPr>
          <w:rFonts w:ascii="Consolas" w:eastAsia="宋体" w:hAnsi="Consolas" w:cs="宋体"/>
          <w:kern w:val="0"/>
          <w:sz w:val="24"/>
          <w:szCs w:val="24"/>
        </w:rPr>
        <w:t xml:space="preserve"> </w:t>
      </w:r>
      <w:proofErr w:type="spellStart"/>
      <w:r w:rsidRPr="00B91674">
        <w:rPr>
          <w:rFonts w:ascii="Consolas" w:eastAsia="宋体" w:hAnsi="Consolas" w:cs="宋体"/>
          <w:color w:val="586E75"/>
          <w:kern w:val="0"/>
          <w:sz w:val="24"/>
          <w:szCs w:val="24"/>
        </w:rPr>
        <w:t>dense_widths</w:t>
      </w:r>
      <w:proofErr w:type="spellEnd"/>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B91674">
        <w:rPr>
          <w:rFonts w:ascii="Consolas" w:eastAsia="宋体" w:hAnsi="Consolas" w:cs="宋体"/>
          <w:kern w:val="0"/>
          <w:sz w:val="24"/>
          <w:szCs w:val="24"/>
        </w:rPr>
        <w:lastRenderedPageBreak/>
        <w:t xml:space="preserve">    </w:t>
      </w: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Dense(w))</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B91674">
        <w:rPr>
          <w:rFonts w:ascii="Consolas" w:eastAsia="宋体" w:hAnsi="Consolas" w:cs="宋体"/>
          <w:kern w:val="0"/>
          <w:sz w:val="24"/>
          <w:szCs w:val="24"/>
        </w:rPr>
        <w:t xml:space="preserve">    </w:t>
      </w: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Activation(</w:t>
      </w:r>
      <w:r w:rsidRPr="00B91674">
        <w:rPr>
          <w:rFonts w:ascii="Consolas" w:eastAsia="宋体" w:hAnsi="Consolas" w:cs="宋体"/>
          <w:color w:val="2AA198"/>
          <w:kern w:val="0"/>
          <w:sz w:val="24"/>
          <w:szCs w:val="24"/>
        </w:rPr>
        <w:t>'</w:t>
      </w:r>
      <w:proofErr w:type="spellStart"/>
      <w:r w:rsidRPr="00B91674">
        <w:rPr>
          <w:rFonts w:ascii="Consolas" w:eastAsia="宋体" w:hAnsi="Consolas" w:cs="宋体"/>
          <w:color w:val="2AA198"/>
          <w:kern w:val="0"/>
          <w:sz w:val="24"/>
          <w:szCs w:val="24"/>
        </w:rPr>
        <w:t>relu</w:t>
      </w:r>
      <w:proofErr w:type="spellEnd"/>
      <w:r w:rsidRPr="00B91674">
        <w:rPr>
          <w:rFonts w:ascii="Consolas" w:eastAsia="宋体" w:hAnsi="Consolas" w:cs="宋体"/>
          <w:color w:val="2AA198"/>
          <w:kern w:val="0"/>
          <w:sz w:val="24"/>
          <w:szCs w:val="24"/>
        </w:rPr>
        <w:t>'</w:t>
      </w:r>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B91674">
        <w:rPr>
          <w:rFonts w:ascii="Consolas" w:eastAsia="宋体" w:hAnsi="Consolas" w:cs="宋体"/>
          <w:kern w:val="0"/>
          <w:sz w:val="24"/>
          <w:szCs w:val="24"/>
        </w:rPr>
        <w:t xml:space="preserve">    </w:t>
      </w: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Dropout(</w:t>
      </w:r>
      <w:proofErr w:type="spellStart"/>
      <w:r w:rsidRPr="00B91674">
        <w:rPr>
          <w:rFonts w:ascii="Consolas" w:eastAsia="宋体" w:hAnsi="Consolas" w:cs="宋体"/>
          <w:color w:val="586E75"/>
          <w:kern w:val="0"/>
          <w:sz w:val="24"/>
          <w:szCs w:val="24"/>
        </w:rPr>
        <w:t>drop_hid</w:t>
      </w:r>
      <w:proofErr w:type="spellEnd"/>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Dense(</w:t>
      </w:r>
      <w:proofErr w:type="spellStart"/>
      <w:r w:rsidRPr="00B91674">
        <w:rPr>
          <w:rFonts w:ascii="Consolas" w:eastAsia="宋体" w:hAnsi="Consolas" w:cs="宋体"/>
          <w:color w:val="586E75"/>
          <w:kern w:val="0"/>
          <w:sz w:val="24"/>
          <w:szCs w:val="24"/>
        </w:rPr>
        <w:t>output_length</w:t>
      </w:r>
      <w:proofErr w:type="spellEnd"/>
      <w:r w:rsidRPr="00B91674">
        <w:rPr>
          <w:rFonts w:ascii="Consolas" w:eastAsia="宋体" w:hAnsi="Consolas" w:cs="宋体"/>
          <w:color w:val="586E75"/>
          <w:kern w:val="0"/>
          <w:sz w:val="24"/>
          <w:szCs w:val="24"/>
        </w:rPr>
        <w:t>))</w:t>
      </w:r>
    </w:p>
    <w:p w:rsidR="00B91674" w:rsidRPr="00B91674" w:rsidRDefault="00B91674" w:rsidP="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roofErr w:type="spellStart"/>
      <w:proofErr w:type="gramStart"/>
      <w:r w:rsidRPr="00B91674">
        <w:rPr>
          <w:rFonts w:ascii="Consolas" w:eastAsia="宋体" w:hAnsi="Consolas" w:cs="宋体"/>
          <w:color w:val="586E75"/>
          <w:kern w:val="0"/>
          <w:sz w:val="24"/>
          <w:szCs w:val="24"/>
        </w:rPr>
        <w:t>model</w:t>
      </w:r>
      <w:r w:rsidRPr="00B91674">
        <w:rPr>
          <w:rFonts w:ascii="Consolas" w:eastAsia="宋体" w:hAnsi="Consolas" w:cs="宋体"/>
          <w:color w:val="859900"/>
          <w:kern w:val="0"/>
          <w:sz w:val="24"/>
          <w:szCs w:val="24"/>
        </w:rPr>
        <w:t>.</w:t>
      </w:r>
      <w:r w:rsidRPr="00B91674">
        <w:rPr>
          <w:rFonts w:ascii="Consolas" w:eastAsia="宋体" w:hAnsi="Consolas" w:cs="宋体"/>
          <w:color w:val="586E75"/>
          <w:kern w:val="0"/>
          <w:sz w:val="24"/>
          <w:szCs w:val="24"/>
        </w:rPr>
        <w:t>add</w:t>
      </w:r>
      <w:proofErr w:type="spellEnd"/>
      <w:r w:rsidRPr="00B91674">
        <w:rPr>
          <w:rFonts w:ascii="Consolas" w:eastAsia="宋体" w:hAnsi="Consolas" w:cs="宋体"/>
          <w:color w:val="586E75"/>
          <w:kern w:val="0"/>
          <w:sz w:val="24"/>
          <w:szCs w:val="24"/>
        </w:rPr>
        <w:t>(</w:t>
      </w:r>
      <w:proofErr w:type="gramEnd"/>
      <w:r w:rsidRPr="00B91674">
        <w:rPr>
          <w:rFonts w:ascii="Consolas" w:eastAsia="宋体" w:hAnsi="Consolas" w:cs="宋体"/>
          <w:color w:val="586E75"/>
          <w:kern w:val="0"/>
          <w:sz w:val="24"/>
          <w:szCs w:val="24"/>
        </w:rPr>
        <w:t>Activation(</w:t>
      </w:r>
      <w:r w:rsidRPr="00B91674">
        <w:rPr>
          <w:rFonts w:ascii="Consolas" w:eastAsia="宋体" w:hAnsi="Consolas" w:cs="宋体"/>
          <w:color w:val="2AA198"/>
          <w:kern w:val="0"/>
          <w:sz w:val="24"/>
          <w:szCs w:val="24"/>
        </w:rPr>
        <w:t>'</w:t>
      </w:r>
      <w:proofErr w:type="spellStart"/>
      <w:r w:rsidRPr="00B91674">
        <w:rPr>
          <w:rFonts w:ascii="Consolas" w:eastAsia="宋体" w:hAnsi="Consolas" w:cs="宋体"/>
          <w:color w:val="2AA198"/>
          <w:kern w:val="0"/>
          <w:sz w:val="24"/>
          <w:szCs w:val="24"/>
        </w:rPr>
        <w:t>relu</w:t>
      </w:r>
      <w:proofErr w:type="spellEnd"/>
      <w:r w:rsidRPr="00B91674">
        <w:rPr>
          <w:rFonts w:ascii="Consolas" w:eastAsia="宋体" w:hAnsi="Consolas" w:cs="宋体"/>
          <w:color w:val="2AA198"/>
          <w:kern w:val="0"/>
          <w:sz w:val="24"/>
          <w:szCs w:val="24"/>
        </w:rPr>
        <w:t>'</w:t>
      </w:r>
      <w:r w:rsidRPr="00B91674">
        <w:rPr>
          <w:rFonts w:ascii="Consolas" w:eastAsia="宋体" w:hAnsi="Consolas" w:cs="宋体"/>
          <w:color w:val="586E75"/>
          <w:kern w:val="0"/>
          <w:sz w:val="24"/>
          <w:szCs w:val="24"/>
        </w:rPr>
        <w:t>))</w:t>
      </w:r>
    </w:p>
    <w:p w:rsidR="00B91674" w:rsidRPr="00B91674" w:rsidRDefault="00B91674" w:rsidP="00B91674">
      <w:pPr>
        <w:widowControl/>
        <w:pBdr>
          <w:bottom w:val="single" w:sz="6" w:space="6" w:color="F2F3F3"/>
        </w:pBdr>
        <w:spacing w:before="480" w:after="120"/>
        <w:jc w:val="left"/>
        <w:outlineLvl w:val="1"/>
        <w:rPr>
          <w:rFonts w:ascii="Segoe UI" w:eastAsia="宋体" w:hAnsi="Segoe UI" w:cs="Segoe UI"/>
          <w:b/>
          <w:bCs/>
          <w:kern w:val="0"/>
          <w:sz w:val="30"/>
          <w:szCs w:val="30"/>
        </w:rPr>
      </w:pPr>
      <w:r w:rsidRPr="00B91674">
        <w:rPr>
          <w:rFonts w:ascii="Segoe UI" w:eastAsia="宋体" w:hAnsi="Segoe UI" w:cs="Segoe UI"/>
          <w:b/>
          <w:bCs/>
          <w:kern w:val="0"/>
          <w:sz w:val="30"/>
          <w:szCs w:val="30"/>
        </w:rPr>
        <w:t>结果</w:t>
      </w:r>
    </w:p>
    <w:p w:rsidR="00B91674" w:rsidRPr="00B91674" w:rsidRDefault="00C95C74" w:rsidP="00B91674">
      <w:pPr>
        <w:widowControl/>
        <w:spacing w:after="312"/>
        <w:jc w:val="left"/>
        <w:rPr>
          <w:rFonts w:ascii="宋体" w:eastAsia="宋体" w:hAnsi="宋体" w:cs="宋体"/>
          <w:kern w:val="0"/>
          <w:sz w:val="24"/>
          <w:szCs w:val="24"/>
        </w:rPr>
      </w:pPr>
      <w:r>
        <w:rPr>
          <w:rFonts w:ascii="宋体" w:eastAsia="宋体" w:hAnsi="宋体" w:cs="宋体"/>
          <w:kern w:val="0"/>
          <w:sz w:val="24"/>
          <w:szCs w:val="24"/>
        </w:rPr>
        <w:t>通常模型到</w:t>
      </w:r>
      <w:r>
        <w:rPr>
          <w:rFonts w:ascii="宋体" w:eastAsia="宋体" w:hAnsi="宋体" w:cs="宋体" w:hint="eastAsia"/>
          <w:kern w:val="0"/>
          <w:sz w:val="24"/>
          <w:szCs w:val="24"/>
        </w:rPr>
        <w:t>运行到第九步时</w:t>
      </w:r>
      <w:r>
        <w:rPr>
          <w:rFonts w:ascii="宋体" w:eastAsia="宋体" w:hAnsi="宋体" w:cs="宋体"/>
          <w:kern w:val="0"/>
          <w:sz w:val="24"/>
          <w:szCs w:val="24"/>
        </w:rPr>
        <w:t>验证错误</w:t>
      </w:r>
      <w:r w:rsidR="00B91674" w:rsidRPr="00B91674">
        <w:rPr>
          <w:rFonts w:ascii="宋体" w:eastAsia="宋体" w:hAnsi="宋体" w:cs="宋体"/>
          <w:kern w:val="0"/>
          <w:sz w:val="24"/>
          <w:szCs w:val="24"/>
        </w:rPr>
        <w:t>停止减少。</w:t>
      </w:r>
    </w:p>
    <w:p w:rsidR="00B91674" w:rsidRPr="00B91674" w:rsidRDefault="00C95C74" w:rsidP="00B91674">
      <w:pPr>
        <w:widowControl/>
        <w:spacing w:after="312"/>
        <w:jc w:val="left"/>
        <w:rPr>
          <w:rFonts w:ascii="宋体" w:eastAsia="宋体" w:hAnsi="宋体" w:cs="宋体"/>
          <w:kern w:val="0"/>
          <w:sz w:val="24"/>
          <w:szCs w:val="24"/>
        </w:rPr>
      </w:pPr>
      <w:r>
        <w:rPr>
          <w:rFonts w:ascii="宋体" w:eastAsia="宋体" w:hAnsi="宋体" w:cs="宋体"/>
          <w:kern w:val="0"/>
          <w:sz w:val="24"/>
          <w:szCs w:val="24"/>
        </w:rPr>
        <w:t>取决于当前的配置，模型</w:t>
      </w:r>
      <w:r w:rsidR="00B91674" w:rsidRPr="00B91674">
        <w:rPr>
          <w:rFonts w:ascii="宋体" w:eastAsia="宋体" w:hAnsi="宋体" w:cs="宋体"/>
          <w:kern w:val="0"/>
          <w:sz w:val="24"/>
          <w:szCs w:val="24"/>
        </w:rPr>
        <w:t>能够在一定程度上检测到音乐中的节拍。注意，我实际上切换到了长度为160(时间维度)的输入和输出，尽管我能够在原始的512长度数据上获得类似的结果。</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第一个图显示了培训组中的音频剪辑的典型性能:</w:t>
      </w:r>
      <w:r w:rsidRPr="00B91674">
        <w:rPr>
          <w:rFonts w:ascii="宋体" w:eastAsia="宋体" w:hAnsi="宋体" w:cs="宋体"/>
          <w:noProof/>
          <w:kern w:val="0"/>
          <w:sz w:val="24"/>
          <w:szCs w:val="24"/>
        </w:rPr>
        <w:drawing>
          <wp:inline distT="0" distB="0" distL="0" distR="0">
            <wp:extent cx="3157231" cy="4587565"/>
            <wp:effectExtent l="0" t="0" r="5080" b="3810"/>
            <wp:docPr id="4" name="图片 4" descr="训练集的脉冲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7-5" descr="训练集的脉冲预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6012" cy="4629385"/>
                    </a:xfrm>
                    <a:prstGeom prst="rect">
                      <a:avLst/>
                    </a:prstGeom>
                    <a:noFill/>
                    <a:ln>
                      <a:noFill/>
                    </a:ln>
                  </pic:spPr>
                </pic:pic>
              </a:graphicData>
            </a:graphic>
          </wp:inline>
        </w:drawing>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i/>
          <w:iCs/>
          <w:kern w:val="0"/>
          <w:sz w:val="24"/>
          <w:szCs w:val="24"/>
        </w:rPr>
        <w:t>预测(蓝色)与实际(绿色)脉冲-在训练集的典型性能。</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lastRenderedPageBreak/>
        <w:t>当试图预测来自不在训练数据中的</w:t>
      </w:r>
      <w:r w:rsidR="00C95C74">
        <w:rPr>
          <w:rFonts w:ascii="宋体" w:eastAsia="宋体" w:hAnsi="宋体" w:cs="宋体"/>
          <w:kern w:val="0"/>
          <w:sz w:val="24"/>
          <w:szCs w:val="24"/>
        </w:rPr>
        <w:t>歌曲的脉冲向量时，性能并不那么好。说，在一些歌曲，网络仍然可以发挥效用。它还经常得到正确的音乐节拍频率</w:t>
      </w:r>
      <w:r w:rsidRPr="00B91674">
        <w:rPr>
          <w:rFonts w:ascii="宋体" w:eastAsia="宋体" w:hAnsi="宋体" w:cs="宋体"/>
          <w:kern w:val="0"/>
          <w:sz w:val="24"/>
          <w:szCs w:val="24"/>
        </w:rPr>
        <w:t>，即使这些节拍不在正确的位置:</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noProof/>
          <w:kern w:val="0"/>
          <w:sz w:val="24"/>
          <w:szCs w:val="24"/>
        </w:rPr>
        <w:drawing>
          <wp:inline distT="0" distB="0" distL="0" distR="0">
            <wp:extent cx="3788410" cy="5694045"/>
            <wp:effectExtent l="0" t="0" r="2540" b="1905"/>
            <wp:docPr id="3" name="图片 3" descr="验证集的脉冲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7-9" descr="验证集的脉冲预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8410" cy="5694045"/>
                    </a:xfrm>
                    <a:prstGeom prst="rect">
                      <a:avLst/>
                    </a:prstGeom>
                    <a:noFill/>
                    <a:ln>
                      <a:noFill/>
                    </a:ln>
                  </pic:spPr>
                </pic:pic>
              </a:graphicData>
            </a:graphic>
          </wp:inline>
        </w:drawing>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i/>
          <w:iCs/>
          <w:kern w:val="0"/>
          <w:sz w:val="24"/>
          <w:szCs w:val="24"/>
        </w:rPr>
        <w:t>预测(蓝色)与实际(绿色)脉冲-在验证集上的典型性能。</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如果我们通过输入训练数据绘制这些预测/实际值，我们可以将我们自己的直觉与神经网络的直觉进行比较:</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noProof/>
          <w:kern w:val="0"/>
          <w:sz w:val="24"/>
          <w:szCs w:val="24"/>
        </w:rPr>
        <w:lastRenderedPageBreak/>
        <w:drawing>
          <wp:inline distT="0" distB="0" distL="0" distR="0">
            <wp:extent cx="5064611" cy="3539377"/>
            <wp:effectExtent l="0" t="0" r="3175" b="4445"/>
            <wp:docPr id="2" name="图片 2" descr="spectogram训练集的脉冲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8-2" descr="spectogram训练集的脉冲预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459" cy="3560236"/>
                    </a:xfrm>
                    <a:prstGeom prst="rect">
                      <a:avLst/>
                    </a:prstGeom>
                    <a:noFill/>
                    <a:ln>
                      <a:noFill/>
                    </a:ln>
                  </pic:spPr>
                </pic:pic>
              </a:graphicData>
            </a:graphic>
          </wp:inline>
        </w:drawing>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i/>
          <w:iCs/>
          <w:kern w:val="0"/>
          <w:sz w:val="24"/>
          <w:szCs w:val="24"/>
        </w:rPr>
        <w:t>预测(黑色)与实际(白色)脉冲绘制在</w:t>
      </w:r>
      <w:proofErr w:type="spellStart"/>
      <w:r w:rsidRPr="00B91674">
        <w:rPr>
          <w:rFonts w:ascii="宋体" w:eastAsia="宋体" w:hAnsi="宋体" w:cs="宋体"/>
          <w:i/>
          <w:iCs/>
          <w:kern w:val="0"/>
          <w:sz w:val="24"/>
          <w:szCs w:val="24"/>
        </w:rPr>
        <w:t>spectogram</w:t>
      </w:r>
      <w:proofErr w:type="spellEnd"/>
      <w:r w:rsidRPr="00B91674">
        <w:rPr>
          <w:rFonts w:ascii="宋体" w:eastAsia="宋体" w:hAnsi="宋体" w:cs="宋体"/>
          <w:i/>
          <w:iCs/>
          <w:kern w:val="0"/>
          <w:sz w:val="24"/>
          <w:szCs w:val="24"/>
        </w:rPr>
        <w:t>-典型性能超过培训集。</w:t>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kern w:val="0"/>
          <w:sz w:val="24"/>
          <w:szCs w:val="24"/>
        </w:rPr>
        <w:t>以这个验证集为例。我会发现很难告诉你的节拍在哪里看着这个图像，但是神经网络至少能精确地测出它。</w:t>
      </w:r>
      <w:r w:rsidRPr="00B91674">
        <w:rPr>
          <w:rFonts w:ascii="宋体" w:eastAsia="宋体" w:hAnsi="宋体" w:cs="宋体"/>
          <w:noProof/>
          <w:kern w:val="0"/>
          <w:sz w:val="24"/>
          <w:szCs w:val="24"/>
        </w:rPr>
        <w:drawing>
          <wp:inline distT="0" distB="0" distL="0" distR="0">
            <wp:extent cx="5186075" cy="3757337"/>
            <wp:effectExtent l="0" t="0" r="0" b="0"/>
            <wp:docPr id="1" name="图片 1" descr="spectogram的验证中脉冲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8-6" descr="spectogram的验证中脉冲预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2780" cy="3769440"/>
                    </a:xfrm>
                    <a:prstGeom prst="rect">
                      <a:avLst/>
                    </a:prstGeom>
                    <a:noFill/>
                    <a:ln>
                      <a:noFill/>
                    </a:ln>
                  </pic:spPr>
                </pic:pic>
              </a:graphicData>
            </a:graphic>
          </wp:inline>
        </w:drawing>
      </w:r>
    </w:p>
    <w:p w:rsidR="00B91674" w:rsidRPr="00B91674" w:rsidRDefault="00B91674" w:rsidP="00B91674">
      <w:pPr>
        <w:widowControl/>
        <w:spacing w:after="312"/>
        <w:jc w:val="left"/>
        <w:rPr>
          <w:rFonts w:ascii="宋体" w:eastAsia="宋体" w:hAnsi="宋体" w:cs="宋体"/>
          <w:kern w:val="0"/>
          <w:sz w:val="24"/>
          <w:szCs w:val="24"/>
        </w:rPr>
      </w:pPr>
      <w:r w:rsidRPr="00B91674">
        <w:rPr>
          <w:rFonts w:ascii="宋体" w:eastAsia="宋体" w:hAnsi="宋体" w:cs="宋体"/>
          <w:i/>
          <w:iCs/>
          <w:kern w:val="0"/>
          <w:sz w:val="24"/>
          <w:szCs w:val="24"/>
        </w:rPr>
        <w:t>预测(黑色)与实际(白色)脉冲在</w:t>
      </w:r>
      <w:proofErr w:type="spellStart"/>
      <w:r w:rsidRPr="00B91674">
        <w:rPr>
          <w:rFonts w:ascii="宋体" w:eastAsia="宋体" w:hAnsi="宋体" w:cs="宋体"/>
          <w:i/>
          <w:iCs/>
          <w:kern w:val="0"/>
          <w:sz w:val="24"/>
          <w:szCs w:val="24"/>
        </w:rPr>
        <w:t>spectogram</w:t>
      </w:r>
      <w:proofErr w:type="spellEnd"/>
      <w:r w:rsidRPr="00B91674">
        <w:rPr>
          <w:rFonts w:ascii="宋体" w:eastAsia="宋体" w:hAnsi="宋体" w:cs="宋体"/>
          <w:i/>
          <w:iCs/>
          <w:kern w:val="0"/>
          <w:sz w:val="24"/>
          <w:szCs w:val="24"/>
        </w:rPr>
        <w:t>-典型性能上绘制的验证集。</w:t>
      </w:r>
    </w:p>
    <w:p w:rsidR="00B91674" w:rsidRPr="00B91674" w:rsidRDefault="00B91674" w:rsidP="00B91674">
      <w:pPr>
        <w:widowControl/>
        <w:pBdr>
          <w:bottom w:val="single" w:sz="6" w:space="6" w:color="F2F3F3"/>
        </w:pBdr>
        <w:spacing w:before="480" w:after="120"/>
        <w:jc w:val="left"/>
        <w:outlineLvl w:val="1"/>
        <w:rPr>
          <w:rFonts w:ascii="Segoe UI" w:eastAsia="宋体" w:hAnsi="Segoe UI" w:cs="Segoe UI"/>
          <w:b/>
          <w:bCs/>
          <w:kern w:val="0"/>
          <w:sz w:val="30"/>
          <w:szCs w:val="30"/>
        </w:rPr>
      </w:pPr>
      <w:r w:rsidRPr="00B91674">
        <w:rPr>
          <w:rFonts w:ascii="Segoe UI" w:eastAsia="宋体" w:hAnsi="Segoe UI" w:cs="Segoe UI"/>
          <w:b/>
          <w:bCs/>
          <w:kern w:val="0"/>
          <w:sz w:val="30"/>
          <w:szCs w:val="30"/>
        </w:rPr>
        <w:lastRenderedPageBreak/>
        <w:t>下一步</w:t>
      </w:r>
    </w:p>
    <w:p w:rsidR="00B91674" w:rsidRPr="00B91674" w:rsidRDefault="00AB2CFB" w:rsidP="00B91674">
      <w:pPr>
        <w:widowControl/>
        <w:spacing w:after="312"/>
        <w:jc w:val="left"/>
        <w:rPr>
          <w:rFonts w:ascii="宋体" w:eastAsia="宋体" w:hAnsi="宋体" w:cs="宋体"/>
          <w:kern w:val="0"/>
          <w:sz w:val="24"/>
          <w:szCs w:val="24"/>
        </w:rPr>
      </w:pPr>
      <w:r>
        <w:rPr>
          <w:rFonts w:ascii="宋体" w:eastAsia="宋体" w:hAnsi="宋体" w:cs="宋体"/>
          <w:kern w:val="0"/>
          <w:sz w:val="24"/>
          <w:szCs w:val="24"/>
        </w:rPr>
        <w:t>这仍然是一项正在进行的工作，但我认为，结果表明这种方法具有潜力。从这里我将继续探索</w:t>
      </w:r>
      <w:r w:rsidR="00B91674" w:rsidRPr="00B91674">
        <w:rPr>
          <w:rFonts w:ascii="宋体" w:eastAsia="宋体" w:hAnsi="宋体" w:cs="宋体"/>
          <w:kern w:val="0"/>
          <w:sz w:val="24"/>
          <w:szCs w:val="24"/>
        </w:rPr>
        <w:t>:</w:t>
      </w:r>
    </w:p>
    <w:p w:rsidR="00B91674" w:rsidRPr="00B91674" w:rsidRDefault="00B91674" w:rsidP="00B91674">
      <w:pPr>
        <w:widowControl/>
        <w:numPr>
          <w:ilvl w:val="0"/>
          <w:numId w:val="4"/>
        </w:numPr>
        <w:spacing w:after="312"/>
        <w:jc w:val="left"/>
        <w:rPr>
          <w:rFonts w:ascii="宋体" w:eastAsia="宋体" w:hAnsi="宋体" w:cs="宋体"/>
          <w:kern w:val="0"/>
          <w:sz w:val="24"/>
          <w:szCs w:val="24"/>
        </w:rPr>
      </w:pPr>
      <w:r w:rsidRPr="00B91674">
        <w:rPr>
          <w:rFonts w:ascii="宋体" w:eastAsia="宋体" w:hAnsi="宋体" w:cs="宋体"/>
          <w:kern w:val="0"/>
          <w:sz w:val="24"/>
          <w:szCs w:val="24"/>
        </w:rPr>
        <w:t>使用更多的训练数据——我认为，神经网络需要更多的歌曲来学习指示音乐节拍的一般模式</w:t>
      </w:r>
    </w:p>
    <w:p w:rsidR="00B91674" w:rsidRPr="00B91674" w:rsidRDefault="00B91674" w:rsidP="00B91674">
      <w:pPr>
        <w:widowControl/>
        <w:numPr>
          <w:ilvl w:val="0"/>
          <w:numId w:val="4"/>
        </w:numPr>
        <w:spacing w:after="312"/>
        <w:jc w:val="left"/>
        <w:rPr>
          <w:rFonts w:ascii="宋体" w:eastAsia="宋体" w:hAnsi="宋体" w:cs="宋体"/>
          <w:kern w:val="0"/>
          <w:sz w:val="24"/>
          <w:szCs w:val="24"/>
        </w:rPr>
      </w:pPr>
      <w:r w:rsidRPr="00B91674">
        <w:rPr>
          <w:rFonts w:ascii="宋体" w:eastAsia="宋体" w:hAnsi="宋体" w:cs="宋体"/>
          <w:kern w:val="0"/>
          <w:sz w:val="24"/>
          <w:szCs w:val="24"/>
        </w:rPr>
        <w:t>我一直在考虑可能更好</w:t>
      </w:r>
      <w:r w:rsidR="00AB2CFB">
        <w:rPr>
          <w:rFonts w:ascii="宋体" w:eastAsia="宋体" w:hAnsi="宋体" w:cs="宋体"/>
          <w:kern w:val="0"/>
          <w:sz w:val="24"/>
          <w:szCs w:val="24"/>
        </w:rPr>
        <w:t>的方法</w:t>
      </w:r>
      <w:r w:rsidRPr="00B91674">
        <w:rPr>
          <w:rFonts w:ascii="宋体" w:eastAsia="宋体" w:hAnsi="宋体" w:cs="宋体"/>
          <w:kern w:val="0"/>
          <w:sz w:val="24"/>
          <w:szCs w:val="24"/>
        </w:rPr>
        <w:t>:调整网络结构，在较短的音频块上执行“beat检测”，然后将这一时间的输出组合更长的时间。然后，这种更长的输出可以作为神经网络的输入，通过使用持续时间较长的上下文来“清理”beat预测</w:t>
      </w:r>
    </w:p>
    <w:p w:rsidR="006E3363" w:rsidRPr="00B91674" w:rsidRDefault="006E3363"/>
    <w:sectPr w:rsidR="006E3363" w:rsidRPr="00B91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09B1"/>
    <w:multiLevelType w:val="multilevel"/>
    <w:tmpl w:val="1C32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F256E"/>
    <w:multiLevelType w:val="multilevel"/>
    <w:tmpl w:val="699A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C0179"/>
    <w:multiLevelType w:val="multilevel"/>
    <w:tmpl w:val="7D7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040A4"/>
    <w:multiLevelType w:val="multilevel"/>
    <w:tmpl w:val="243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74"/>
    <w:rsid w:val="002C740B"/>
    <w:rsid w:val="0044690A"/>
    <w:rsid w:val="006E3363"/>
    <w:rsid w:val="00816C75"/>
    <w:rsid w:val="008238AB"/>
    <w:rsid w:val="008617A9"/>
    <w:rsid w:val="00AB2CFB"/>
    <w:rsid w:val="00B91674"/>
    <w:rsid w:val="00C9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B06E0-C65F-495A-9556-CD6B18EF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916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16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16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1674"/>
    <w:rPr>
      <w:rFonts w:ascii="宋体" w:eastAsia="宋体" w:hAnsi="宋体" w:cs="宋体"/>
      <w:b/>
      <w:bCs/>
      <w:kern w:val="36"/>
      <w:sz w:val="48"/>
      <w:szCs w:val="48"/>
    </w:rPr>
  </w:style>
  <w:style w:type="character" w:customStyle="1" w:styleId="2Char">
    <w:name w:val="标题 2 Char"/>
    <w:basedOn w:val="a0"/>
    <w:link w:val="2"/>
    <w:uiPriority w:val="9"/>
    <w:rsid w:val="00B91674"/>
    <w:rPr>
      <w:rFonts w:ascii="宋体" w:eastAsia="宋体" w:hAnsi="宋体" w:cs="宋体"/>
      <w:b/>
      <w:bCs/>
      <w:kern w:val="0"/>
      <w:sz w:val="36"/>
      <w:szCs w:val="36"/>
    </w:rPr>
  </w:style>
  <w:style w:type="character" w:customStyle="1" w:styleId="3Char">
    <w:name w:val="标题 3 Char"/>
    <w:basedOn w:val="a0"/>
    <w:link w:val="3"/>
    <w:uiPriority w:val="9"/>
    <w:rsid w:val="00B91674"/>
    <w:rPr>
      <w:rFonts w:ascii="宋体" w:eastAsia="宋体" w:hAnsi="宋体" w:cs="宋体"/>
      <w:b/>
      <w:bCs/>
      <w:kern w:val="0"/>
      <w:sz w:val="27"/>
      <w:szCs w:val="27"/>
    </w:rPr>
  </w:style>
  <w:style w:type="paragraph" w:styleId="a3">
    <w:name w:val="Normal (Web)"/>
    <w:basedOn w:val="a"/>
    <w:uiPriority w:val="99"/>
    <w:semiHidden/>
    <w:unhideWhenUsed/>
    <w:rsid w:val="00B9167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1674"/>
    <w:rPr>
      <w:color w:val="0000FF"/>
      <w:u w:val="single"/>
    </w:rPr>
  </w:style>
  <w:style w:type="character" w:styleId="a5">
    <w:name w:val="Emphasis"/>
    <w:basedOn w:val="a0"/>
    <w:uiPriority w:val="20"/>
    <w:qFormat/>
    <w:rsid w:val="00B91674"/>
    <w:rPr>
      <w:i/>
      <w:iCs/>
    </w:rPr>
  </w:style>
  <w:style w:type="character" w:styleId="a6">
    <w:name w:val="Strong"/>
    <w:basedOn w:val="a0"/>
    <w:uiPriority w:val="22"/>
    <w:qFormat/>
    <w:rsid w:val="00B91674"/>
    <w:rPr>
      <w:b/>
      <w:bCs/>
    </w:rPr>
  </w:style>
  <w:style w:type="character" w:customStyle="1" w:styleId="apple-converted-space">
    <w:name w:val="apple-converted-space"/>
    <w:basedOn w:val="a0"/>
    <w:rsid w:val="00B91674"/>
  </w:style>
  <w:style w:type="character" w:styleId="HTML">
    <w:name w:val="HTML Code"/>
    <w:basedOn w:val="a0"/>
    <w:uiPriority w:val="99"/>
    <w:semiHidden/>
    <w:unhideWhenUsed/>
    <w:rsid w:val="00B91674"/>
    <w:rPr>
      <w:rFonts w:ascii="宋体" w:eastAsia="宋体" w:hAnsi="宋体" w:cs="宋体"/>
      <w:sz w:val="24"/>
      <w:szCs w:val="24"/>
    </w:rPr>
  </w:style>
  <w:style w:type="paragraph" w:styleId="HTML0">
    <w:name w:val="HTML Preformatted"/>
    <w:basedOn w:val="a"/>
    <w:link w:val="HTMLChar"/>
    <w:uiPriority w:val="99"/>
    <w:semiHidden/>
    <w:unhideWhenUsed/>
    <w:rsid w:val="00B91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1674"/>
    <w:rPr>
      <w:rFonts w:ascii="宋体" w:eastAsia="宋体" w:hAnsi="宋体" w:cs="宋体"/>
      <w:kern w:val="0"/>
      <w:sz w:val="24"/>
      <w:szCs w:val="24"/>
    </w:rPr>
  </w:style>
  <w:style w:type="character" w:customStyle="1" w:styleId="n">
    <w:name w:val="n"/>
    <w:basedOn w:val="a0"/>
    <w:rsid w:val="00B91674"/>
  </w:style>
  <w:style w:type="character" w:customStyle="1" w:styleId="o">
    <w:name w:val="o"/>
    <w:basedOn w:val="a0"/>
    <w:rsid w:val="00B91674"/>
  </w:style>
  <w:style w:type="character" w:customStyle="1" w:styleId="p">
    <w:name w:val="p"/>
    <w:basedOn w:val="a0"/>
    <w:rsid w:val="00B91674"/>
  </w:style>
  <w:style w:type="character" w:customStyle="1" w:styleId="mi">
    <w:name w:val="mi"/>
    <w:basedOn w:val="a0"/>
    <w:rsid w:val="00B91674"/>
  </w:style>
  <w:style w:type="character" w:customStyle="1" w:styleId="s">
    <w:name w:val="s"/>
    <w:basedOn w:val="a0"/>
    <w:rsid w:val="00B91674"/>
  </w:style>
  <w:style w:type="character" w:customStyle="1" w:styleId="k">
    <w:name w:val="k"/>
    <w:basedOn w:val="a0"/>
    <w:rsid w:val="00B91674"/>
  </w:style>
  <w:style w:type="character" w:customStyle="1" w:styleId="ow">
    <w:name w:val="ow"/>
    <w:basedOn w:val="a0"/>
    <w:rsid w:val="00B9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2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Fourier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吴奕平</dc:creator>
  <cp:keywords/>
  <dc:description/>
  <cp:lastModifiedBy>吴奕平</cp:lastModifiedBy>
  <cp:revision>2</cp:revision>
  <dcterms:created xsi:type="dcterms:W3CDTF">2017-08-20T06:05:00Z</dcterms:created>
  <dcterms:modified xsi:type="dcterms:W3CDTF">2017-08-20T09:29:00Z</dcterms:modified>
</cp:coreProperties>
</file>