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660" w:rsidRDefault="007C4DF4" w:rsidP="004E10FB">
      <w:r>
        <w:rPr>
          <w:rFonts w:hint="eastAsia"/>
        </w:rPr>
        <w:t>8</w:t>
      </w:r>
      <w:r>
        <w:rPr>
          <w:rFonts w:hint="eastAsia"/>
        </w:rPr>
        <w:t>月</w:t>
      </w:r>
      <w:r>
        <w:rPr>
          <w:rFonts w:hint="eastAsia"/>
        </w:rPr>
        <w:t>1</w:t>
      </w:r>
      <w:r>
        <w:t>8</w:t>
      </w:r>
      <w:r>
        <w:rPr>
          <w:rFonts w:hint="eastAsia"/>
        </w:rPr>
        <w:t>日到</w:t>
      </w:r>
      <w:r>
        <w:rPr>
          <w:rFonts w:hint="eastAsia"/>
        </w:rPr>
        <w:t>8</w:t>
      </w:r>
      <w:r>
        <w:rPr>
          <w:rFonts w:hint="eastAsia"/>
        </w:rPr>
        <w:t>月</w:t>
      </w:r>
      <w:r>
        <w:rPr>
          <w:rFonts w:hint="eastAsia"/>
        </w:rPr>
        <w:t>20</w:t>
      </w:r>
      <w:r>
        <w:rPr>
          <w:rFonts w:hint="eastAsia"/>
        </w:rPr>
        <w:t>日周报</w:t>
      </w:r>
    </w:p>
    <w:p w:rsidR="007C4DF4" w:rsidRDefault="007C4DF4" w:rsidP="004E10FB">
      <w:pPr>
        <w:rPr>
          <w:rFonts w:hint="eastAsia"/>
        </w:rPr>
      </w:pPr>
      <w:r>
        <w:rPr>
          <w:rFonts w:hint="eastAsia"/>
        </w:rPr>
        <w:t>主题内容：本周我仔细阅读了</w:t>
      </w:r>
      <w:r>
        <w:rPr>
          <w:rFonts w:hint="eastAsia"/>
        </w:rPr>
        <w:t>generate</w:t>
      </w:r>
      <w:r>
        <w:t xml:space="preserve"> </w:t>
      </w:r>
      <w:r>
        <w:rPr>
          <w:rFonts w:hint="eastAsia"/>
        </w:rPr>
        <w:t>music</w:t>
      </w:r>
      <w:r>
        <w:t xml:space="preserve"> </w:t>
      </w:r>
      <w:r>
        <w:rPr>
          <w:rFonts w:hint="eastAsia"/>
        </w:rPr>
        <w:t>with</w:t>
      </w:r>
      <w:r>
        <w:t xml:space="preserve"> </w:t>
      </w:r>
      <w:r>
        <w:rPr>
          <w:rFonts w:hint="eastAsia"/>
        </w:rPr>
        <w:t>rnn</w:t>
      </w:r>
      <w:r>
        <w:rPr>
          <w:rFonts w:hint="eastAsia"/>
        </w:rPr>
        <w:t>这篇论文，并参考了方李雪子同学的翻译，在这过程中遇到了一些问题，并根据自己的理解做了部分修改。</w:t>
      </w:r>
    </w:p>
    <w:p w:rsidR="007C4DF4" w:rsidRDefault="007C4DF4" w:rsidP="007C4DF4">
      <w:r>
        <w:rPr>
          <w:rFonts w:hint="eastAsia"/>
        </w:rPr>
        <w:t>问题汇总：</w:t>
      </w:r>
    </w:p>
    <w:p w:rsidR="003D3660" w:rsidRPr="007C4DF4" w:rsidRDefault="007C4DF4" w:rsidP="007C4DF4">
      <w:pPr>
        <w:rPr>
          <w:ins w:id="0" w:author="也许" w:date="2017-08-21T00:11:00Z"/>
        </w:rPr>
      </w:pPr>
      <w:r>
        <w:rPr>
          <w:rFonts w:hint="eastAsia"/>
        </w:rPr>
        <w:t>1.</w:t>
      </w:r>
      <w:r>
        <w:rPr>
          <w:rFonts w:hint="eastAsia"/>
        </w:rPr>
        <w:t>涉及到一些音乐方面的专有名词，可能会出现理解障碍，无法深入了解训练音乐的具体过程。</w:t>
      </w:r>
    </w:p>
    <w:p w:rsidR="003D3660" w:rsidRDefault="007C4DF4" w:rsidP="004E10FB">
      <w:r>
        <w:rPr>
          <w:rFonts w:hint="eastAsia"/>
        </w:rPr>
        <w:t>2.</w:t>
      </w:r>
      <w:r>
        <w:rPr>
          <w:rFonts w:hint="eastAsia"/>
        </w:rPr>
        <w:t>一些关于</w:t>
      </w:r>
      <w:r>
        <w:rPr>
          <w:rFonts w:hint="eastAsia"/>
        </w:rPr>
        <w:t>rnn</w:t>
      </w:r>
      <w:r>
        <w:rPr>
          <w:rFonts w:hint="eastAsia"/>
        </w:rPr>
        <w:t>循环神经网络和</w:t>
      </w:r>
      <w:r>
        <w:rPr>
          <w:rFonts w:hint="eastAsia"/>
        </w:rPr>
        <w:t>lstm</w:t>
      </w:r>
      <w:r>
        <w:t>长短期记忆网络</w:t>
      </w:r>
      <w:r>
        <w:rPr>
          <w:rFonts w:hint="eastAsia"/>
        </w:rPr>
        <w:t>的理解问题，本文只提到这些名词，并没有做过多解释。</w:t>
      </w:r>
    </w:p>
    <w:p w:rsidR="007C4DF4" w:rsidRDefault="007C4DF4" w:rsidP="004E10FB">
      <w:r>
        <w:rPr>
          <w:rFonts w:hint="eastAsia"/>
        </w:rPr>
        <w:t>3.</w:t>
      </w:r>
      <w:r w:rsidR="00E407E1">
        <w:rPr>
          <w:rFonts w:hint="eastAsia"/>
        </w:rPr>
        <w:t>关于翻译理解问题，针对我自己理解的部分做了红字修改，望批评指正。因为修改是从后半部分开始的，可能前半部分修改的较少，后半部分较多。</w:t>
      </w:r>
    </w:p>
    <w:p w:rsidR="00E407E1" w:rsidRDefault="00E407E1" w:rsidP="004E10FB"/>
    <w:p w:rsidR="00095782" w:rsidRDefault="00E407E1" w:rsidP="004E10FB">
      <w:r>
        <w:rPr>
          <w:rFonts w:hint="eastAsia"/>
        </w:rPr>
        <w:t>问题解决：</w:t>
      </w:r>
    </w:p>
    <w:p w:rsidR="001869CB" w:rsidRDefault="00095782" w:rsidP="00095782">
      <w:r>
        <w:t>1.</w:t>
      </w:r>
      <w:r w:rsidR="001869CB">
        <w:rPr>
          <w:rFonts w:hint="eastAsia"/>
        </w:rPr>
        <w:t>根据本文中相关内容查阅了部分基础资料</w:t>
      </w:r>
    </w:p>
    <w:p w:rsidR="00E407E1" w:rsidRDefault="00095782" w:rsidP="00095782">
      <w:r w:rsidRPr="00095782">
        <w:rPr>
          <w:rFonts w:hint="eastAsia"/>
        </w:rPr>
        <w:t>12</w:t>
      </w:r>
      <w:r w:rsidRPr="00095782">
        <w:rPr>
          <w:rFonts w:hint="eastAsia"/>
        </w:rPr>
        <w:t>个音是：</w:t>
      </w:r>
      <w:r w:rsidRPr="00EB3FFA">
        <w:t>C #C D #D E F #F G#G A #A B</w:t>
      </w:r>
      <w:r>
        <w:rPr>
          <w:rFonts w:hint="eastAsia"/>
        </w:rPr>
        <w:t>（</w:t>
      </w:r>
      <w:r>
        <w:t>如果从</w:t>
      </w:r>
      <w:r>
        <w:t>C</w:t>
      </w:r>
      <w:r>
        <w:t>开始，按照</w:t>
      </w:r>
      <w:r>
        <w:t xml:space="preserve">C D E F G A B </w:t>
      </w:r>
      <w:r>
        <w:t>的顺序排序的话，这个音阶就叫</w:t>
      </w:r>
      <w:r>
        <w:t>——C</w:t>
      </w:r>
      <w:hyperlink r:id="rId8" w:tgtFrame="_blank" w:history="1">
        <w:r w:rsidRPr="00095782">
          <w:t>自然大调</w:t>
        </w:r>
      </w:hyperlink>
      <w:r>
        <w:t>。</w:t>
      </w:r>
      <w:r>
        <w:t xml:space="preserve">  </w:t>
      </w:r>
      <w:r>
        <w:t>然后</w:t>
      </w:r>
      <w:r>
        <w:t xml:space="preserve"> </w:t>
      </w:r>
      <w:r>
        <w:t>他们每一个音与音的距离不变，所有的音向上移动半个音</w:t>
      </w:r>
      <w:r>
        <w:t xml:space="preserve"> </w:t>
      </w:r>
      <w:r>
        <w:t>从</w:t>
      </w:r>
      <w:r>
        <w:t>#C</w:t>
      </w:r>
      <w:r>
        <w:t>开始排序的话</w:t>
      </w:r>
      <w:r>
        <w:t xml:space="preserve"> </w:t>
      </w:r>
      <w:r>
        <w:t>就变成了</w:t>
      </w:r>
      <w:r>
        <w:t xml:space="preserve">#C #D #E #F #G #A #B </w:t>
      </w:r>
      <w:r>
        <w:t>这时候，这个音阶就成为了</w:t>
      </w:r>
      <w:r>
        <w:t>#C</w:t>
      </w:r>
      <w:r>
        <w:t>大调而不是</w:t>
      </w:r>
      <w:r>
        <w:t>C</w:t>
      </w:r>
      <w:r>
        <w:t>大调。</w:t>
      </w:r>
      <w:r>
        <w:t xml:space="preserve"> </w:t>
      </w:r>
      <w:r>
        <w:t>依次类推</w:t>
      </w:r>
      <w:r>
        <w:t xml:space="preserve"> </w:t>
      </w:r>
      <w:r>
        <w:t>所有的音只有</w:t>
      </w:r>
      <w:r>
        <w:t>12</w:t>
      </w:r>
      <w:r>
        <w:t>种。</w:t>
      </w:r>
    </w:p>
    <w:p w:rsidR="00095782" w:rsidRDefault="00095782" w:rsidP="001869CB">
      <w:pPr>
        <w:pStyle w:val="HTML"/>
      </w:pPr>
      <w:r>
        <w:rPr>
          <w:rFonts w:hint="eastAsia"/>
        </w:rPr>
        <w:t>节拍</w:t>
      </w:r>
      <w:r>
        <w:t>以4分音符为一拍，每小节4拍</w:t>
      </w:r>
    </w:p>
    <w:p w:rsidR="001869CB" w:rsidRDefault="001869CB" w:rsidP="001869CB">
      <w:pPr>
        <w:pStyle w:val="HTML"/>
      </w:pPr>
      <w:r>
        <w:t>每个曲子都是在一定音阶上面构造的</w:t>
      </w:r>
    </w:p>
    <w:p w:rsidR="00095782" w:rsidRDefault="001869CB" w:rsidP="001869CB">
      <w:pPr>
        <w:pStyle w:val="HTML"/>
        <w:rPr>
          <w:rFonts w:hint="eastAsia"/>
        </w:rPr>
      </w:pPr>
      <w:r>
        <w:t>钢琴里面一般</w:t>
      </w:r>
      <w:r>
        <w:rPr>
          <w:rFonts w:hint="eastAsia"/>
        </w:rPr>
        <w:t>有</w:t>
      </w:r>
      <w:r>
        <w:t xml:space="preserve">  </w:t>
      </w:r>
      <w:hyperlink r:id="rId9" w:tgtFrame="_blank" w:history="1">
        <w:r w:rsidRPr="001869CB">
          <w:t>自然大调</w:t>
        </w:r>
      </w:hyperlink>
      <w:r>
        <w:t xml:space="preserve"> </w:t>
      </w:r>
      <w:hyperlink r:id="rId10" w:tgtFrame="_blank" w:history="1">
        <w:r w:rsidRPr="001869CB">
          <w:t>自然小调</w:t>
        </w:r>
      </w:hyperlink>
      <w:r>
        <w:t xml:space="preserve">  </w:t>
      </w:r>
      <w:hyperlink r:id="rId11" w:tgtFrame="_blank" w:history="1">
        <w:r w:rsidRPr="001869CB">
          <w:t>和声小调</w:t>
        </w:r>
      </w:hyperlink>
      <w:r>
        <w:t xml:space="preserve"> 旋律小调 </w:t>
      </w:r>
    </w:p>
    <w:p w:rsidR="00E407E1" w:rsidRDefault="00E407E1" w:rsidP="004E10FB">
      <w:pPr>
        <w:rPr>
          <w:ins w:id="1" w:author="也许" w:date="2017-08-21T00:11:00Z"/>
          <w:rFonts w:hint="eastAsia"/>
        </w:rPr>
      </w:pPr>
      <w:r>
        <w:t>2.</w:t>
      </w:r>
      <w:r w:rsidR="00095782">
        <w:rPr>
          <w:rFonts w:hint="eastAsia"/>
        </w:rPr>
        <w:t>rnn</w:t>
      </w:r>
      <w:r w:rsidR="00095782">
        <w:rPr>
          <w:rFonts w:hint="eastAsia"/>
        </w:rPr>
        <w:t>和</w:t>
      </w:r>
      <w:r w:rsidR="00095782">
        <w:rPr>
          <w:rFonts w:hint="eastAsia"/>
        </w:rPr>
        <w:t>lstm</w:t>
      </w:r>
      <w:r w:rsidR="00095782">
        <w:rPr>
          <w:rFonts w:hint="eastAsia"/>
        </w:rPr>
        <w:t>看了一些博客，没太看懂，准备下周专门找两篇相关论文看看。</w:t>
      </w:r>
    </w:p>
    <w:p w:rsidR="003D3660" w:rsidRDefault="001869CB" w:rsidP="004E10FB">
      <w:r>
        <w:rPr>
          <w:rFonts w:hint="eastAsia"/>
        </w:rPr>
        <w:t>3.</w:t>
      </w:r>
      <w:r>
        <w:rPr>
          <w:rFonts w:hint="eastAsia"/>
        </w:rPr>
        <w:t>翻译修改部分全部用红字标出。</w:t>
      </w:r>
      <w:bookmarkStart w:id="2" w:name="_GoBack"/>
      <w:bookmarkEnd w:id="2"/>
    </w:p>
    <w:p w:rsidR="001869CB" w:rsidRDefault="001869CB" w:rsidP="004E10FB"/>
    <w:p w:rsidR="001869CB" w:rsidRDefault="001869CB" w:rsidP="004E10FB"/>
    <w:p w:rsidR="001869CB" w:rsidRDefault="001869CB" w:rsidP="004E10FB">
      <w:pPr>
        <w:rPr>
          <w:ins w:id="3" w:author="也许" w:date="2017-08-21T00:11:00Z"/>
          <w:rFonts w:hint="eastAsia"/>
        </w:rPr>
      </w:pPr>
    </w:p>
    <w:p w:rsidR="004E10FB" w:rsidRDefault="004E10FB" w:rsidP="004E10FB">
      <w:r>
        <w:t>SONG FROM PI: A MUSICALLY PLAUSIBLE NETWORK</w:t>
      </w:r>
    </w:p>
    <w:p w:rsidR="000F3B80" w:rsidRDefault="004E10FB" w:rsidP="004E10FB">
      <w:r>
        <w:t>FOR POP MUSIC GENERATION</w:t>
      </w:r>
    </w:p>
    <w:p w:rsidR="004E10FB" w:rsidRDefault="004E10FB" w:rsidP="004E10FB">
      <w:r>
        <w:rPr>
          <w:rFonts w:hint="eastAsia"/>
        </w:rPr>
        <w:t>歌曲从</w:t>
      </w:r>
      <w:r>
        <w:rPr>
          <w:rFonts w:hint="eastAsia"/>
        </w:rPr>
        <w:t>PI</w:t>
      </w:r>
      <w:r w:rsidR="00CE1BF6">
        <w:rPr>
          <w:rFonts w:hint="eastAsia"/>
        </w:rPr>
        <w:t>：</w:t>
      </w:r>
      <w:r>
        <w:rPr>
          <w:rFonts w:hint="eastAsia"/>
        </w:rPr>
        <w:t>音乐的</w:t>
      </w:r>
      <w:r w:rsidR="00CE1BF6">
        <w:rPr>
          <w:rFonts w:hint="eastAsia"/>
        </w:rPr>
        <w:t>一个</w:t>
      </w:r>
      <w:r>
        <w:rPr>
          <w:rFonts w:hint="eastAsia"/>
        </w:rPr>
        <w:t>可扩展网络</w:t>
      </w:r>
    </w:p>
    <w:p w:rsidR="004E10FB" w:rsidRDefault="004E10FB" w:rsidP="004E10FB">
      <w:del w:id="4" w:author="也许" w:date="2017-08-20T23:37:00Z">
        <w:r w:rsidDel="00130098">
          <w:rPr>
            <w:rFonts w:hint="eastAsia"/>
          </w:rPr>
          <w:delText>POP</w:delText>
        </w:r>
      </w:del>
      <w:ins w:id="5" w:author="也许" w:date="2017-08-20T23:37:00Z">
        <w:r w:rsidR="00130098">
          <w:rPr>
            <w:rFonts w:hint="eastAsia"/>
          </w:rPr>
          <w:t>流行</w:t>
        </w:r>
      </w:ins>
      <w:r>
        <w:rPr>
          <w:rFonts w:hint="eastAsia"/>
        </w:rPr>
        <w:t>音乐</w:t>
      </w:r>
      <w:del w:id="6" w:author="也许" w:date="2017-08-20T23:37:00Z">
        <w:r w:rsidDel="00130098">
          <w:rPr>
            <w:rFonts w:hint="eastAsia"/>
          </w:rPr>
          <w:delText>发生</w:delText>
        </w:r>
      </w:del>
      <w:ins w:id="7" w:author="也许" w:date="2017-08-20T23:37:00Z">
        <w:r w:rsidR="00130098">
          <w:rPr>
            <w:rFonts w:hint="eastAsia"/>
          </w:rPr>
          <w:t>生成</w:t>
        </w:r>
      </w:ins>
    </w:p>
    <w:p w:rsidR="00CE1BF6" w:rsidRDefault="00CE1BF6" w:rsidP="004E10FB"/>
    <w:p w:rsidR="00CE1BF6" w:rsidRDefault="00CE1BF6" w:rsidP="00CE1BF6">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A</w:t>
      </w:r>
      <w:r>
        <w:rPr>
          <w:rFonts w:ascii="NimbusRomNo9L-Regu" w:hAnsi="NimbusRomNo9L-Regu" w:cs="NimbusRomNo9L-Regu"/>
          <w:kern w:val="0"/>
          <w:sz w:val="19"/>
          <w:szCs w:val="19"/>
        </w:rPr>
        <w:t>BSTRACT</w:t>
      </w:r>
    </w:p>
    <w:p w:rsidR="00CE1BF6" w:rsidRDefault="00CE1BF6" w:rsidP="00CE1BF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present a novel framework for generating pop music. Our model is a hierarchical</w:t>
      </w:r>
    </w:p>
    <w:p w:rsidR="00CE1BF6" w:rsidRPr="00CE1BF6" w:rsidRDefault="00CE1BF6" w:rsidP="00CE1BF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Recurrent Neural Network, where the layers and the structure of the hierarchy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encode our prior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knowledge about how pop music is composed. In particular,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bottom layers generate the melody, while the higher levels produce the drums and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chords. We conduct several human studies that show strong preference of our generated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music over that produced by the recent method by Google. We additionally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show two applications of our framework: neural dancing and karaoke, as well as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neural </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story singing.</w:t>
      </w:r>
      <w:r>
        <w:rPr>
          <w:rFonts w:ascii="NimbusRomNo9L-Regu" w:hAnsi="NimbusRomNo9L-Regu" w:cs="NimbusRomNo9L-Regu" w:hint="eastAsia"/>
          <w:kern w:val="0"/>
          <w:sz w:val="20"/>
          <w:szCs w:val="20"/>
        </w:rPr>
        <w:t xml:space="preserve">  </w:t>
      </w:r>
    </w:p>
    <w:p w:rsidR="00CE1BF6" w:rsidRDefault="00CE1BF6" w:rsidP="00CE1BF6">
      <w:r>
        <w:rPr>
          <w:rFonts w:hint="eastAsia"/>
        </w:rPr>
        <w:t>概要</w:t>
      </w:r>
    </w:p>
    <w:p w:rsidR="004E10FB" w:rsidRDefault="00CE1BF6" w:rsidP="00590BFB">
      <w:pPr>
        <w:ind w:firstLine="420"/>
      </w:pPr>
      <w:r>
        <w:rPr>
          <w:rFonts w:hint="eastAsia"/>
        </w:rPr>
        <w:t>我们提出一个创造流行音乐的新颖框架。</w:t>
      </w:r>
      <w:r>
        <w:rPr>
          <w:rFonts w:hint="eastAsia"/>
        </w:rPr>
        <w:t xml:space="preserve"> </w:t>
      </w:r>
      <w:r w:rsidR="001C71C9">
        <w:rPr>
          <w:rFonts w:hint="eastAsia"/>
        </w:rPr>
        <w:t>我们的模型是一个层次循环神经网络，层和层</w:t>
      </w:r>
      <w:r>
        <w:rPr>
          <w:rFonts w:hint="eastAsia"/>
        </w:rPr>
        <w:t>结构编码了我们关于流行音乐组合的以前的知识。</w:t>
      </w:r>
      <w:r>
        <w:rPr>
          <w:rFonts w:hint="eastAsia"/>
        </w:rPr>
        <w:t xml:space="preserve"> </w:t>
      </w:r>
      <w:r>
        <w:rPr>
          <w:rFonts w:hint="eastAsia"/>
        </w:rPr>
        <w:t>特别地，底层产生旋律，而较高的</w:t>
      </w:r>
      <w:r w:rsidR="001C71C9">
        <w:rPr>
          <w:rFonts w:hint="eastAsia"/>
        </w:rPr>
        <w:t>层</w:t>
      </w:r>
      <w:r>
        <w:rPr>
          <w:rFonts w:hint="eastAsia"/>
        </w:rPr>
        <w:t>产生鼓和和弦。</w:t>
      </w:r>
      <w:r>
        <w:rPr>
          <w:rFonts w:hint="eastAsia"/>
        </w:rPr>
        <w:t xml:space="preserve"> </w:t>
      </w:r>
      <w:r>
        <w:rPr>
          <w:rFonts w:hint="eastAsia"/>
        </w:rPr>
        <w:t>我们进行了几项人类研究，</w:t>
      </w:r>
      <w:del w:id="8" w:author="也许" w:date="2017-08-20T23:39:00Z">
        <w:r w:rsidDel="00130098">
          <w:rPr>
            <w:rFonts w:hint="eastAsia"/>
          </w:rPr>
          <w:delText>表明我们所产生的音乐对</w:delText>
        </w:r>
        <w:r w:rsidDel="00130098">
          <w:rPr>
            <w:rFonts w:hint="eastAsia"/>
          </w:rPr>
          <w:delText>Google</w:delText>
        </w:r>
        <w:r w:rsidDel="00130098">
          <w:rPr>
            <w:rFonts w:hint="eastAsia"/>
          </w:rPr>
          <w:delText>最近采用的方法产生的强烈偏爱</w:delText>
        </w:r>
      </w:del>
      <w:ins w:id="9" w:author="也许" w:date="2017-08-20T23:39:00Z">
        <w:r w:rsidR="00130098">
          <w:rPr>
            <w:rFonts w:hint="eastAsia"/>
          </w:rPr>
          <w:t>显示了人们对我们生成音乐的喜爱远远超过</w:t>
        </w:r>
      </w:ins>
      <w:ins w:id="10" w:author="也许" w:date="2017-08-20T23:40:00Z">
        <w:r w:rsidR="00130098">
          <w:rPr>
            <w:rFonts w:hint="eastAsia"/>
          </w:rPr>
          <w:t>谷歌近来方法所产生的音乐</w:t>
        </w:r>
      </w:ins>
      <w:r>
        <w:rPr>
          <w:rFonts w:hint="eastAsia"/>
        </w:rPr>
        <w:t>。</w:t>
      </w:r>
      <w:r>
        <w:rPr>
          <w:rFonts w:hint="eastAsia"/>
        </w:rPr>
        <w:t xml:space="preserve"> </w:t>
      </w:r>
      <w:r>
        <w:rPr>
          <w:rFonts w:hint="eastAsia"/>
        </w:rPr>
        <w:t>我们还展示了我们的框架的两个应用：神经</w:t>
      </w:r>
      <w:r w:rsidR="00805DF0">
        <w:rPr>
          <w:rFonts w:hint="eastAsia"/>
        </w:rPr>
        <w:t>网络</w:t>
      </w:r>
      <w:r>
        <w:rPr>
          <w:rFonts w:hint="eastAsia"/>
        </w:rPr>
        <w:t>跳舞和卡拉</w:t>
      </w:r>
      <w:r>
        <w:rPr>
          <w:rFonts w:hint="eastAsia"/>
        </w:rPr>
        <w:t>OK</w:t>
      </w:r>
      <w:r w:rsidR="00805DF0">
        <w:rPr>
          <w:rFonts w:hint="eastAsia"/>
        </w:rPr>
        <w:t>，以及神经网络讲故事</w:t>
      </w:r>
      <w:r>
        <w:rPr>
          <w:rFonts w:hint="eastAsia"/>
        </w:rPr>
        <w:t>。</w:t>
      </w:r>
    </w:p>
    <w:p w:rsidR="00805DF0" w:rsidRDefault="00805DF0" w:rsidP="00590BFB">
      <w:pPr>
        <w:ind w:firstLine="420"/>
      </w:pPr>
    </w:p>
    <w:p w:rsidR="00805DF0" w:rsidRDefault="00805DF0" w:rsidP="00805DF0">
      <w:r>
        <w:rPr>
          <w:rFonts w:hint="eastAsia"/>
        </w:rPr>
        <w:t>1</w:t>
      </w:r>
      <w:r>
        <w:rPr>
          <w:rFonts w:hint="eastAsia"/>
        </w:rPr>
        <w:t>．</w:t>
      </w:r>
      <w:r>
        <w:rPr>
          <w:rFonts w:ascii="NimbusRomNo9L-Regu" w:hAnsi="NimbusRomNo9L-Regu" w:cs="NimbusRomNo9L-Regu"/>
          <w:kern w:val="0"/>
          <w:sz w:val="24"/>
          <w:szCs w:val="24"/>
        </w:rPr>
        <w:t>I</w:t>
      </w:r>
      <w:r>
        <w:rPr>
          <w:rFonts w:ascii="NimbusRomNo9L-Regu" w:hAnsi="NimbusRomNo9L-Regu" w:cs="NimbusRomNo9L-Regu"/>
          <w:kern w:val="0"/>
          <w:sz w:val="19"/>
          <w:szCs w:val="19"/>
        </w:rPr>
        <w:t>NTRODUCTION</w:t>
      </w:r>
    </w:p>
    <w:p w:rsidR="00805DF0" w:rsidRDefault="00805DF0" w:rsidP="00805DF0">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Neural networks have revolutionized many fields. They have not only proven to be powerful in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performing perception tasks such as image classification and language understanding, but have also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shown to be surprisingly good “artists”. In Gatys et al. (2015), photos were turned into paintings by</w:t>
      </w:r>
    </w:p>
    <w:p w:rsidR="00805DF0" w:rsidRDefault="00805DF0" w:rsidP="00805DF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exploiting particular drawing styles such as Van Gogh’s, Kiros et al. (2015) produced stories about</w:t>
      </w:r>
    </w:p>
    <w:p w:rsidR="00805DF0" w:rsidRPr="00805DF0" w:rsidRDefault="00805DF0" w:rsidP="00805DF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images biased by writing style (e.g., romance books), Karpathy et al. (2016) wrote Shakespeare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inspired novels, and Simo-Serra et al. (2015) gave fashion advice.</w:t>
      </w:r>
    </w:p>
    <w:p w:rsidR="00805DF0" w:rsidRDefault="00805DF0" w:rsidP="00805DF0">
      <w:r>
        <w:rPr>
          <w:rFonts w:hint="eastAsia"/>
        </w:rPr>
        <w:t>一，简介</w:t>
      </w:r>
    </w:p>
    <w:p w:rsidR="004E10FB" w:rsidRDefault="00805DF0" w:rsidP="00805DF0">
      <w:pPr>
        <w:ind w:firstLine="420"/>
      </w:pPr>
      <w:r>
        <w:rPr>
          <w:rFonts w:hint="eastAsia"/>
        </w:rPr>
        <w:t>神经网络使许多领域发生了革命。</w:t>
      </w:r>
      <w:r>
        <w:rPr>
          <w:rFonts w:hint="eastAsia"/>
        </w:rPr>
        <w:t xml:space="preserve"> </w:t>
      </w:r>
      <w:r>
        <w:rPr>
          <w:rFonts w:hint="eastAsia"/>
        </w:rPr>
        <w:t>他们不仅被证明在执行诸如图像分类和语言理解等感知任务方面是强大的，而且还表现出好的令人惊讶的“艺术家”才能。</w:t>
      </w:r>
      <w:r>
        <w:rPr>
          <w:rFonts w:hint="eastAsia"/>
        </w:rPr>
        <w:t xml:space="preserve"> </w:t>
      </w:r>
      <w:r>
        <w:rPr>
          <w:rFonts w:hint="eastAsia"/>
        </w:rPr>
        <w:t>在</w:t>
      </w:r>
      <w:r>
        <w:rPr>
          <w:rFonts w:hint="eastAsia"/>
        </w:rPr>
        <w:t>Gatys</w:t>
      </w:r>
      <w:r>
        <w:rPr>
          <w:rFonts w:hint="eastAsia"/>
        </w:rPr>
        <w:t>等人</w:t>
      </w:r>
      <w:r>
        <w:rPr>
          <w:rFonts w:hint="eastAsia"/>
        </w:rPr>
        <w:t xml:space="preserve"> </w:t>
      </w:r>
      <w:r>
        <w:rPr>
          <w:rFonts w:hint="eastAsia"/>
        </w:rPr>
        <w:t>（</w:t>
      </w:r>
      <w:r>
        <w:rPr>
          <w:rFonts w:hint="eastAsia"/>
        </w:rPr>
        <w:t>2015</w:t>
      </w:r>
      <w:r>
        <w:rPr>
          <w:rFonts w:hint="eastAsia"/>
        </w:rPr>
        <w:t>），</w:t>
      </w:r>
      <w:ins w:id="11" w:author="也许" w:date="2017-08-20T23:42:00Z">
        <w:r w:rsidR="00130098">
          <w:rPr>
            <w:rFonts w:hint="eastAsia"/>
          </w:rPr>
          <w:t>通过利用特定的绘画风格如梵高，</w:t>
        </w:r>
      </w:ins>
      <w:r w:rsidR="00AA5AB7">
        <w:rPr>
          <w:rFonts w:hint="eastAsia"/>
        </w:rPr>
        <w:t>把</w:t>
      </w:r>
      <w:r>
        <w:rPr>
          <w:rFonts w:hint="eastAsia"/>
        </w:rPr>
        <w:t>照片变成了绘画，</w:t>
      </w:r>
      <w:ins w:id="12" w:author="也许" w:date="2017-08-20T23:43:00Z">
        <w:r w:rsidR="00130098">
          <w:rPr>
            <w:rFonts w:hint="eastAsia"/>
          </w:rPr>
          <w:t>Kiros</w:t>
        </w:r>
        <w:r w:rsidR="00130098">
          <w:rPr>
            <w:rFonts w:hint="eastAsia"/>
          </w:rPr>
          <w:t>等人</w:t>
        </w:r>
      </w:ins>
      <w:r>
        <w:rPr>
          <w:rFonts w:hint="eastAsia"/>
        </w:rPr>
        <w:t>（</w:t>
      </w:r>
      <w:r>
        <w:rPr>
          <w:rFonts w:hint="eastAsia"/>
        </w:rPr>
        <w:t>2015</w:t>
      </w:r>
      <w:r>
        <w:rPr>
          <w:rFonts w:hint="eastAsia"/>
        </w:rPr>
        <w:t>）制作了</w:t>
      </w:r>
      <w:del w:id="13" w:author="也许" w:date="2017-08-20T23:44:00Z">
        <w:r w:rsidDel="00130098">
          <w:rPr>
            <w:rFonts w:hint="eastAsia"/>
          </w:rPr>
          <w:delText>关于由</w:delText>
        </w:r>
      </w:del>
      <w:ins w:id="14" w:author="也许" w:date="2017-08-20T23:44:00Z">
        <w:r w:rsidR="00130098">
          <w:rPr>
            <w:rFonts w:hint="eastAsia"/>
          </w:rPr>
          <w:t>以</w:t>
        </w:r>
      </w:ins>
      <w:r>
        <w:rPr>
          <w:rFonts w:hint="eastAsia"/>
        </w:rPr>
        <w:t>写作风格（例如浪漫书籍）</w:t>
      </w:r>
      <w:del w:id="15" w:author="也许" w:date="2017-08-20T23:44:00Z">
        <w:r w:rsidDel="00130098">
          <w:rPr>
            <w:rFonts w:hint="eastAsia"/>
          </w:rPr>
          <w:delText>偏见</w:delText>
        </w:r>
      </w:del>
      <w:ins w:id="16" w:author="也许" w:date="2017-08-20T23:44:00Z">
        <w:r w:rsidR="00130098">
          <w:rPr>
            <w:rFonts w:hint="eastAsia"/>
          </w:rPr>
          <w:t>为依据</w:t>
        </w:r>
      </w:ins>
      <w:r>
        <w:rPr>
          <w:rFonts w:hint="eastAsia"/>
        </w:rPr>
        <w:t>的</w:t>
      </w:r>
      <w:ins w:id="17" w:author="也许" w:date="2017-08-20T23:44:00Z">
        <w:r w:rsidR="00130098">
          <w:rPr>
            <w:rFonts w:hint="eastAsia"/>
          </w:rPr>
          <w:t>关于</w:t>
        </w:r>
      </w:ins>
      <w:r>
        <w:rPr>
          <w:rFonts w:hint="eastAsia"/>
        </w:rPr>
        <w:t>图像的故事，</w:t>
      </w:r>
      <w:r>
        <w:rPr>
          <w:rFonts w:hint="eastAsia"/>
        </w:rPr>
        <w:t>Karpathy</w:t>
      </w:r>
      <w:r>
        <w:rPr>
          <w:rFonts w:hint="eastAsia"/>
        </w:rPr>
        <w:t>等人</w:t>
      </w:r>
      <w:r>
        <w:rPr>
          <w:rFonts w:hint="eastAsia"/>
        </w:rPr>
        <w:t xml:space="preserve"> </w:t>
      </w:r>
      <w:r>
        <w:rPr>
          <w:rFonts w:hint="eastAsia"/>
        </w:rPr>
        <w:t>（</w:t>
      </w:r>
      <w:r>
        <w:rPr>
          <w:rFonts w:hint="eastAsia"/>
        </w:rPr>
        <w:t>2016</w:t>
      </w:r>
      <w:r>
        <w:rPr>
          <w:rFonts w:hint="eastAsia"/>
        </w:rPr>
        <w:t>）写了莎士比亚灵感小说，</w:t>
      </w:r>
      <w:r>
        <w:rPr>
          <w:rFonts w:hint="eastAsia"/>
        </w:rPr>
        <w:t>Simo-Serra</w:t>
      </w:r>
      <w:r>
        <w:rPr>
          <w:rFonts w:hint="eastAsia"/>
        </w:rPr>
        <w:t>等人</w:t>
      </w:r>
      <w:r>
        <w:rPr>
          <w:rFonts w:hint="eastAsia"/>
        </w:rPr>
        <w:t xml:space="preserve"> </w:t>
      </w:r>
      <w:r>
        <w:rPr>
          <w:rFonts w:hint="eastAsia"/>
        </w:rPr>
        <w:t>（</w:t>
      </w:r>
      <w:r>
        <w:rPr>
          <w:rFonts w:hint="eastAsia"/>
        </w:rPr>
        <w:t>2015</w:t>
      </w:r>
      <w:r>
        <w:rPr>
          <w:rFonts w:hint="eastAsia"/>
        </w:rPr>
        <w:t>）给了时尚咨询。</w:t>
      </w:r>
    </w:p>
    <w:p w:rsidR="00AA5AB7" w:rsidRDefault="00AA5AB7" w:rsidP="00AA5AB7">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Music composition is another artistic domain where neural based approaches have been proposed.</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Early approaches exploiting Recurrent Neural Networks (Bharucha &amp; Todd (1989); Mozer (1996);</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Chen &amp; Miikkulainen (2001); Eck &amp; Schmidhuber (2002)) date back to the 80’s. The main variations</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between the different models is the representation of the notes and the outputs they produced,</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which typically encode melody and chord. Most of these approaches were single track, in that they</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produced only one note per time step. The exception is Boulanger-lewandowski et al. (2012) which</w:t>
      </w:r>
    </w:p>
    <w:p w:rsidR="00AA5AB7" w:rsidRDefault="00AA5AB7" w:rsidP="00AA5AB7">
      <w:pPr>
        <w:rPr>
          <w:rFonts w:ascii="NimbusRomNo9L-Regu" w:hAnsi="NimbusRomNo9L-Regu" w:cs="NimbusRomNo9L-Regu"/>
          <w:kern w:val="0"/>
          <w:sz w:val="20"/>
          <w:szCs w:val="20"/>
        </w:rPr>
      </w:pPr>
      <w:r>
        <w:rPr>
          <w:rFonts w:ascii="NimbusRomNo9L-Regu" w:hAnsi="NimbusRomNo9L-Regu" w:cs="NimbusRomNo9L-Regu"/>
          <w:kern w:val="0"/>
          <w:sz w:val="20"/>
          <w:szCs w:val="20"/>
        </w:rPr>
        <w:t>generated polyphonic music, i.e., simultaneous independent melodies.</w:t>
      </w:r>
    </w:p>
    <w:p w:rsidR="00AA5AB7" w:rsidRPr="00AA5AB7" w:rsidRDefault="00AA5AB7" w:rsidP="00AA5AB7">
      <w:pPr>
        <w:rPr>
          <w:rFonts w:ascii="NimbusRomNo9L-Regu" w:hAnsi="NimbusRomNo9L-Regu" w:cs="NimbusRomNo9L-Regu"/>
          <w:kern w:val="0"/>
          <w:sz w:val="20"/>
          <w:szCs w:val="20"/>
        </w:rPr>
      </w:pPr>
      <w:r>
        <w:rPr>
          <w:rFonts w:ascii="NimbusRomNo9L-Regu" w:hAnsi="NimbusRomNo9L-Regu" w:cs="NimbusRomNo9L-Regu"/>
          <w:kern w:val="0"/>
          <w:sz w:val="20"/>
          <w:szCs w:val="20"/>
        </w:rPr>
        <w:tab/>
      </w:r>
      <w:del w:id="18" w:author="也许" w:date="2017-08-20T23:45:00Z">
        <w:r w:rsidDel="00130098">
          <w:rPr>
            <w:rFonts w:ascii="NimbusRomNo9L-Regu" w:hAnsi="NimbusRomNo9L-Regu" w:cs="NimbusRomNo9L-Regu" w:hint="eastAsia"/>
            <w:kern w:val="0"/>
            <w:sz w:val="20"/>
            <w:szCs w:val="20"/>
          </w:rPr>
          <w:delText>基于神经的方法提出，</w:delText>
        </w:r>
      </w:del>
      <w:r>
        <w:rPr>
          <w:rFonts w:ascii="NimbusRomNo9L-Regu" w:hAnsi="NimbusRomNo9L-Regu" w:cs="NimbusRomNo9L-Regu" w:hint="eastAsia"/>
          <w:kern w:val="0"/>
          <w:sz w:val="20"/>
          <w:szCs w:val="20"/>
        </w:rPr>
        <w:t>音乐作品是另一个艺术领域</w:t>
      </w:r>
      <w:ins w:id="19" w:author="也许" w:date="2017-08-20T23:45:00Z">
        <w:r w:rsidR="00130098">
          <w:rPr>
            <w:rFonts w:ascii="NimbusRomNo9L-Regu" w:hAnsi="NimbusRomNo9L-Regu" w:cs="NimbusRomNo9L-Regu" w:hint="eastAsia"/>
            <w:kern w:val="0"/>
            <w:sz w:val="20"/>
            <w:szCs w:val="20"/>
          </w:rPr>
          <w:t>，</w:t>
        </w:r>
      </w:ins>
      <w:ins w:id="20" w:author="也许" w:date="2017-08-20T23:47:00Z">
        <w:r w:rsidR="00087144">
          <w:rPr>
            <w:rFonts w:ascii="NimbusRomNo9L-Regu" w:hAnsi="NimbusRomNo9L-Regu" w:cs="NimbusRomNo9L-Regu" w:hint="eastAsia"/>
            <w:kern w:val="0"/>
            <w:sz w:val="20"/>
            <w:szCs w:val="20"/>
          </w:rPr>
          <w:t>于此，</w:t>
        </w:r>
      </w:ins>
      <w:ins w:id="21" w:author="也许" w:date="2017-08-20T23:46:00Z">
        <w:r w:rsidR="00130098">
          <w:rPr>
            <w:rFonts w:ascii="NimbusRomNo9L-Regu" w:hAnsi="NimbusRomNo9L-Regu" w:cs="NimbusRomNo9L-Regu" w:hint="eastAsia"/>
            <w:kern w:val="0"/>
            <w:sz w:val="20"/>
            <w:szCs w:val="20"/>
          </w:rPr>
          <w:t>基于方法</w:t>
        </w:r>
      </w:ins>
      <w:ins w:id="22" w:author="也许" w:date="2017-08-20T23:45:00Z">
        <w:r w:rsidR="00130098">
          <w:rPr>
            <w:rFonts w:ascii="NimbusRomNo9L-Regu" w:hAnsi="NimbusRomNo9L-Regu" w:cs="NimbusRomNo9L-Regu" w:hint="eastAsia"/>
            <w:kern w:val="0"/>
            <w:sz w:val="20"/>
            <w:szCs w:val="20"/>
          </w:rPr>
          <w:t>的</w:t>
        </w:r>
      </w:ins>
      <w:ins w:id="23" w:author="也许" w:date="2017-08-20T23:46:00Z">
        <w:r w:rsidR="00130098">
          <w:rPr>
            <w:rFonts w:ascii="NimbusRomNo9L-Regu" w:hAnsi="NimbusRomNo9L-Regu" w:cs="NimbusRomNo9L-Regu" w:hint="eastAsia"/>
            <w:kern w:val="0"/>
            <w:sz w:val="20"/>
            <w:szCs w:val="20"/>
          </w:rPr>
          <w:t>神经理论被</w:t>
        </w:r>
      </w:ins>
      <w:ins w:id="24" w:author="也许" w:date="2017-08-20T23:45:00Z">
        <w:r w:rsidR="00130098">
          <w:rPr>
            <w:rFonts w:ascii="NimbusRomNo9L-Regu" w:hAnsi="NimbusRomNo9L-Regu" w:cs="NimbusRomNo9L-Regu" w:hint="eastAsia"/>
            <w:kern w:val="0"/>
            <w:sz w:val="20"/>
            <w:szCs w:val="20"/>
          </w:rPr>
          <w:t>提出</w:t>
        </w:r>
      </w:ins>
      <w:r>
        <w:rPr>
          <w:rFonts w:ascii="NimbusRomNo9L-Regu" w:hAnsi="NimbusRomNo9L-Regu" w:cs="NimbusRomNo9L-Regu" w:hint="eastAsia"/>
          <w:kern w:val="0"/>
          <w:sz w:val="20"/>
          <w:szCs w:val="20"/>
        </w:rPr>
        <w:t>。</w:t>
      </w:r>
    </w:p>
    <w:p w:rsidR="00AA5AB7" w:rsidRPr="00AA5AB7" w:rsidDel="00087144" w:rsidRDefault="00AA5AB7" w:rsidP="00AA5AB7">
      <w:pPr>
        <w:rPr>
          <w:del w:id="25" w:author="也许" w:date="2017-08-20T23:47:00Z"/>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早期采用循环神经网络的方法（</w:t>
      </w:r>
      <w:r w:rsidRPr="00AA5AB7">
        <w:rPr>
          <w:rFonts w:ascii="NimbusRomNo9L-Regu" w:hAnsi="NimbusRomNo9L-Regu" w:cs="NimbusRomNo9L-Regu" w:hint="eastAsia"/>
          <w:kern w:val="0"/>
          <w:sz w:val="20"/>
          <w:szCs w:val="20"/>
        </w:rPr>
        <w:t>Bharucha</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Todd</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1989</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 Mozer</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1996</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w:t>
      </w:r>
    </w:p>
    <w:p w:rsidR="00AA5AB7" w:rsidRPr="00AA5AB7" w:rsidRDefault="00AA5AB7" w:rsidP="00AA5AB7">
      <w:pPr>
        <w:rPr>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Chen</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Miikkulainen</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2001</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 Eck</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Schmidhuber</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2002</w:t>
      </w:r>
      <w:r w:rsidRPr="00AA5AB7">
        <w:rPr>
          <w:rFonts w:ascii="NimbusRomNo9L-Regu" w:hAnsi="NimbusRomNo9L-Regu" w:cs="NimbusRomNo9L-Regu" w:hint="eastAsia"/>
          <w:kern w:val="0"/>
          <w:sz w:val="20"/>
          <w:szCs w:val="20"/>
        </w:rPr>
        <w:t>））可以追溯到</w:t>
      </w:r>
      <w:r w:rsidRPr="00AA5AB7">
        <w:rPr>
          <w:rFonts w:ascii="NimbusRomNo9L-Regu" w:hAnsi="NimbusRomNo9L-Regu" w:cs="NimbusRomNo9L-Regu" w:hint="eastAsia"/>
          <w:kern w:val="0"/>
          <w:sz w:val="20"/>
          <w:szCs w:val="20"/>
        </w:rPr>
        <w:t>80</w:t>
      </w:r>
      <w:r w:rsidRPr="00AA5AB7">
        <w:rPr>
          <w:rFonts w:ascii="NimbusRomNo9L-Regu" w:hAnsi="NimbusRomNo9L-Regu" w:cs="NimbusRomNo9L-Regu" w:hint="eastAsia"/>
          <w:kern w:val="0"/>
          <w:sz w:val="20"/>
          <w:szCs w:val="20"/>
        </w:rPr>
        <w:t>年代。</w:t>
      </w:r>
      <w:r w:rsidRPr="00AA5AB7">
        <w:rPr>
          <w:rFonts w:ascii="NimbusRomNo9L-Regu" w:hAnsi="NimbusRomNo9L-Regu" w:cs="NimbusRomNo9L-Regu" w:hint="eastAsia"/>
          <w:kern w:val="0"/>
          <w:sz w:val="20"/>
          <w:szCs w:val="20"/>
        </w:rPr>
        <w:t xml:space="preserve"> </w:t>
      </w:r>
      <w:r w:rsidRPr="00AA5AB7">
        <w:rPr>
          <w:rFonts w:ascii="NimbusRomNo9L-Regu" w:hAnsi="NimbusRomNo9L-Regu" w:cs="NimbusRomNo9L-Regu" w:hint="eastAsia"/>
          <w:kern w:val="0"/>
          <w:sz w:val="20"/>
          <w:szCs w:val="20"/>
        </w:rPr>
        <w:t>主要变化</w:t>
      </w:r>
    </w:p>
    <w:p w:rsidR="00AA5AB7" w:rsidRPr="00AA5AB7" w:rsidRDefault="00BA0DB2" w:rsidP="00AA5AB7">
      <w:pPr>
        <w:rPr>
          <w:rFonts w:ascii="NimbusRomNo9L-Regu" w:hAnsi="NimbusRomNo9L-Regu" w:cs="NimbusRomNo9L-Regu"/>
          <w:kern w:val="0"/>
          <w:sz w:val="20"/>
          <w:szCs w:val="20"/>
        </w:rPr>
      </w:pPr>
      <w:r>
        <w:rPr>
          <w:rFonts w:ascii="NimbusRomNo9L-Regu" w:hAnsi="NimbusRomNo9L-Regu" w:cs="NimbusRomNo9L-Regu" w:hint="eastAsia"/>
          <w:kern w:val="0"/>
          <w:sz w:val="20"/>
          <w:szCs w:val="20"/>
        </w:rPr>
        <w:t>不同模型之间的</w:t>
      </w:r>
      <w:del w:id="26" w:author="也许" w:date="2017-08-20T23:47:00Z">
        <w:r w:rsidDel="00087144">
          <w:rPr>
            <w:rFonts w:ascii="NimbusRomNo9L-Regu" w:hAnsi="NimbusRomNo9L-Regu" w:cs="NimbusRomNo9L-Regu" w:hint="eastAsia"/>
            <w:kern w:val="0"/>
            <w:sz w:val="20"/>
            <w:szCs w:val="20"/>
          </w:rPr>
          <w:delText>代表</w:delText>
        </w:r>
      </w:del>
      <w:r>
        <w:rPr>
          <w:rFonts w:ascii="NimbusRomNo9L-Regu" w:hAnsi="NimbusRomNo9L-Regu" w:cs="NimbusRomNo9L-Regu" w:hint="eastAsia"/>
          <w:kern w:val="0"/>
          <w:sz w:val="20"/>
          <w:szCs w:val="20"/>
        </w:rPr>
        <w:t>是他们生产的乐谱</w:t>
      </w:r>
      <w:r w:rsidR="00AA5AB7" w:rsidRPr="00AA5AB7">
        <w:rPr>
          <w:rFonts w:ascii="NimbusRomNo9L-Regu" w:hAnsi="NimbusRomNo9L-Regu" w:cs="NimbusRomNo9L-Regu" w:hint="eastAsia"/>
          <w:kern w:val="0"/>
          <w:sz w:val="20"/>
          <w:szCs w:val="20"/>
        </w:rPr>
        <w:t>和产出</w:t>
      </w:r>
      <w:ins w:id="27" w:author="也许" w:date="2017-08-20T23:48:00Z">
        <w:r w:rsidR="00087144">
          <w:rPr>
            <w:rFonts w:ascii="NimbusRomNo9L-Regu" w:hAnsi="NimbusRomNo9L-Regu" w:cs="NimbusRomNo9L-Regu" w:hint="eastAsia"/>
            <w:kern w:val="0"/>
            <w:sz w:val="20"/>
            <w:szCs w:val="20"/>
          </w:rPr>
          <w:t>的表示方式</w:t>
        </w:r>
      </w:ins>
      <w:r w:rsidR="00AA5AB7" w:rsidRPr="00AA5AB7">
        <w:rPr>
          <w:rFonts w:ascii="NimbusRomNo9L-Regu" w:hAnsi="NimbusRomNo9L-Regu" w:cs="NimbusRomNo9L-Regu" w:hint="eastAsia"/>
          <w:kern w:val="0"/>
          <w:sz w:val="20"/>
          <w:szCs w:val="20"/>
        </w:rPr>
        <w:t>，这通常编码旋律和和弦。</w:t>
      </w:r>
      <w:r w:rsidR="00AA5AB7" w:rsidRPr="00AA5AB7">
        <w:rPr>
          <w:rFonts w:ascii="NimbusRomNo9L-Regu" w:hAnsi="NimbusRomNo9L-Regu" w:cs="NimbusRomNo9L-Regu" w:hint="eastAsia"/>
          <w:kern w:val="0"/>
          <w:sz w:val="20"/>
          <w:szCs w:val="20"/>
        </w:rPr>
        <w:t xml:space="preserve"> </w:t>
      </w:r>
      <w:r w:rsidR="00AA5AB7" w:rsidRPr="00AA5AB7">
        <w:rPr>
          <w:rFonts w:ascii="NimbusRomNo9L-Regu" w:hAnsi="NimbusRomNo9L-Regu" w:cs="NimbusRomNo9L-Regu" w:hint="eastAsia"/>
          <w:kern w:val="0"/>
          <w:sz w:val="20"/>
          <w:szCs w:val="20"/>
        </w:rPr>
        <w:t>这些方法中的大多数都是单轨，因为它们每个时间段只产生一个音符。</w:t>
      </w:r>
      <w:r w:rsidR="00AA5AB7" w:rsidRPr="00AA5AB7">
        <w:rPr>
          <w:rFonts w:ascii="NimbusRomNo9L-Regu" w:hAnsi="NimbusRomNo9L-Regu" w:cs="NimbusRomNo9L-Regu" w:hint="eastAsia"/>
          <w:kern w:val="0"/>
          <w:sz w:val="20"/>
          <w:szCs w:val="20"/>
        </w:rPr>
        <w:t xml:space="preserve"> </w:t>
      </w:r>
      <w:del w:id="28" w:author="也许" w:date="2017-08-20T23:49:00Z">
        <w:r w:rsidR="00AA5AB7" w:rsidRPr="00AA5AB7" w:rsidDel="00087144">
          <w:rPr>
            <w:rFonts w:ascii="NimbusRomNo9L-Regu" w:hAnsi="NimbusRomNo9L-Regu" w:cs="NimbusRomNo9L-Regu" w:hint="eastAsia"/>
            <w:kern w:val="0"/>
            <w:sz w:val="20"/>
            <w:szCs w:val="20"/>
          </w:rPr>
          <w:delText>例如</w:delText>
        </w:r>
      </w:del>
      <w:ins w:id="29" w:author="也许" w:date="2017-08-20T23:50:00Z">
        <w:r w:rsidR="00087144">
          <w:rPr>
            <w:rFonts w:ascii="NimbusRomNo9L-Regu" w:hAnsi="NimbusRomNo9L-Regu" w:cs="NimbusRomNo9L-Regu" w:hint="eastAsia"/>
            <w:kern w:val="0"/>
            <w:sz w:val="20"/>
            <w:szCs w:val="20"/>
          </w:rPr>
          <w:t>例外的是</w:t>
        </w:r>
      </w:ins>
      <w:r w:rsidR="00AA5AB7" w:rsidRPr="00AA5AB7">
        <w:rPr>
          <w:rFonts w:ascii="NimbusRomNo9L-Regu" w:hAnsi="NimbusRomNo9L-Regu" w:cs="NimbusRomNo9L-Regu" w:hint="eastAsia"/>
          <w:kern w:val="0"/>
          <w:sz w:val="20"/>
          <w:szCs w:val="20"/>
        </w:rPr>
        <w:t>Boulanger-lewandowski</w:t>
      </w:r>
      <w:r w:rsidR="00AA5AB7" w:rsidRPr="00AA5AB7">
        <w:rPr>
          <w:rFonts w:ascii="NimbusRomNo9L-Regu" w:hAnsi="NimbusRomNo9L-Regu" w:cs="NimbusRomNo9L-Regu" w:hint="eastAsia"/>
          <w:kern w:val="0"/>
          <w:sz w:val="20"/>
          <w:szCs w:val="20"/>
        </w:rPr>
        <w:t>等人</w:t>
      </w:r>
      <w:r w:rsidR="00AA5AB7" w:rsidRPr="00AA5AB7">
        <w:rPr>
          <w:rFonts w:ascii="NimbusRomNo9L-Regu" w:hAnsi="NimbusRomNo9L-Regu" w:cs="NimbusRomNo9L-Regu" w:hint="eastAsia"/>
          <w:kern w:val="0"/>
          <w:sz w:val="20"/>
          <w:szCs w:val="20"/>
        </w:rPr>
        <w:t xml:space="preserve"> </w:t>
      </w:r>
      <w:r w:rsidR="00AA5AB7" w:rsidRPr="00AA5AB7">
        <w:rPr>
          <w:rFonts w:ascii="NimbusRomNo9L-Regu" w:hAnsi="NimbusRomNo9L-Regu" w:cs="NimbusRomNo9L-Regu" w:hint="eastAsia"/>
          <w:kern w:val="0"/>
          <w:sz w:val="20"/>
          <w:szCs w:val="20"/>
        </w:rPr>
        <w:t>（</w:t>
      </w:r>
      <w:r w:rsidR="00AA5AB7" w:rsidRPr="00AA5AB7">
        <w:rPr>
          <w:rFonts w:ascii="NimbusRomNo9L-Regu" w:hAnsi="NimbusRomNo9L-Regu" w:cs="NimbusRomNo9L-Regu" w:hint="eastAsia"/>
          <w:kern w:val="0"/>
          <w:sz w:val="20"/>
          <w:szCs w:val="20"/>
        </w:rPr>
        <w:t>2012</w:t>
      </w:r>
      <w:r w:rsidR="00AA5AB7" w:rsidRPr="00AA5AB7">
        <w:rPr>
          <w:rFonts w:ascii="NimbusRomNo9L-Regu" w:hAnsi="NimbusRomNo9L-Regu" w:cs="NimbusRomNo9L-Regu" w:hint="eastAsia"/>
          <w:kern w:val="0"/>
          <w:sz w:val="20"/>
          <w:szCs w:val="20"/>
        </w:rPr>
        <w:t>）</w:t>
      </w:r>
    </w:p>
    <w:p w:rsidR="00AA5AB7" w:rsidRDefault="00AA5AB7" w:rsidP="00AA5AB7">
      <w:pPr>
        <w:rPr>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产生复音音乐，即同时独立的旋律。</w:t>
      </w:r>
      <w:r>
        <w:rPr>
          <w:rFonts w:ascii="NimbusRomNo9L-Regu" w:hAnsi="NimbusRomNo9L-Regu" w:cs="NimbusRomNo9L-Regu" w:hint="eastAsia"/>
          <w:kern w:val="0"/>
          <w:sz w:val="20"/>
          <w:szCs w:val="20"/>
        </w:rPr>
        <w:t xml:space="preserve">  </w:t>
      </w:r>
    </w:p>
    <w:p w:rsidR="00BA0DB2" w:rsidRDefault="00BA0DB2"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t xml:space="preserve">In this paper, we aim to generate pop music, where the melody but also chords and other instruments make up what is typically called a song. We draw inspiration from the Song from </w:t>
      </w:r>
      <w:r>
        <w:rPr>
          <w:rFonts w:ascii="CMMI10" w:hAnsi="CMMI10" w:cs="CMMI10"/>
          <w:kern w:val="0"/>
          <w:sz w:val="20"/>
          <w:szCs w:val="20"/>
        </w:rPr>
        <w:t xml:space="preserve">_ </w:t>
      </w:r>
      <w:r>
        <w:rPr>
          <w:rFonts w:ascii="NimbusRomNo9L-Regu" w:hAnsi="NimbusRomNo9L-Regu" w:cs="NimbusRomNo9L-Regu"/>
          <w:kern w:val="0"/>
          <w:sz w:val="20"/>
          <w:szCs w:val="20"/>
        </w:rPr>
        <w:t xml:space="preserve">by Macdonald </w:t>
      </w:r>
      <w:r>
        <w:rPr>
          <w:rFonts w:ascii="NimbusRomNo9L-Regu" w:hAnsi="NimbusRomNo9L-Regu" w:cs="NimbusRomNo9L-Regu"/>
          <w:kern w:val="0"/>
          <w:sz w:val="14"/>
          <w:szCs w:val="14"/>
        </w:rPr>
        <w:t>1</w:t>
      </w:r>
      <w:r>
        <w:rPr>
          <w:rFonts w:ascii="NimbusRomNo9L-Regu" w:hAnsi="NimbusRomNo9L-Regu" w:cs="NimbusRomNo9L-Regu"/>
          <w:kern w:val="0"/>
          <w:sz w:val="20"/>
          <w:szCs w:val="20"/>
        </w:rPr>
        <w:t xml:space="preserve">,a piano video on Youtube, where the pleasing music is created from a sequence of digits of </w:t>
      </w:r>
      <w:r w:rsidR="009B08B8">
        <w:rPr>
          <w:rFonts w:ascii="CMMI10" w:hAnsi="CMMI10" w:cs="CMMI10"/>
          <w:kern w:val="0"/>
          <w:sz w:val="20"/>
          <w:szCs w:val="20"/>
        </w:rPr>
        <w:t xml:space="preserve"> π</w:t>
      </w:r>
      <w:r>
        <w:rPr>
          <w:rFonts w:ascii="NimbusRomNo9L-Regu" w:hAnsi="NimbusRomNo9L-Regu" w:cs="NimbusRomNo9L-Regu"/>
          <w:kern w:val="0"/>
          <w:sz w:val="20"/>
          <w:szCs w:val="20"/>
        </w:rPr>
        <w:t>. This video shows both the randomness and the regularity of music. On one hand, since any possible digit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sequence is a subset of the </w:t>
      </w:r>
      <w:r w:rsidR="009B08B8">
        <w:rPr>
          <w:rFonts w:ascii="CMMI10" w:hAnsi="CMMI10" w:cs="CMMI10"/>
          <w:kern w:val="0"/>
          <w:sz w:val="20"/>
          <w:szCs w:val="20"/>
        </w:rPr>
        <w:t>π</w:t>
      </w:r>
      <w:r>
        <w:rPr>
          <w:rFonts w:ascii="CMMI10" w:hAnsi="CMMI10" w:cs="CMMI10"/>
          <w:kern w:val="0"/>
          <w:sz w:val="20"/>
          <w:szCs w:val="20"/>
        </w:rPr>
        <w:t xml:space="preserve"> </w:t>
      </w:r>
      <w:r>
        <w:rPr>
          <w:rFonts w:ascii="NimbusRomNo9L-Regu" w:hAnsi="NimbusRomNo9L-Regu" w:cs="NimbusRomNo9L-Regu"/>
          <w:kern w:val="0"/>
          <w:sz w:val="20"/>
          <w:szCs w:val="20"/>
        </w:rPr>
        <w:t>digit sequence, this implies that pleasing music can be created even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from a totally random base signal. On the other hand, the composer uses specific rules such as </w:t>
      </w:r>
      <w:r>
        <w:rPr>
          <w:rFonts w:ascii="NimbusRomNo9L-ReguItal" w:hAnsi="NimbusRomNo9L-ReguItal" w:cs="NimbusRomNo9L-ReguItal"/>
          <w:kern w:val="0"/>
          <w:sz w:val="20"/>
          <w:szCs w:val="20"/>
        </w:rPr>
        <w:t>A</w:t>
      </w:r>
      <w:r>
        <w:rPr>
          <w:rFonts w:ascii="NimbusRomNo9L-Regu" w:hAnsi="NimbusRomNo9L-Regu" w:cs="NimbusRomNo9L-Regu" w:hint="eastAsia"/>
          <w:kern w:val="0"/>
          <w:sz w:val="20"/>
          <w:szCs w:val="20"/>
        </w:rPr>
        <w:t xml:space="preserve"> </w:t>
      </w:r>
      <w:r>
        <w:rPr>
          <w:rFonts w:ascii="NimbusRomNo9L-ReguItal" w:hAnsi="NimbusRomNo9L-ReguItal" w:cs="NimbusRomNo9L-ReguItal"/>
          <w:kern w:val="0"/>
          <w:sz w:val="20"/>
          <w:szCs w:val="20"/>
        </w:rPr>
        <w:t xml:space="preserve">Harmonic Minor </w:t>
      </w:r>
      <w:r>
        <w:rPr>
          <w:rFonts w:ascii="NimbusRomNo9L-Regu" w:hAnsi="NimbusRomNo9L-Regu" w:cs="NimbusRomNo9L-Regu"/>
          <w:kern w:val="0"/>
          <w:sz w:val="20"/>
          <w:szCs w:val="20"/>
        </w:rPr>
        <w:t xml:space="preserve">scale and </w:t>
      </w:r>
      <w:r>
        <w:rPr>
          <w:rFonts w:ascii="NimbusRomNo9L-ReguItal" w:hAnsi="NimbusRomNo9L-ReguItal" w:cs="NimbusRomNo9L-ReguItal"/>
          <w:kern w:val="0"/>
          <w:sz w:val="20"/>
          <w:szCs w:val="20"/>
        </w:rPr>
        <w:t xml:space="preserve">harmonies </w:t>
      </w:r>
      <w:r>
        <w:rPr>
          <w:rFonts w:ascii="NimbusRomNo9L-Regu" w:hAnsi="NimbusRomNo9L-Regu" w:cs="NimbusRomNo9L-Regu"/>
          <w:kern w:val="0"/>
          <w:sz w:val="20"/>
          <w:szCs w:val="20"/>
        </w:rPr>
        <w:t>to convert the digit sequence into a music sheet. It is these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rules that play the key role in converting randomness into music.</w:t>
      </w:r>
    </w:p>
    <w:p w:rsidR="00BA0DB2" w:rsidRDefault="00BA0DB2"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r>
      <w:r w:rsidRPr="00BA0DB2">
        <w:rPr>
          <w:rFonts w:ascii="NimbusRomNo9L-Regu" w:hAnsi="NimbusRomNo9L-Regu" w:cs="NimbusRomNo9L-Regu" w:hint="eastAsia"/>
          <w:kern w:val="0"/>
          <w:sz w:val="20"/>
          <w:szCs w:val="20"/>
        </w:rPr>
        <w:t>在本文中，我们的目标是产生流行音乐，其中旋律，而且和弦和其他乐器都会产生通常被称为歌曲的东西。</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我们从麦克唐纳</w:t>
      </w:r>
      <w:r w:rsidRPr="00BA0DB2">
        <w:rPr>
          <w:rFonts w:ascii="NimbusRomNo9L-Regu" w:hAnsi="NimbusRomNo9L-Regu" w:cs="NimbusRomNo9L-Regu" w:hint="eastAsia"/>
          <w:kern w:val="0"/>
          <w:sz w:val="20"/>
          <w:szCs w:val="20"/>
        </w:rPr>
        <w:t>1</w:t>
      </w:r>
      <w:r w:rsidRPr="00BA0DB2">
        <w:rPr>
          <w:rFonts w:ascii="NimbusRomNo9L-Regu" w:hAnsi="NimbusRomNo9L-Regu" w:cs="NimbusRomNo9L-Regu" w:hint="eastAsia"/>
          <w:kern w:val="0"/>
          <w:sz w:val="20"/>
          <w:szCs w:val="20"/>
        </w:rPr>
        <w:t>号的歌曲中吸取灵感，麦克唐纳</w:t>
      </w:r>
      <w:r w:rsidRPr="00BA0DB2">
        <w:rPr>
          <w:rFonts w:ascii="NimbusRomNo9L-Regu" w:hAnsi="NimbusRomNo9L-Regu" w:cs="NimbusRomNo9L-Regu" w:hint="eastAsia"/>
          <w:kern w:val="0"/>
          <w:sz w:val="20"/>
          <w:szCs w:val="20"/>
        </w:rPr>
        <w:t>1</w:t>
      </w:r>
      <w:r w:rsidRPr="00BA0DB2">
        <w:rPr>
          <w:rFonts w:ascii="NimbusRomNo9L-Regu" w:hAnsi="NimbusRomNo9L-Regu" w:cs="NimbusRomNo9L-Regu" w:hint="eastAsia"/>
          <w:kern w:val="0"/>
          <w:sz w:val="20"/>
          <w:szCs w:val="20"/>
        </w:rPr>
        <w:t>号是</w:t>
      </w:r>
      <w:r w:rsidRPr="00BA0DB2">
        <w:rPr>
          <w:rFonts w:ascii="NimbusRomNo9L-Regu" w:hAnsi="NimbusRomNo9L-Regu" w:cs="NimbusRomNo9L-Regu" w:hint="eastAsia"/>
          <w:kern w:val="0"/>
          <w:sz w:val="20"/>
          <w:szCs w:val="20"/>
        </w:rPr>
        <w:t>Youtube</w:t>
      </w:r>
      <w:r w:rsidRPr="00BA0DB2">
        <w:rPr>
          <w:rFonts w:ascii="NimbusRomNo9L-Regu" w:hAnsi="NimbusRomNo9L-Regu" w:cs="NimbusRomNo9L-Regu" w:hint="eastAsia"/>
          <w:kern w:val="0"/>
          <w:sz w:val="20"/>
          <w:szCs w:val="20"/>
        </w:rPr>
        <w:t>上的钢琴影片，其中由</w:t>
      </w:r>
      <w:r w:rsidR="009B08B8">
        <w:rPr>
          <w:rFonts w:ascii="NimbusRomNo9L-Regu" w:hAnsi="NimbusRomNo9L-Regu" w:cs="NimbusRomNo9L-Regu" w:hint="eastAsia"/>
          <w:kern w:val="0"/>
          <w:sz w:val="20"/>
          <w:szCs w:val="20"/>
        </w:rPr>
        <w:t>π</w:t>
      </w:r>
      <w:r w:rsidR="009B08B8">
        <w:rPr>
          <w:rFonts w:ascii="NimbusRomNo9L-Regu" w:hAnsi="NimbusRomNo9L-Regu" w:cs="NimbusRomNo9L-Regu"/>
          <w:kern w:val="0"/>
          <w:sz w:val="20"/>
          <w:szCs w:val="20"/>
        </w:rPr>
        <w:t>这</w:t>
      </w:r>
      <w:r w:rsidR="009B08B8">
        <w:rPr>
          <w:rFonts w:ascii="NimbusRomNo9L-Regu" w:hAnsi="NimbusRomNo9L-Regu" w:cs="NimbusRomNo9L-Regu" w:hint="eastAsia"/>
          <w:kern w:val="0"/>
          <w:sz w:val="20"/>
          <w:szCs w:val="20"/>
        </w:rPr>
        <w:t>个</w:t>
      </w:r>
      <w:r w:rsidRPr="00BA0DB2">
        <w:rPr>
          <w:rFonts w:ascii="NimbusRomNo9L-Regu" w:hAnsi="NimbusRomNo9L-Regu" w:cs="NimbusRomNo9L-Regu" w:hint="eastAsia"/>
          <w:kern w:val="0"/>
          <w:sz w:val="20"/>
          <w:szCs w:val="20"/>
        </w:rPr>
        <w:t>数字</w:t>
      </w:r>
      <w:ins w:id="30" w:author="也许" w:date="2017-08-20T23:51:00Z">
        <w:r w:rsidR="00087144">
          <w:rPr>
            <w:rFonts w:ascii="NimbusRomNo9L-Regu" w:hAnsi="NimbusRomNo9L-Regu" w:cs="NimbusRomNo9L-Regu" w:hint="eastAsia"/>
            <w:kern w:val="0"/>
            <w:sz w:val="20"/>
            <w:szCs w:val="20"/>
          </w:rPr>
          <w:t>序列</w:t>
        </w:r>
      </w:ins>
      <w:r w:rsidRPr="00BA0DB2">
        <w:rPr>
          <w:rFonts w:ascii="NimbusRomNo9L-Regu" w:hAnsi="NimbusRomNo9L-Regu" w:cs="NimbusRomNo9L-Regu" w:hint="eastAsia"/>
          <w:kern w:val="0"/>
          <w:sz w:val="20"/>
          <w:szCs w:val="20"/>
        </w:rPr>
        <w:t>创建令人愉快的音乐。</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这个视频显示了音乐的随机性和规律性。</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一方面，由于任何可能的数字序列是</w:t>
      </w:r>
      <w:r w:rsidR="009B08B8">
        <w:rPr>
          <w:rFonts w:ascii="NimbusRomNo9L-Regu" w:hAnsi="NimbusRomNo9L-Regu" w:cs="NimbusRomNo9L-Regu" w:hint="eastAsia"/>
          <w:kern w:val="0"/>
          <w:sz w:val="20"/>
          <w:szCs w:val="20"/>
        </w:rPr>
        <w:t>π</w:t>
      </w:r>
      <w:r w:rsidRPr="00BA0DB2">
        <w:rPr>
          <w:rFonts w:ascii="NimbusRomNo9L-Regu" w:hAnsi="NimbusRomNo9L-Regu" w:cs="NimbusRomNo9L-Regu" w:hint="eastAsia"/>
          <w:kern w:val="0"/>
          <w:sz w:val="20"/>
          <w:szCs w:val="20"/>
        </w:rPr>
        <w:t>数字序列的子集，这意味着即使从完全随机的基本信号也可以创建令人愉快的音乐。</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另一方面，作曲家使用特定规则，例如</w:t>
      </w:r>
      <w:ins w:id="31" w:author="也许" w:date="2017-08-20T23:52:00Z">
        <w:r w:rsidR="00087144" w:rsidRPr="00087144">
          <w:rPr>
            <w:rFonts w:ascii="NimbusRomNo9L-Regu" w:hAnsi="NimbusRomNo9L-Regu" w:cs="NimbusRomNo9L-Regu" w:hint="eastAsia"/>
            <w:kern w:val="0"/>
            <w:sz w:val="20"/>
            <w:szCs w:val="20"/>
          </w:rPr>
          <w:t>和声小调音阶</w:t>
        </w:r>
      </w:ins>
      <w:del w:id="32" w:author="也许" w:date="2017-08-20T23:52:00Z">
        <w:r w:rsidRPr="00BA0DB2" w:rsidDel="00087144">
          <w:rPr>
            <w:rFonts w:ascii="NimbusRomNo9L-Regu" w:hAnsi="NimbusRomNo9L-Regu" w:cs="NimbusRomNo9L-Regu" w:hint="eastAsia"/>
            <w:kern w:val="0"/>
            <w:sz w:val="20"/>
            <w:szCs w:val="20"/>
          </w:rPr>
          <w:delText>A Harmony Minor scale</w:delText>
        </w:r>
        <w:r w:rsidRPr="00BA0DB2" w:rsidDel="00087144">
          <w:rPr>
            <w:rFonts w:ascii="NimbusRomNo9L-Regu" w:hAnsi="NimbusRomNo9L-Regu" w:cs="NimbusRomNo9L-Regu" w:hint="eastAsia"/>
            <w:kern w:val="0"/>
            <w:sz w:val="20"/>
            <w:szCs w:val="20"/>
          </w:rPr>
          <w:delText>和</w:delText>
        </w:r>
      </w:del>
      <w:del w:id="33" w:author="也许" w:date="2017-08-20T23:53:00Z">
        <w:r w:rsidRPr="00BA0DB2" w:rsidDel="00087144">
          <w:rPr>
            <w:rFonts w:ascii="NimbusRomNo9L-Regu" w:hAnsi="NimbusRomNo9L-Regu" w:cs="NimbusRomNo9L-Regu" w:hint="eastAsia"/>
            <w:kern w:val="0"/>
            <w:sz w:val="20"/>
            <w:szCs w:val="20"/>
          </w:rPr>
          <w:delText>Harmony</w:delText>
        </w:r>
      </w:del>
      <w:ins w:id="34" w:author="也许" w:date="2017-08-20T23:53:00Z">
        <w:r w:rsidR="00087144">
          <w:rPr>
            <w:rFonts w:ascii="NimbusRomNo9L-Regu" w:hAnsi="NimbusRomNo9L-Regu" w:cs="NimbusRomNo9L-Regu" w:hint="eastAsia"/>
            <w:kern w:val="0"/>
            <w:sz w:val="20"/>
            <w:szCs w:val="20"/>
          </w:rPr>
          <w:t>和声</w:t>
        </w:r>
      </w:ins>
      <w:r w:rsidRPr="00BA0DB2">
        <w:rPr>
          <w:rFonts w:ascii="NimbusRomNo9L-Regu" w:hAnsi="NimbusRomNo9L-Regu" w:cs="NimbusRomNo9L-Regu" w:hint="eastAsia"/>
          <w:kern w:val="0"/>
          <w:sz w:val="20"/>
          <w:szCs w:val="20"/>
        </w:rPr>
        <w:t>，将数字序列转换成音乐表。</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这些规则在将随机性转化为音乐方面发挥关键作用。</w:t>
      </w:r>
    </w:p>
    <w:p w:rsidR="009B08B8" w:rsidRDefault="009B08B8"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t xml:space="preserve"> </w:t>
      </w:r>
      <w:r w:rsidRPr="009B08B8">
        <w:rPr>
          <w:rFonts w:ascii="NimbusRomNo9L-Regu" w:hAnsi="NimbusRomNo9L-Regu" w:cs="NimbusRomNo9L-Regu"/>
          <w:kern w:val="0"/>
          <w:sz w:val="20"/>
          <w:szCs w:val="20"/>
        </w:rPr>
        <w:t>Fol</w:t>
      </w:r>
      <w:r>
        <w:rPr>
          <w:rFonts w:ascii="NimbusRomNo9L-Regu" w:hAnsi="NimbusRomNo9L-Regu" w:cs="NimbusRomNo9L-Regu"/>
          <w:kern w:val="0"/>
          <w:sz w:val="20"/>
          <w:szCs w:val="20"/>
        </w:rPr>
        <w:t>lowing the ideas of Songs from π</w:t>
      </w:r>
      <w:r w:rsidRPr="009B08B8">
        <w:rPr>
          <w:rFonts w:ascii="NimbusRomNo9L-Regu" w:hAnsi="NimbusRomNo9L-Regu" w:cs="NimbusRomNo9L-Regu"/>
          <w:kern w:val="0"/>
          <w:sz w:val="20"/>
          <w:szCs w:val="20"/>
        </w:rPr>
        <w:t xml:space="preserve">, we aim to generate both the melody as well as </w:t>
      </w:r>
      <w:r w:rsidRPr="009B08B8">
        <w:rPr>
          <w:rFonts w:ascii="NimbusRomNo9L-Regu" w:hAnsi="NimbusRomNo9L-Regu" w:cs="NimbusRomNo9L-Regu"/>
          <w:kern w:val="0"/>
          <w:sz w:val="20"/>
          <w:szCs w:val="20"/>
        </w:rPr>
        <w:lastRenderedPageBreak/>
        <w:t>accompanying effects such as chords and drums. Arguably, these turn even a not particularly pleasing melody into a well sounding song. We propose a hierarchical approach, where each level is a Recurrent Neural Network producing a key aspect of the song. The bottom layers generate the melody, while the higher levels produce drums and chords. This enables the drum and chord layers to compensate for the melody in order to produce appleasing music. Adopting the key idea from Songs from π we condition our model on the scale type allowing the melody generator to learn the notes that are typically played in a particular scale.</w:t>
      </w:r>
    </w:p>
    <w:p w:rsidR="009B08B8" w:rsidRPr="00BA0DB2" w:rsidRDefault="009B08B8"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r>
      <w:r w:rsidRPr="009B08B8">
        <w:rPr>
          <w:rFonts w:ascii="NimbusRomNo9L-Regu" w:hAnsi="NimbusRomNo9L-Regu" w:cs="NimbusRomNo9L-Regu" w:hint="eastAsia"/>
          <w:kern w:val="0"/>
          <w:sz w:val="20"/>
          <w:szCs w:val="20"/>
        </w:rPr>
        <w:t>遵循歌曲</w:t>
      </w:r>
      <w:r>
        <w:rPr>
          <w:rFonts w:ascii="NimbusRomNo9L-Regu" w:hAnsi="NimbusRomNo9L-Regu" w:cs="NimbusRomNo9L-Regu" w:hint="eastAsia"/>
          <w:kern w:val="0"/>
          <w:sz w:val="20"/>
          <w:szCs w:val="20"/>
        </w:rPr>
        <w:t>从</w:t>
      </w:r>
      <w:r>
        <w:rPr>
          <w:rFonts w:ascii="NimbusRomNo9L-Regu" w:hAnsi="NimbusRomNo9L-Regu" w:cs="NimbusRomNo9L-Regu"/>
          <w:kern w:val="0"/>
          <w:sz w:val="20"/>
          <w:szCs w:val="20"/>
        </w:rPr>
        <w:t>π</w:t>
      </w:r>
      <w:r>
        <w:rPr>
          <w:rFonts w:ascii="NimbusRomNo9L-Regu" w:hAnsi="NimbusRomNo9L-Regu" w:cs="NimbusRomNo9L-Regu"/>
          <w:kern w:val="0"/>
          <w:sz w:val="20"/>
          <w:szCs w:val="20"/>
        </w:rPr>
        <w:t>序列</w:t>
      </w:r>
      <w:r w:rsidR="00016372">
        <w:rPr>
          <w:rFonts w:ascii="NimbusRomNo9L-Regu" w:hAnsi="NimbusRomNo9L-Regu" w:cs="NimbusRomNo9L-Regu" w:hint="eastAsia"/>
          <w:kern w:val="0"/>
          <w:sz w:val="20"/>
          <w:szCs w:val="20"/>
        </w:rPr>
        <w:t>产生</w:t>
      </w:r>
      <w:r w:rsidRPr="009B08B8">
        <w:rPr>
          <w:rFonts w:ascii="NimbusRomNo9L-Regu" w:hAnsi="NimbusRomNo9L-Regu" w:cs="NimbusRomNo9L-Regu" w:hint="eastAsia"/>
          <w:kern w:val="0"/>
          <w:sz w:val="20"/>
          <w:szCs w:val="20"/>
        </w:rPr>
        <w:t>的想法，我们的目标是产生旋律以及</w:t>
      </w:r>
      <w:ins w:id="35" w:author="也许" w:date="2017-08-20T23:54:00Z">
        <w:r w:rsidR="00087144">
          <w:rPr>
            <w:rFonts w:ascii="NimbusRomNo9L-Regu" w:hAnsi="NimbusRomNo9L-Regu" w:cs="NimbusRomNo9L-Regu" w:hint="eastAsia"/>
            <w:kern w:val="0"/>
            <w:sz w:val="20"/>
            <w:szCs w:val="20"/>
          </w:rPr>
          <w:t>例如</w:t>
        </w:r>
        <w:r w:rsidR="00087144" w:rsidRPr="009B08B8">
          <w:rPr>
            <w:rFonts w:ascii="NimbusRomNo9L-Regu" w:hAnsi="NimbusRomNo9L-Regu" w:cs="NimbusRomNo9L-Regu" w:hint="eastAsia"/>
            <w:kern w:val="0"/>
            <w:sz w:val="20"/>
            <w:szCs w:val="20"/>
          </w:rPr>
          <w:t>和弦和鼓的</w:t>
        </w:r>
      </w:ins>
      <w:r w:rsidRPr="009B08B8">
        <w:rPr>
          <w:rFonts w:ascii="NimbusRomNo9L-Regu" w:hAnsi="NimbusRomNo9L-Regu" w:cs="NimbusRomNo9L-Regu" w:hint="eastAsia"/>
          <w:kern w:val="0"/>
          <w:sz w:val="20"/>
          <w:szCs w:val="20"/>
        </w:rPr>
        <w:t>伴随</w:t>
      </w:r>
      <w:del w:id="36" w:author="也许" w:date="2017-08-20T23:54:00Z">
        <w:r w:rsidRPr="009B08B8" w:rsidDel="00087144">
          <w:rPr>
            <w:rFonts w:ascii="NimbusRomNo9L-Regu" w:hAnsi="NimbusRomNo9L-Regu" w:cs="NimbusRomNo9L-Regu" w:hint="eastAsia"/>
            <w:kern w:val="0"/>
            <w:sz w:val="20"/>
            <w:szCs w:val="20"/>
          </w:rPr>
          <w:delText>的和弦和鼓的</w:delText>
        </w:r>
      </w:del>
      <w:r w:rsidRPr="009B08B8">
        <w:rPr>
          <w:rFonts w:ascii="NimbusRomNo9L-Regu" w:hAnsi="NimbusRomNo9L-Regu" w:cs="NimbusRomNo9L-Regu" w:hint="eastAsia"/>
          <w:kern w:val="0"/>
          <w:sz w:val="20"/>
          <w:szCs w:val="20"/>
        </w:rPr>
        <w:t>效果。</w:t>
      </w:r>
      <w:r w:rsidRPr="009B08B8">
        <w:rPr>
          <w:rFonts w:ascii="NimbusRomNo9L-Regu" w:hAnsi="NimbusRomNo9L-Regu" w:cs="NimbusRomNo9L-Regu" w:hint="eastAsia"/>
          <w:kern w:val="0"/>
          <w:sz w:val="20"/>
          <w:szCs w:val="20"/>
        </w:rPr>
        <w:t xml:space="preserve"> </w:t>
      </w:r>
      <w:r w:rsidR="00016372">
        <w:rPr>
          <w:rFonts w:ascii="NimbusRomNo9L-Regu" w:hAnsi="NimbusRomNo9L-Regu" w:cs="NimbusRomNo9L-Regu" w:hint="eastAsia"/>
          <w:kern w:val="0"/>
          <w:sz w:val="20"/>
          <w:szCs w:val="20"/>
        </w:rPr>
        <w:t>可以说，这些</w:t>
      </w:r>
      <w:del w:id="37" w:author="也许" w:date="2017-08-20T23:54:00Z">
        <w:r w:rsidR="00016372" w:rsidDel="00087144">
          <w:rPr>
            <w:rFonts w:ascii="NimbusRomNo9L-Regu" w:hAnsi="NimbusRomNo9L-Regu" w:cs="NimbusRomNo9L-Regu" w:hint="eastAsia"/>
            <w:kern w:val="0"/>
            <w:sz w:val="20"/>
            <w:szCs w:val="20"/>
          </w:rPr>
          <w:delText>旋律</w:delText>
        </w:r>
      </w:del>
      <w:ins w:id="38" w:author="也许" w:date="2017-08-20T23:55:00Z">
        <w:r w:rsidR="00087144">
          <w:rPr>
            <w:rFonts w:ascii="NimbusRomNo9L-Regu" w:hAnsi="NimbusRomNo9L-Regu" w:cs="NimbusRomNo9L-Regu" w:hint="eastAsia"/>
            <w:kern w:val="0"/>
            <w:sz w:val="20"/>
            <w:szCs w:val="20"/>
          </w:rPr>
          <w:t>转变一个</w:t>
        </w:r>
      </w:ins>
      <w:r w:rsidR="00016372">
        <w:rPr>
          <w:rFonts w:ascii="NimbusRomNo9L-Regu" w:hAnsi="NimbusRomNo9L-Regu" w:cs="NimbusRomNo9L-Regu" w:hint="eastAsia"/>
          <w:kern w:val="0"/>
          <w:sz w:val="20"/>
          <w:szCs w:val="20"/>
        </w:rPr>
        <w:t>甚至不是特别令人愉快的旋律成为</w:t>
      </w:r>
      <w:r w:rsidRPr="009B08B8">
        <w:rPr>
          <w:rFonts w:ascii="NimbusRomNo9L-Regu" w:hAnsi="NimbusRomNo9L-Regu" w:cs="NimbusRomNo9L-Regu" w:hint="eastAsia"/>
          <w:kern w:val="0"/>
          <w:sz w:val="20"/>
          <w:szCs w:val="20"/>
        </w:rPr>
        <w:t>一个好听的歌曲。</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我们提出一种分级方法，其中每个级别都是循环神经网络，产生了这首歌的关键方面。</w:t>
      </w:r>
      <w:r w:rsidRPr="009B08B8">
        <w:rPr>
          <w:rFonts w:ascii="NimbusRomNo9L-Regu" w:hAnsi="NimbusRomNo9L-Regu" w:cs="NimbusRomNo9L-Regu" w:hint="eastAsia"/>
          <w:kern w:val="0"/>
          <w:sz w:val="20"/>
          <w:szCs w:val="20"/>
        </w:rPr>
        <w:t xml:space="preserve"> </w:t>
      </w:r>
      <w:r w:rsidR="006A3721">
        <w:rPr>
          <w:rFonts w:ascii="NimbusRomNo9L-Regu" w:hAnsi="NimbusRomNo9L-Regu" w:cs="NimbusRomNo9L-Regu" w:hint="eastAsia"/>
          <w:kern w:val="0"/>
          <w:sz w:val="20"/>
          <w:szCs w:val="20"/>
        </w:rPr>
        <w:t>底层产生旋律，而较高层</w:t>
      </w:r>
      <w:r w:rsidRPr="009B08B8">
        <w:rPr>
          <w:rFonts w:ascii="NimbusRomNo9L-Regu" w:hAnsi="NimbusRomNo9L-Regu" w:cs="NimbusRomNo9L-Regu" w:hint="eastAsia"/>
          <w:kern w:val="0"/>
          <w:sz w:val="20"/>
          <w:szCs w:val="20"/>
        </w:rPr>
        <w:t>产生鼓和和弦。</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这使得鼓和和弦层能够补偿旋律，以便产生</w:t>
      </w:r>
      <w:r>
        <w:rPr>
          <w:rFonts w:ascii="NimbusRomNo9L-Regu" w:hAnsi="NimbusRomNo9L-Regu" w:cs="NimbusRomNo9L-Regu" w:hint="eastAsia"/>
          <w:kern w:val="0"/>
          <w:sz w:val="20"/>
          <w:szCs w:val="20"/>
        </w:rPr>
        <w:t>令人愉快</w:t>
      </w:r>
      <w:r>
        <w:rPr>
          <w:rFonts w:ascii="NimbusRomNo9L-Regu" w:hAnsi="NimbusRomNo9L-Regu" w:cs="NimbusRomNo9L-Regu"/>
          <w:kern w:val="0"/>
          <w:sz w:val="20"/>
          <w:szCs w:val="20"/>
        </w:rPr>
        <w:t>的</w:t>
      </w:r>
      <w:r w:rsidRPr="009B08B8">
        <w:rPr>
          <w:rFonts w:ascii="NimbusRomNo9L-Regu" w:hAnsi="NimbusRomNo9L-Regu" w:cs="NimbusRomNo9L-Regu" w:hint="eastAsia"/>
          <w:kern w:val="0"/>
          <w:sz w:val="20"/>
          <w:szCs w:val="20"/>
        </w:rPr>
        <w:t>音乐。</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采用来自</w:t>
      </w:r>
      <w:r w:rsidR="00FC7FD0">
        <w:rPr>
          <w:rFonts w:ascii="NimbusRomNo9L-Regu" w:hAnsi="NimbusRomNo9L-Regu" w:cs="NimbusRomNo9L-Regu" w:hint="eastAsia"/>
          <w:kern w:val="0"/>
          <w:sz w:val="20"/>
          <w:szCs w:val="20"/>
        </w:rPr>
        <w:t>用</w:t>
      </w:r>
      <w:r w:rsidRPr="009B08B8">
        <w:rPr>
          <w:rFonts w:ascii="NimbusRomNo9L-Regu" w:hAnsi="NimbusRomNo9L-Regu" w:cs="NimbusRomNo9L-Regu" w:hint="eastAsia"/>
          <w:kern w:val="0"/>
          <w:sz w:val="20"/>
          <w:szCs w:val="20"/>
        </w:rPr>
        <w:t>π</w:t>
      </w:r>
      <w:r w:rsidR="00FC7FD0">
        <w:rPr>
          <w:rFonts w:ascii="NimbusRomNo9L-Regu" w:hAnsi="NimbusRomNo9L-Regu" w:cs="NimbusRomNo9L-Regu" w:hint="eastAsia"/>
          <w:kern w:val="0"/>
          <w:sz w:val="20"/>
          <w:szCs w:val="20"/>
        </w:rPr>
        <w:t>产生</w:t>
      </w:r>
      <w:r w:rsidRPr="009B08B8">
        <w:rPr>
          <w:rFonts w:ascii="NimbusRomNo9L-Regu" w:hAnsi="NimbusRomNo9L-Regu" w:cs="NimbusRomNo9L-Regu" w:hint="eastAsia"/>
          <w:kern w:val="0"/>
          <w:sz w:val="20"/>
          <w:szCs w:val="20"/>
        </w:rPr>
        <w:t>歌曲的关键思想，我们对</w:t>
      </w:r>
      <w:r w:rsidR="00FC7FD0">
        <w:rPr>
          <w:rFonts w:ascii="NimbusRomNo9L-Regu" w:hAnsi="NimbusRomNo9L-Regu" w:cs="NimbusRomNo9L-Regu" w:hint="eastAsia"/>
          <w:kern w:val="0"/>
          <w:sz w:val="20"/>
          <w:szCs w:val="20"/>
        </w:rPr>
        <w:t>我们</w:t>
      </w:r>
      <w:r w:rsidR="00FC7FD0">
        <w:rPr>
          <w:rFonts w:ascii="NimbusRomNo9L-Regu" w:hAnsi="NimbusRomNo9L-Regu" w:cs="NimbusRomNo9L-Regu"/>
          <w:kern w:val="0"/>
          <w:sz w:val="20"/>
          <w:szCs w:val="20"/>
        </w:rPr>
        <w:t>模型在</w:t>
      </w:r>
      <w:r w:rsidR="001C71C9">
        <w:rPr>
          <w:rFonts w:ascii="NimbusRomNo9L-Regu" w:hAnsi="NimbusRomNo9L-Regu" w:cs="NimbusRomNo9L-Regu" w:hint="eastAsia"/>
          <w:kern w:val="0"/>
          <w:sz w:val="20"/>
          <w:szCs w:val="20"/>
        </w:rPr>
        <w:t>音</w:t>
      </w:r>
      <w:del w:id="39" w:author="也许" w:date="2017-08-20T23:56:00Z">
        <w:r w:rsidR="001C71C9" w:rsidDel="00087144">
          <w:rPr>
            <w:rFonts w:ascii="NimbusRomNo9L-Regu" w:hAnsi="NimbusRomNo9L-Regu" w:cs="NimbusRomNo9L-Regu" w:hint="eastAsia"/>
            <w:kern w:val="0"/>
            <w:sz w:val="20"/>
            <w:szCs w:val="20"/>
          </w:rPr>
          <w:delText>节</w:delText>
        </w:r>
      </w:del>
      <w:ins w:id="40" w:author="也许" w:date="2017-08-20T23:56:00Z">
        <w:r w:rsidR="00087144">
          <w:rPr>
            <w:rFonts w:ascii="NimbusRomNo9L-Regu" w:hAnsi="NimbusRomNo9L-Regu" w:cs="NimbusRomNo9L-Regu" w:hint="eastAsia"/>
            <w:kern w:val="0"/>
            <w:sz w:val="20"/>
            <w:szCs w:val="20"/>
          </w:rPr>
          <w:t>阶</w:t>
        </w:r>
      </w:ins>
      <w:r w:rsidR="00FC7FD0">
        <w:rPr>
          <w:rFonts w:ascii="NimbusRomNo9L-Regu" w:hAnsi="NimbusRomNo9L-Regu" w:cs="NimbusRomNo9L-Regu" w:hint="eastAsia"/>
          <w:kern w:val="0"/>
          <w:sz w:val="20"/>
          <w:szCs w:val="20"/>
        </w:rPr>
        <w:t>上</w:t>
      </w:r>
      <w:r w:rsidR="001C71C9">
        <w:rPr>
          <w:rFonts w:ascii="NimbusRomNo9L-Regu" w:hAnsi="NimbusRomNo9L-Regu" w:cs="NimbusRomNo9L-Regu" w:hint="eastAsia"/>
          <w:kern w:val="0"/>
          <w:sz w:val="20"/>
          <w:szCs w:val="20"/>
        </w:rPr>
        <w:t>进行调整，使旋律发生器学习通常以特定音阶</w:t>
      </w:r>
      <w:r w:rsidRPr="009B08B8">
        <w:rPr>
          <w:rFonts w:ascii="NimbusRomNo9L-Regu" w:hAnsi="NimbusRomNo9L-Regu" w:cs="NimbusRomNo9L-Regu" w:hint="eastAsia"/>
          <w:kern w:val="0"/>
          <w:sz w:val="20"/>
          <w:szCs w:val="20"/>
        </w:rPr>
        <w:t>播放的音符。</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tab/>
      </w:r>
      <w:r>
        <w:rPr>
          <w:rFonts w:ascii="NimbusRomNo9L-Regu" w:hAnsi="NimbusRomNo9L-Regu" w:cs="NimbusRomNo9L-Regu"/>
          <w:color w:val="000000"/>
          <w:kern w:val="0"/>
          <w:sz w:val="20"/>
          <w:szCs w:val="20"/>
        </w:rPr>
        <w:t>We train our model on 100 hours of midi music containing user-composed pop songs and video</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game music. We conduct human studies with music generated with our approach and compare it</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against a recent approach by Google, showing that our songs are strongly preferred over the baseline.</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our human study we also perform an ablation analysis of our model. We additionally show two</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new applications: neural dancing and karaoke as well as neural music singing. As part of the first</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application we generate a stickman dancing to our music and lyrics that can be sung with, while in</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the second application we condition on the output of Kiros et al. (2015) which writes a story about an</w:t>
      </w:r>
    </w:p>
    <w:p w:rsidR="00FC7FD0" w:rsidRDefault="00FC7FD0" w:rsidP="00FC7FD0">
      <w:pPr>
        <w:autoSpaceDE w:val="0"/>
        <w:autoSpaceDN w:val="0"/>
        <w:adjustRightInd w:val="0"/>
        <w:jc w:val="left"/>
        <w:rPr>
          <w:rFonts w:ascii="NimbusRomNo9L-Regu" w:hAnsi="NimbusRomNo9L-Regu" w:cs="NimbusRomNo9L-Regu"/>
          <w:color w:val="FF00FF"/>
          <w:kern w:val="0"/>
          <w:sz w:val="20"/>
          <w:szCs w:val="20"/>
        </w:rPr>
      </w:pPr>
      <w:r>
        <w:rPr>
          <w:rFonts w:ascii="NimbusRomNo9L-Regu" w:hAnsi="NimbusRomNo9L-Regu" w:cs="NimbusRomNo9L-Regu"/>
          <w:color w:val="000000"/>
          <w:kern w:val="0"/>
          <w:sz w:val="20"/>
          <w:szCs w:val="20"/>
        </w:rPr>
        <w:t xml:space="preserve">image and convert it into a pop song. We refer the reader to </w:t>
      </w:r>
      <w:r>
        <w:rPr>
          <w:rFonts w:ascii="NimbusRomNo9L-Regu" w:hAnsi="NimbusRomNo9L-Regu" w:cs="NimbusRomNo9L-Regu"/>
          <w:color w:val="FF00FF"/>
          <w:kern w:val="0"/>
          <w:sz w:val="20"/>
          <w:szCs w:val="20"/>
        </w:rPr>
        <w:t>http://www.cs.toronto.edu/songfrompi/</w:t>
      </w:r>
    </w:p>
    <w:p w:rsidR="00805DF0" w:rsidRDefault="00FC7FD0" w:rsidP="00FC7FD0">
      <w:pPr>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for our demos and results.</w:t>
      </w:r>
    </w:p>
    <w:p w:rsidR="00F43068" w:rsidRDefault="00F43068" w:rsidP="00FC7FD0">
      <w:pPr>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b/>
      </w:r>
      <w:r w:rsidRPr="00F43068">
        <w:rPr>
          <w:rFonts w:ascii="NimbusRomNo9L-Regu" w:hAnsi="NimbusRomNo9L-Regu" w:cs="NimbusRomNo9L-Regu" w:hint="eastAsia"/>
          <w:color w:val="000000"/>
          <w:kern w:val="0"/>
          <w:sz w:val="20"/>
          <w:szCs w:val="20"/>
        </w:rPr>
        <w:t>我们</w:t>
      </w:r>
      <w:r w:rsidR="005B28C2">
        <w:rPr>
          <w:rFonts w:ascii="NimbusRomNo9L-Regu" w:hAnsi="NimbusRomNo9L-Regu" w:cs="NimbusRomNo9L-Regu" w:hint="eastAsia"/>
          <w:color w:val="000000"/>
          <w:kern w:val="0"/>
          <w:sz w:val="20"/>
          <w:szCs w:val="20"/>
        </w:rPr>
        <w:t>用</w:t>
      </w:r>
      <w:r w:rsidR="005B28C2" w:rsidRPr="00F43068">
        <w:rPr>
          <w:rFonts w:ascii="NimbusRomNo9L-Regu" w:hAnsi="NimbusRomNo9L-Regu" w:cs="NimbusRomNo9L-Regu" w:hint="eastAsia"/>
          <w:color w:val="000000"/>
          <w:kern w:val="0"/>
          <w:sz w:val="20"/>
          <w:szCs w:val="20"/>
        </w:rPr>
        <w:t>100</w:t>
      </w:r>
      <w:r w:rsidR="005B28C2" w:rsidRPr="00F43068">
        <w:rPr>
          <w:rFonts w:ascii="NimbusRomNo9L-Regu" w:hAnsi="NimbusRomNo9L-Regu" w:cs="NimbusRomNo9L-Regu" w:hint="eastAsia"/>
          <w:color w:val="000000"/>
          <w:kern w:val="0"/>
          <w:sz w:val="20"/>
          <w:szCs w:val="20"/>
        </w:rPr>
        <w:t>小时的</w:t>
      </w:r>
      <w:r w:rsidR="005B28C2" w:rsidRPr="00F43068">
        <w:rPr>
          <w:rFonts w:ascii="NimbusRomNo9L-Regu" w:hAnsi="NimbusRomNo9L-Regu" w:cs="NimbusRomNo9L-Regu" w:hint="eastAsia"/>
          <w:color w:val="000000"/>
          <w:kern w:val="0"/>
          <w:sz w:val="20"/>
          <w:szCs w:val="20"/>
        </w:rPr>
        <w:t>midi</w:t>
      </w:r>
      <w:r w:rsidR="005B28C2" w:rsidRPr="00F43068">
        <w:rPr>
          <w:rFonts w:ascii="NimbusRomNo9L-Regu" w:hAnsi="NimbusRomNo9L-Regu" w:cs="NimbusRomNo9L-Regu" w:hint="eastAsia"/>
          <w:color w:val="000000"/>
          <w:kern w:val="0"/>
          <w:sz w:val="20"/>
          <w:szCs w:val="20"/>
        </w:rPr>
        <w:t>音乐</w:t>
      </w:r>
      <w:r w:rsidRPr="00F43068">
        <w:rPr>
          <w:rFonts w:ascii="NimbusRomNo9L-Regu" w:hAnsi="NimbusRomNo9L-Regu" w:cs="NimbusRomNo9L-Regu" w:hint="eastAsia"/>
          <w:color w:val="000000"/>
          <w:kern w:val="0"/>
          <w:sz w:val="20"/>
          <w:szCs w:val="20"/>
        </w:rPr>
        <w:t>训练我们的模型</w:t>
      </w:r>
      <w:r w:rsidR="00254AD5">
        <w:rPr>
          <w:rFonts w:ascii="NimbusRomNo9L-Regu" w:hAnsi="NimbusRomNo9L-Regu" w:cs="NimbusRomNo9L-Regu" w:hint="eastAsia"/>
          <w:color w:val="000000"/>
          <w:kern w:val="0"/>
          <w:sz w:val="20"/>
          <w:szCs w:val="20"/>
        </w:rPr>
        <w:t>，</w:t>
      </w:r>
      <w:r w:rsidR="00254AD5">
        <w:rPr>
          <w:rFonts w:ascii="NimbusRomNo9L-Regu" w:hAnsi="NimbusRomNo9L-Regu" w:cs="NimbusRomNo9L-Regu"/>
          <w:color w:val="000000"/>
          <w:kern w:val="0"/>
          <w:sz w:val="20"/>
          <w:szCs w:val="20"/>
        </w:rPr>
        <w:t>这个</w:t>
      </w:r>
      <w:r w:rsidR="00254AD5">
        <w:rPr>
          <w:rFonts w:ascii="NimbusRomNo9L-Regu" w:hAnsi="NimbusRomNo9L-Regu" w:cs="NimbusRomNo9L-Regu"/>
          <w:color w:val="000000"/>
          <w:kern w:val="0"/>
          <w:sz w:val="20"/>
          <w:szCs w:val="20"/>
        </w:rPr>
        <w:t>midi</w:t>
      </w:r>
      <w:r w:rsidR="00254AD5">
        <w:rPr>
          <w:rFonts w:ascii="NimbusRomNo9L-Regu" w:hAnsi="NimbusRomNo9L-Regu" w:cs="NimbusRomNo9L-Regu"/>
          <w:color w:val="000000"/>
          <w:kern w:val="0"/>
          <w:sz w:val="20"/>
          <w:szCs w:val="20"/>
        </w:rPr>
        <w:t>音乐</w:t>
      </w:r>
      <w:r w:rsidRPr="00F43068">
        <w:rPr>
          <w:rFonts w:ascii="NimbusRomNo9L-Regu" w:hAnsi="NimbusRomNo9L-Regu" w:cs="NimbusRomNo9L-Regu" w:hint="eastAsia"/>
          <w:color w:val="000000"/>
          <w:kern w:val="0"/>
          <w:sz w:val="20"/>
          <w:szCs w:val="20"/>
        </w:rPr>
        <w:t>包含用户组成的流行歌曲和视频游戏音乐。</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我们使用我们的方法进行音乐的人体学研究，并将其与</w:t>
      </w:r>
      <w:r w:rsidRPr="00F43068">
        <w:rPr>
          <w:rFonts w:ascii="NimbusRomNo9L-Regu" w:hAnsi="NimbusRomNo9L-Regu" w:cs="NimbusRomNo9L-Regu" w:hint="eastAsia"/>
          <w:color w:val="000000"/>
          <w:kern w:val="0"/>
          <w:sz w:val="20"/>
          <w:szCs w:val="20"/>
        </w:rPr>
        <w:t>Google</w:t>
      </w:r>
      <w:r w:rsidRPr="00F43068">
        <w:rPr>
          <w:rFonts w:ascii="NimbusRomNo9L-Regu" w:hAnsi="NimbusRomNo9L-Regu" w:cs="NimbusRomNo9L-Regu" w:hint="eastAsia"/>
          <w:color w:val="000000"/>
          <w:kern w:val="0"/>
          <w:sz w:val="20"/>
          <w:szCs w:val="20"/>
        </w:rPr>
        <w:t>最近采用的方法相比较，</w:t>
      </w:r>
      <w:r w:rsidR="005B28C2">
        <w:rPr>
          <w:rFonts w:ascii="NimbusRomNo9L-Regu" w:hAnsi="NimbusRomNo9L-Regu" w:cs="NimbusRomNo9L-Regu" w:hint="eastAsia"/>
          <w:color w:val="000000"/>
          <w:kern w:val="0"/>
          <w:sz w:val="20"/>
          <w:szCs w:val="20"/>
        </w:rPr>
        <w:t>表明我们的歌曲比基线更受欢迎。在我们的人类研究中，我们还对</w:t>
      </w:r>
      <w:r w:rsidRPr="00F43068">
        <w:rPr>
          <w:rFonts w:ascii="NimbusRomNo9L-Regu" w:hAnsi="NimbusRomNo9L-Regu" w:cs="NimbusRomNo9L-Regu" w:hint="eastAsia"/>
          <w:color w:val="000000"/>
          <w:kern w:val="0"/>
          <w:sz w:val="20"/>
          <w:szCs w:val="20"/>
        </w:rPr>
        <w:t>模型进行消融分析。</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我们还展示了两个新的应用：神经跳舞和卡拉</w:t>
      </w:r>
      <w:r w:rsidRPr="00F43068">
        <w:rPr>
          <w:rFonts w:ascii="NimbusRomNo9L-Regu" w:hAnsi="NimbusRomNo9L-Regu" w:cs="NimbusRomNo9L-Regu" w:hint="eastAsia"/>
          <w:color w:val="000000"/>
          <w:kern w:val="0"/>
          <w:sz w:val="20"/>
          <w:szCs w:val="20"/>
        </w:rPr>
        <w:t>OK</w:t>
      </w:r>
      <w:r w:rsidRPr="00F43068">
        <w:rPr>
          <w:rFonts w:ascii="NimbusRomNo9L-Regu" w:hAnsi="NimbusRomNo9L-Regu" w:cs="NimbusRomNo9L-Regu" w:hint="eastAsia"/>
          <w:color w:val="000000"/>
          <w:kern w:val="0"/>
          <w:sz w:val="20"/>
          <w:szCs w:val="20"/>
        </w:rPr>
        <w:t>以及神经音乐歌唱。</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作为第一个应用程序的一部分，我们</w:t>
      </w:r>
      <w:r w:rsidR="005B28C2">
        <w:rPr>
          <w:rFonts w:ascii="NimbusRomNo9L-Regu" w:hAnsi="NimbusRomNo9L-Regu" w:cs="NimbusRomNo9L-Regu" w:hint="eastAsia"/>
          <w:color w:val="000000"/>
          <w:kern w:val="0"/>
          <w:sz w:val="20"/>
          <w:szCs w:val="20"/>
        </w:rPr>
        <w:t>生成了</w:t>
      </w:r>
      <w:r w:rsidR="00254AD5">
        <w:rPr>
          <w:rFonts w:ascii="NimbusRomNo9L-Regu" w:hAnsi="NimbusRomNo9L-Regu" w:cs="NimbusRomNo9L-Regu"/>
          <w:color w:val="000000"/>
          <w:kern w:val="0"/>
          <w:sz w:val="20"/>
          <w:szCs w:val="20"/>
        </w:rPr>
        <w:t>一个</w:t>
      </w:r>
      <w:del w:id="41" w:author="也许" w:date="2017-08-20T23:57:00Z">
        <w:r w:rsidR="00254AD5" w:rsidDel="00EB3FFA">
          <w:rPr>
            <w:rFonts w:ascii="NimbusRomNo9L-Regu" w:hAnsi="NimbusRomNo9L-Regu" w:cs="NimbusRomNo9L-Regu" w:hint="eastAsia"/>
            <w:color w:val="000000"/>
            <w:kern w:val="0"/>
            <w:sz w:val="20"/>
            <w:szCs w:val="20"/>
          </w:rPr>
          <w:delText>stickman</w:delText>
        </w:r>
      </w:del>
      <w:ins w:id="42" w:author="也许" w:date="2017-08-20T23:57:00Z">
        <w:r w:rsidR="00EB3FFA">
          <w:rPr>
            <w:rFonts w:ascii="NimbusRomNo9L-Regu" w:hAnsi="NimbusRomNo9L-Regu" w:cs="NimbusRomNo9L-Regu" w:hint="eastAsia"/>
            <w:color w:val="000000"/>
            <w:kern w:val="0"/>
            <w:sz w:val="20"/>
            <w:szCs w:val="20"/>
          </w:rPr>
          <w:t>火柴人</w:t>
        </w:r>
      </w:ins>
      <w:r w:rsidR="00254AD5">
        <w:rPr>
          <w:rFonts w:ascii="NimbusRomNo9L-Regu" w:hAnsi="NimbusRomNo9L-Regu" w:cs="NimbusRomNo9L-Regu" w:hint="eastAsia"/>
          <w:color w:val="000000"/>
          <w:kern w:val="0"/>
          <w:sz w:val="20"/>
          <w:szCs w:val="20"/>
        </w:rPr>
        <w:t>给我们</w:t>
      </w:r>
      <w:r w:rsidR="00254AD5">
        <w:rPr>
          <w:rFonts w:ascii="NimbusRomNo9L-Regu" w:hAnsi="NimbusRomNo9L-Regu" w:cs="NimbusRomNo9L-Regu"/>
          <w:color w:val="000000"/>
          <w:kern w:val="0"/>
          <w:sz w:val="20"/>
          <w:szCs w:val="20"/>
        </w:rPr>
        <w:t>带有歌词的</w:t>
      </w:r>
      <w:r w:rsidR="00254AD5">
        <w:rPr>
          <w:rFonts w:ascii="NimbusRomNo9L-Regu" w:hAnsi="NimbusRomNo9L-Regu" w:cs="NimbusRomNo9L-Regu" w:hint="eastAsia"/>
          <w:color w:val="000000"/>
          <w:kern w:val="0"/>
          <w:sz w:val="20"/>
          <w:szCs w:val="20"/>
        </w:rPr>
        <w:t>歌曲</w:t>
      </w:r>
      <w:r w:rsidR="00254AD5">
        <w:rPr>
          <w:rFonts w:ascii="NimbusRomNo9L-Regu" w:hAnsi="NimbusRomNo9L-Regu" w:cs="NimbusRomNo9L-Regu"/>
          <w:color w:val="000000"/>
          <w:kern w:val="0"/>
          <w:sz w:val="20"/>
          <w:szCs w:val="20"/>
        </w:rPr>
        <w:t>伴舞</w:t>
      </w:r>
      <w:r w:rsidRPr="00F43068">
        <w:rPr>
          <w:rFonts w:ascii="NimbusRomNo9L-Regu" w:hAnsi="NimbusRomNo9L-Regu" w:cs="NimbusRomNo9L-Regu" w:hint="eastAsia"/>
          <w:color w:val="000000"/>
          <w:kern w:val="0"/>
          <w:sz w:val="20"/>
          <w:szCs w:val="20"/>
        </w:rPr>
        <w:t>，而在第二个应用中，我们对</w:t>
      </w:r>
      <w:r w:rsidRPr="00F43068">
        <w:rPr>
          <w:rFonts w:ascii="NimbusRomNo9L-Regu" w:hAnsi="NimbusRomNo9L-Regu" w:cs="NimbusRomNo9L-Regu" w:hint="eastAsia"/>
          <w:color w:val="000000"/>
          <w:kern w:val="0"/>
          <w:sz w:val="20"/>
          <w:szCs w:val="20"/>
        </w:rPr>
        <w:t>Kiros</w:t>
      </w:r>
      <w:r w:rsidRPr="00F43068">
        <w:rPr>
          <w:rFonts w:ascii="NimbusRomNo9L-Regu" w:hAnsi="NimbusRomNo9L-Regu" w:cs="NimbusRomNo9L-Regu" w:hint="eastAsia"/>
          <w:color w:val="000000"/>
          <w:kern w:val="0"/>
          <w:sz w:val="20"/>
          <w:szCs w:val="20"/>
        </w:rPr>
        <w:t>等的输出进行了调整。</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w:t>
      </w:r>
      <w:r w:rsidRPr="00F43068">
        <w:rPr>
          <w:rFonts w:ascii="NimbusRomNo9L-Regu" w:hAnsi="NimbusRomNo9L-Regu" w:cs="NimbusRomNo9L-Regu" w:hint="eastAsia"/>
          <w:color w:val="000000"/>
          <w:kern w:val="0"/>
          <w:sz w:val="20"/>
          <w:szCs w:val="20"/>
        </w:rPr>
        <w:t>2015</w:t>
      </w:r>
      <w:r w:rsidRPr="00F43068">
        <w:rPr>
          <w:rFonts w:ascii="NimbusRomNo9L-Regu" w:hAnsi="NimbusRomNo9L-Regu" w:cs="NimbusRomNo9L-Regu" w:hint="eastAsia"/>
          <w:color w:val="000000"/>
          <w:kern w:val="0"/>
          <w:sz w:val="20"/>
          <w:szCs w:val="20"/>
        </w:rPr>
        <w:t>），它写了一个关于图像的故事，并将其转换成流行歌曲。</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我们将读者引用到</w:t>
      </w:r>
      <w:r w:rsidRPr="00F43068">
        <w:rPr>
          <w:rFonts w:ascii="NimbusRomNo9L-Regu" w:hAnsi="NimbusRomNo9L-Regu" w:cs="NimbusRomNo9L-Regu" w:hint="eastAsia"/>
          <w:color w:val="000000"/>
          <w:kern w:val="0"/>
          <w:sz w:val="20"/>
          <w:szCs w:val="20"/>
        </w:rPr>
        <w:t>http://www.cs.toronto.edu/songfrompi/</w:t>
      </w:r>
      <w:r w:rsidRPr="00F43068">
        <w:rPr>
          <w:rFonts w:ascii="NimbusRomNo9L-Regu" w:hAnsi="NimbusRomNo9L-Regu" w:cs="NimbusRomNo9L-Regu" w:hint="eastAsia"/>
          <w:color w:val="000000"/>
          <w:kern w:val="0"/>
          <w:sz w:val="20"/>
          <w:szCs w:val="20"/>
        </w:rPr>
        <w:t>了解我们的演示和结果。</w:t>
      </w:r>
    </w:p>
    <w:p w:rsidR="00CD2DAE" w:rsidRDefault="00CD2DAE" w:rsidP="00FC7FD0">
      <w:pPr>
        <w:rPr>
          <w:rFonts w:ascii="NimbusRomNo9L-Regu" w:hAnsi="NimbusRomNo9L-Regu" w:cs="NimbusRomNo9L-Regu"/>
          <w:kern w:val="0"/>
          <w:sz w:val="19"/>
          <w:szCs w:val="19"/>
        </w:rPr>
      </w:pPr>
      <w:r>
        <w:rPr>
          <w:rFonts w:ascii="NimbusRomNo9L-Regu" w:hAnsi="NimbusRomNo9L-Regu" w:cs="NimbusRomNo9L-Regu"/>
          <w:kern w:val="0"/>
          <w:sz w:val="24"/>
          <w:szCs w:val="24"/>
        </w:rPr>
        <w:t>2 R</w:t>
      </w:r>
      <w:r>
        <w:rPr>
          <w:rFonts w:ascii="NimbusRomNo9L-Regu" w:hAnsi="NimbusRomNo9L-Regu" w:cs="NimbusRomNo9L-Regu"/>
          <w:kern w:val="0"/>
          <w:sz w:val="19"/>
          <w:szCs w:val="19"/>
        </w:rPr>
        <w:t xml:space="preserve">ELATED </w:t>
      </w:r>
      <w:r>
        <w:rPr>
          <w:rFonts w:ascii="NimbusRomNo9L-Regu" w:hAnsi="NimbusRomNo9L-Regu" w:cs="NimbusRomNo9L-Regu"/>
          <w:kern w:val="0"/>
          <w:sz w:val="24"/>
          <w:szCs w:val="24"/>
        </w:rPr>
        <w:t>W</w:t>
      </w:r>
      <w:r>
        <w:rPr>
          <w:rFonts w:ascii="NimbusRomNo9L-Regu" w:hAnsi="NimbusRomNo9L-Regu" w:cs="NimbusRomNo9L-Regu"/>
          <w:kern w:val="0"/>
          <w:sz w:val="19"/>
          <w:szCs w:val="19"/>
        </w:rPr>
        <w:t>ORK</w:t>
      </w:r>
    </w:p>
    <w:p w:rsidR="00CD2DAE" w:rsidRDefault="00CD2DAE" w:rsidP="00CD2DAE">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Generating music has been an active research area for decades. It brings together machines learning</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researchers that aim to capture the complex structure of music (Eck &amp; Schmidhuber (2002);</w:t>
      </w:r>
    </w:p>
    <w:p w:rsidR="00CD2DAE" w:rsidRDefault="00CD2DAE" w:rsidP="00CD2DA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Boulanger-lewandowski et al. (2012)), as well as music professionals (Chan et al. (2006)) and enthusiasts(Johnson; Sun) that want to see how far a computer can get to be a real composer. Real-time</w:t>
      </w:r>
    </w:p>
    <w:p w:rsidR="00CD2DAE" w:rsidRDefault="00CD2DAE" w:rsidP="00CD2DAE">
      <w:pPr>
        <w:rPr>
          <w:rFonts w:ascii="NimbusRomNo9L-Regu" w:hAnsi="NimbusRomNo9L-Regu" w:cs="NimbusRomNo9L-Regu"/>
          <w:kern w:val="0"/>
          <w:sz w:val="20"/>
          <w:szCs w:val="20"/>
        </w:rPr>
      </w:pPr>
      <w:r>
        <w:rPr>
          <w:rFonts w:ascii="NimbusRomNo9L-Regu" w:hAnsi="NimbusRomNo9L-Regu" w:cs="NimbusRomNo9L-Regu"/>
          <w:kern w:val="0"/>
          <w:sz w:val="20"/>
          <w:szCs w:val="20"/>
        </w:rPr>
        <w:t>music generation is also explored for gaming (Engels et al. (2015)).</w:t>
      </w:r>
    </w:p>
    <w:p w:rsidR="00CD2DAE" w:rsidRDefault="00CD2DAE" w:rsidP="00CD2DAE">
      <w:pPr>
        <w:rPr>
          <w:rFonts w:ascii="NimbusRomNo9L-Regu" w:hAnsi="NimbusRomNo9L-Regu" w:cs="NimbusRomNo9L-Regu"/>
          <w:kern w:val="0"/>
          <w:sz w:val="20"/>
          <w:szCs w:val="20"/>
        </w:rPr>
      </w:pPr>
      <w:r>
        <w:rPr>
          <w:rFonts w:ascii="NimbusRomNo9L-Regu" w:hAnsi="NimbusRomNo9L-Regu" w:cs="NimbusRomNo9L-Regu"/>
          <w:kern w:val="0"/>
          <w:sz w:val="20"/>
          <w:szCs w:val="20"/>
        </w:rPr>
        <w:t>2.</w:t>
      </w:r>
      <w:r>
        <w:rPr>
          <w:rFonts w:ascii="NimbusRomNo9L-Regu" w:hAnsi="NimbusRomNo9L-Regu" w:cs="NimbusRomNo9L-Regu" w:hint="eastAsia"/>
          <w:kern w:val="0"/>
          <w:sz w:val="20"/>
          <w:szCs w:val="20"/>
        </w:rPr>
        <w:t>相关工作</w:t>
      </w:r>
    </w:p>
    <w:p w:rsidR="00CD2DAE" w:rsidRDefault="00CD2DAE" w:rsidP="00CD2DAE">
      <w:pPr>
        <w:ind w:firstLine="420"/>
      </w:pPr>
      <w:r>
        <w:rPr>
          <w:rFonts w:hint="eastAsia"/>
        </w:rPr>
        <w:t>几十年来，音乐的</w:t>
      </w:r>
      <w:r>
        <w:t>产生</w:t>
      </w:r>
      <w:r>
        <w:rPr>
          <w:rFonts w:hint="eastAsia"/>
        </w:rPr>
        <w:t>一直是活跃的研究领域。</w:t>
      </w:r>
      <w:r>
        <w:rPr>
          <w:rFonts w:hint="eastAsia"/>
        </w:rPr>
        <w:t xml:space="preserve"> </w:t>
      </w:r>
      <w:r>
        <w:rPr>
          <w:rFonts w:hint="eastAsia"/>
        </w:rPr>
        <w:t>它汇集了机器学习研究</w:t>
      </w:r>
      <w:ins w:id="43" w:author="也许" w:date="2017-08-20T23:58:00Z">
        <w:r w:rsidR="00EB3FFA">
          <w:rPr>
            <w:rFonts w:hint="eastAsia"/>
          </w:rPr>
          <w:t>者</w:t>
        </w:r>
      </w:ins>
      <w:r>
        <w:t>，</w:t>
      </w:r>
      <w:ins w:id="44" w:author="也许" w:date="2017-08-20T23:58:00Z">
        <w:r w:rsidR="00EB3FFA">
          <w:rPr>
            <w:rFonts w:hint="eastAsia"/>
          </w:rPr>
          <w:t>他们</w:t>
        </w:r>
      </w:ins>
      <w:r>
        <w:rPr>
          <w:rFonts w:hint="eastAsia"/>
        </w:rPr>
        <w:t>旨在捕捉音乐复杂结构（</w:t>
      </w:r>
      <w:r>
        <w:rPr>
          <w:rFonts w:hint="eastAsia"/>
        </w:rPr>
        <w:t>Eck</w:t>
      </w:r>
      <w:r>
        <w:rPr>
          <w:rFonts w:hint="eastAsia"/>
        </w:rPr>
        <w:t>＆</w:t>
      </w:r>
      <w:r>
        <w:rPr>
          <w:rFonts w:hint="eastAsia"/>
        </w:rPr>
        <w:t>Schmidhuber</w:t>
      </w:r>
      <w:r>
        <w:rPr>
          <w:rFonts w:hint="eastAsia"/>
        </w:rPr>
        <w:t>（</w:t>
      </w:r>
      <w:r>
        <w:rPr>
          <w:rFonts w:hint="eastAsia"/>
        </w:rPr>
        <w:t>2002</w:t>
      </w:r>
      <w:r>
        <w:rPr>
          <w:rFonts w:hint="eastAsia"/>
        </w:rPr>
        <w:t>）</w:t>
      </w:r>
      <w:r>
        <w:rPr>
          <w:rFonts w:hint="eastAsia"/>
        </w:rPr>
        <w:t>;Boulanger-lewandowski</w:t>
      </w:r>
      <w:r>
        <w:rPr>
          <w:rFonts w:hint="eastAsia"/>
        </w:rPr>
        <w:t>等</w:t>
      </w:r>
      <w:r>
        <w:rPr>
          <w:rFonts w:hint="eastAsia"/>
        </w:rPr>
        <w:t xml:space="preserve"> </w:t>
      </w:r>
      <w:r>
        <w:rPr>
          <w:rFonts w:hint="eastAsia"/>
        </w:rPr>
        <w:t>（</w:t>
      </w:r>
      <w:r>
        <w:rPr>
          <w:rFonts w:hint="eastAsia"/>
        </w:rPr>
        <w:t>2012</w:t>
      </w:r>
      <w:r w:rsidR="00AD7194">
        <w:rPr>
          <w:rFonts w:hint="eastAsia"/>
        </w:rPr>
        <w:t>））还有</w:t>
      </w:r>
      <w:r>
        <w:rPr>
          <w:rFonts w:hint="eastAsia"/>
        </w:rPr>
        <w:t>音乐专业人士（</w:t>
      </w:r>
      <w:r>
        <w:rPr>
          <w:rFonts w:hint="eastAsia"/>
        </w:rPr>
        <w:t>Chan et al</w:t>
      </w:r>
      <w:r>
        <w:rPr>
          <w:rFonts w:hint="eastAsia"/>
        </w:rPr>
        <w:t>。（</w:t>
      </w:r>
      <w:r>
        <w:rPr>
          <w:rFonts w:hint="eastAsia"/>
        </w:rPr>
        <w:t>2006</w:t>
      </w:r>
      <w:r>
        <w:rPr>
          <w:rFonts w:hint="eastAsia"/>
        </w:rPr>
        <w:t>））和爱好者（</w:t>
      </w:r>
      <w:r>
        <w:rPr>
          <w:rFonts w:hint="eastAsia"/>
        </w:rPr>
        <w:t>Johnson; Sun</w:t>
      </w:r>
      <w:r>
        <w:rPr>
          <w:rFonts w:hint="eastAsia"/>
        </w:rPr>
        <w:t>），想看到一台电脑可以成为一名真正的作曲家还有多远。</w:t>
      </w:r>
      <w:r>
        <w:rPr>
          <w:rFonts w:hint="eastAsia"/>
        </w:rPr>
        <w:t xml:space="preserve"> </w:t>
      </w:r>
      <w:r>
        <w:rPr>
          <w:rFonts w:hint="eastAsia"/>
        </w:rPr>
        <w:t>即时的音乐还为了游戏在探索中（</w:t>
      </w:r>
      <w:r>
        <w:rPr>
          <w:rFonts w:hint="eastAsia"/>
        </w:rPr>
        <w:t>Engels</w:t>
      </w:r>
      <w:r>
        <w:rPr>
          <w:rFonts w:hint="eastAsia"/>
        </w:rPr>
        <w:t>等（</w:t>
      </w:r>
      <w:r>
        <w:rPr>
          <w:rFonts w:hint="eastAsia"/>
        </w:rPr>
        <w:t>2015</w:t>
      </w:r>
      <w:r>
        <w:rPr>
          <w:rFonts w:hint="eastAsia"/>
        </w:rPr>
        <w:t>））。</w:t>
      </w:r>
    </w:p>
    <w:p w:rsidR="00AD7194" w:rsidRDefault="00AD7194" w:rsidP="00AD719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Early approaches mostly instilled knowledge from music theory into generation, by using rules of</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how music segments can be stitched together in a plausible way, e.g., Chan et al. (2006). On the</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other hand, neural networks have been used for music generation since the 80’s (Bharucha &amp; Todd</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(1989); Mozer (1996); Chen &amp; Miikkulainen (2001); Eck &amp; Schmidhuber (2002)). Mozer (1996)</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used a Recurrent Neural Network that produced pitch, duration and chord at each time step. Unlike</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most other neural network approaches, this work encodes music knowledge into the re</w:t>
      </w:r>
      <w:r w:rsidR="002B4A74">
        <w:rPr>
          <w:rFonts w:ascii="NimbusRomNo9L-Regu" w:hAnsi="NimbusRomNo9L-Regu" w:cs="NimbusRomNo9L-Regu"/>
          <w:kern w:val="0"/>
          <w:sz w:val="20"/>
          <w:szCs w:val="20"/>
        </w:rPr>
        <w:t>presentation</w:t>
      </w:r>
      <w:r w:rsidR="002B4A74">
        <w:rPr>
          <w:rFonts w:ascii="NimbusRomNo9L-Regu" w:hAnsi="NimbusRomNo9L-Regu" w:cs="NimbusRomNo9L-Regu" w:hint="eastAsia"/>
          <w:kern w:val="0"/>
          <w:sz w:val="20"/>
          <w:szCs w:val="20"/>
        </w:rPr>
        <w:t>.</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Eck &amp; Schmidhuber (2002) was first to use LSTMs to generate both melody and chord. Compared</w:t>
      </w:r>
    </w:p>
    <w:p w:rsidR="00AD7194" w:rsidRDefault="00AD7194" w:rsidP="00AD7194">
      <w:pPr>
        <w:rPr>
          <w:rFonts w:ascii="NimbusRomNo9L-Regu" w:hAnsi="NimbusRomNo9L-Regu" w:cs="NimbusRomNo9L-Regu"/>
          <w:kern w:val="0"/>
          <w:sz w:val="20"/>
          <w:szCs w:val="20"/>
        </w:rPr>
      </w:pPr>
      <w:r>
        <w:rPr>
          <w:rFonts w:ascii="NimbusRomNo9L-Regu" w:hAnsi="NimbusRomNo9L-Regu" w:cs="NimbusRomNo9L-Regu"/>
          <w:kern w:val="0"/>
          <w:sz w:val="20"/>
          <w:szCs w:val="20"/>
        </w:rPr>
        <w:t>to Mozer (1996), the LSTM captured more global music structure across the song.</w:t>
      </w:r>
    </w:p>
    <w:p w:rsidR="00AD7194" w:rsidRDefault="00AD7194" w:rsidP="00AD7194">
      <w:pPr>
        <w:rPr>
          <w:rFonts w:ascii="NimbusRomNo9L-Regu" w:hAnsi="NimbusRomNo9L-Regu" w:cs="NimbusRomNo9L-Regu"/>
          <w:kern w:val="0"/>
          <w:sz w:val="20"/>
          <w:szCs w:val="20"/>
        </w:rPr>
      </w:pPr>
      <w:r>
        <w:rPr>
          <w:rFonts w:ascii="NimbusRomNo9L-Regu" w:hAnsi="NimbusRomNo9L-Regu" w:cs="NimbusRomNo9L-Regu"/>
          <w:kern w:val="0"/>
          <w:sz w:val="20"/>
          <w:szCs w:val="20"/>
        </w:rPr>
        <w:tab/>
      </w:r>
      <w:r w:rsidRPr="00AD7194">
        <w:rPr>
          <w:rFonts w:ascii="NimbusRomNo9L-Regu" w:hAnsi="NimbusRomNo9L-Regu" w:cs="NimbusRomNo9L-Regu" w:hint="eastAsia"/>
          <w:kern w:val="0"/>
          <w:sz w:val="20"/>
          <w:szCs w:val="20"/>
        </w:rPr>
        <w:t>早期的方法主要是通过使用音乐片段以合理的方式拼接在一起的规则，将音乐理论的知识融入到生成中，例如</w:t>
      </w:r>
      <w:r w:rsidRPr="00AD7194">
        <w:rPr>
          <w:rFonts w:ascii="NimbusRomNo9L-Regu" w:hAnsi="NimbusRomNo9L-Regu" w:cs="NimbusRomNo9L-Regu" w:hint="eastAsia"/>
          <w:kern w:val="0"/>
          <w:sz w:val="20"/>
          <w:szCs w:val="20"/>
        </w:rPr>
        <w:t>Chan</w:t>
      </w:r>
      <w:r w:rsidRPr="00AD7194">
        <w:rPr>
          <w:rFonts w:ascii="NimbusRomNo9L-Regu" w:hAnsi="NimbusRomNo9L-Regu" w:cs="NimbusRomNo9L-Regu" w:hint="eastAsia"/>
          <w:kern w:val="0"/>
          <w:sz w:val="20"/>
          <w:szCs w:val="20"/>
        </w:rPr>
        <w:t>等人（</w:t>
      </w:r>
      <w:r w:rsidRPr="00AD7194">
        <w:rPr>
          <w:rFonts w:ascii="NimbusRomNo9L-Regu" w:hAnsi="NimbusRomNo9L-Regu" w:cs="NimbusRomNo9L-Regu" w:hint="eastAsia"/>
          <w:kern w:val="0"/>
          <w:sz w:val="20"/>
          <w:szCs w:val="20"/>
        </w:rPr>
        <w:t>2006</w:t>
      </w:r>
      <w:r w:rsidRPr="00AD7194">
        <w:rPr>
          <w:rFonts w:ascii="NimbusRomNo9L-Regu" w:hAnsi="NimbusRomNo9L-Regu" w:cs="NimbusRomNo9L-Regu" w:hint="eastAsia"/>
          <w:kern w:val="0"/>
          <w:sz w:val="20"/>
          <w:szCs w:val="20"/>
        </w:rPr>
        <w:t>年）。</w:t>
      </w:r>
      <w:r w:rsidRPr="00AD7194">
        <w:rPr>
          <w:rFonts w:ascii="NimbusRomNo9L-Regu" w:hAnsi="NimbusRomNo9L-Regu" w:cs="NimbusRomNo9L-Regu" w:hint="eastAsia"/>
          <w:kern w:val="0"/>
          <w:sz w:val="20"/>
          <w:szCs w:val="20"/>
        </w:rPr>
        <w:t xml:space="preserve"> </w:t>
      </w:r>
      <w:r w:rsidRPr="00AD7194">
        <w:rPr>
          <w:rFonts w:ascii="NimbusRomNo9L-Regu" w:hAnsi="NimbusRomNo9L-Regu" w:cs="NimbusRomNo9L-Regu" w:hint="eastAsia"/>
          <w:kern w:val="0"/>
          <w:sz w:val="20"/>
          <w:szCs w:val="20"/>
        </w:rPr>
        <w:t>另一方面，自</w:t>
      </w:r>
      <w:r w:rsidRPr="00AD7194">
        <w:rPr>
          <w:rFonts w:ascii="NimbusRomNo9L-Regu" w:hAnsi="NimbusRomNo9L-Regu" w:cs="NimbusRomNo9L-Regu" w:hint="eastAsia"/>
          <w:kern w:val="0"/>
          <w:sz w:val="20"/>
          <w:szCs w:val="20"/>
        </w:rPr>
        <w:t>80</w:t>
      </w:r>
      <w:r w:rsidRPr="00AD7194">
        <w:rPr>
          <w:rFonts w:ascii="NimbusRomNo9L-Regu" w:hAnsi="NimbusRomNo9L-Regu" w:cs="NimbusRomNo9L-Regu" w:hint="eastAsia"/>
          <w:kern w:val="0"/>
          <w:sz w:val="20"/>
          <w:szCs w:val="20"/>
        </w:rPr>
        <w:t>年代以来，神经网络被用于音乐</w:t>
      </w:r>
      <w:r>
        <w:rPr>
          <w:rFonts w:ascii="NimbusRomNo9L-Regu" w:hAnsi="NimbusRomNo9L-Regu" w:cs="NimbusRomNo9L-Regu" w:hint="eastAsia"/>
          <w:kern w:val="0"/>
          <w:sz w:val="20"/>
          <w:szCs w:val="20"/>
        </w:rPr>
        <w:t>的</w:t>
      </w:r>
      <w:r w:rsidRPr="00AD7194">
        <w:rPr>
          <w:rFonts w:ascii="NimbusRomNo9L-Regu" w:hAnsi="NimbusRomNo9L-Regu" w:cs="NimbusRomNo9L-Regu" w:hint="eastAsia"/>
          <w:kern w:val="0"/>
          <w:sz w:val="20"/>
          <w:szCs w:val="20"/>
        </w:rPr>
        <w:t>生成（</w:t>
      </w:r>
      <w:r w:rsidRPr="00AD7194">
        <w:rPr>
          <w:rFonts w:ascii="NimbusRomNo9L-Regu" w:hAnsi="NimbusRomNo9L-Regu" w:cs="NimbusRomNo9L-Regu" w:hint="eastAsia"/>
          <w:kern w:val="0"/>
          <w:sz w:val="20"/>
          <w:szCs w:val="20"/>
        </w:rPr>
        <w:t>Bharucha</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Todd</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1989</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Mozer</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Chen</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Miikkulainen</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2001</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Eck</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Schmidhuber</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2002</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xml:space="preserve"> Mozer</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）使用了一个</w:t>
      </w:r>
      <w:r>
        <w:rPr>
          <w:rFonts w:ascii="NimbusRomNo9L-Regu" w:hAnsi="NimbusRomNo9L-Regu" w:cs="NimbusRomNo9L-Regu" w:hint="eastAsia"/>
          <w:kern w:val="0"/>
          <w:sz w:val="20"/>
          <w:szCs w:val="20"/>
        </w:rPr>
        <w:t>神经</w:t>
      </w:r>
      <w:r>
        <w:rPr>
          <w:rFonts w:ascii="NimbusRomNo9L-Regu" w:hAnsi="NimbusRomNo9L-Regu" w:cs="NimbusRomNo9L-Regu"/>
          <w:kern w:val="0"/>
          <w:sz w:val="20"/>
          <w:szCs w:val="20"/>
        </w:rPr>
        <w:t>网络，</w:t>
      </w:r>
      <w:r>
        <w:rPr>
          <w:rFonts w:ascii="NimbusRomNo9L-Regu" w:hAnsi="NimbusRomNo9L-Regu" w:cs="NimbusRomNo9L-Regu" w:hint="eastAsia"/>
          <w:kern w:val="0"/>
          <w:sz w:val="20"/>
          <w:szCs w:val="20"/>
        </w:rPr>
        <w:t>在每个时间步长产生音调，音长和和弦。</w:t>
      </w:r>
      <w:r w:rsidRPr="00AD7194">
        <w:rPr>
          <w:rFonts w:ascii="NimbusRomNo9L-Regu" w:hAnsi="NimbusRomNo9L-Regu" w:cs="NimbusRomNo9L-Regu" w:hint="eastAsia"/>
          <w:kern w:val="0"/>
          <w:sz w:val="20"/>
          <w:szCs w:val="20"/>
        </w:rPr>
        <w:t>不像大多数其他神经网络方法，这项工作将音乐知识编码到表示中</w:t>
      </w:r>
      <w:r w:rsidR="002B4A7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Eck</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Schmidhuber</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2002</w:t>
      </w:r>
      <w:r w:rsidRPr="00AD7194">
        <w:rPr>
          <w:rFonts w:ascii="NimbusRomNo9L-Regu" w:hAnsi="NimbusRomNo9L-Regu" w:cs="NimbusRomNo9L-Regu" w:hint="eastAsia"/>
          <w:kern w:val="0"/>
          <w:sz w:val="20"/>
          <w:szCs w:val="20"/>
        </w:rPr>
        <w:t>）首先使用</w:t>
      </w:r>
      <w:r w:rsidRPr="00AD7194">
        <w:rPr>
          <w:rFonts w:ascii="NimbusRomNo9L-Regu" w:hAnsi="NimbusRomNo9L-Regu" w:cs="NimbusRomNo9L-Regu" w:hint="eastAsia"/>
          <w:kern w:val="0"/>
          <w:sz w:val="20"/>
          <w:szCs w:val="20"/>
        </w:rPr>
        <w:t>LSTM</w:t>
      </w:r>
      <w:r w:rsidRPr="00AD7194">
        <w:rPr>
          <w:rFonts w:ascii="NimbusRomNo9L-Regu" w:hAnsi="NimbusRomNo9L-Regu" w:cs="NimbusRomNo9L-Regu" w:hint="eastAsia"/>
          <w:kern w:val="0"/>
          <w:sz w:val="20"/>
          <w:szCs w:val="20"/>
        </w:rPr>
        <w:t>来产生旋律和和弦。</w:t>
      </w:r>
      <w:r w:rsidRPr="00AD7194">
        <w:rPr>
          <w:rFonts w:ascii="NimbusRomNo9L-Regu" w:hAnsi="NimbusRomNo9L-Regu" w:cs="NimbusRomNo9L-Regu" w:hint="eastAsia"/>
          <w:kern w:val="0"/>
          <w:sz w:val="20"/>
          <w:szCs w:val="20"/>
        </w:rPr>
        <w:t xml:space="preserve"> </w:t>
      </w:r>
      <w:r w:rsidRPr="00AD7194">
        <w:rPr>
          <w:rFonts w:ascii="NimbusRomNo9L-Regu" w:hAnsi="NimbusRomNo9L-Regu" w:cs="NimbusRomNo9L-Regu" w:hint="eastAsia"/>
          <w:kern w:val="0"/>
          <w:sz w:val="20"/>
          <w:szCs w:val="20"/>
        </w:rPr>
        <w:t>与</w:t>
      </w:r>
      <w:r w:rsidRPr="00AD7194">
        <w:rPr>
          <w:rFonts w:ascii="NimbusRomNo9L-Regu" w:hAnsi="NimbusRomNo9L-Regu" w:cs="NimbusRomNo9L-Regu" w:hint="eastAsia"/>
          <w:kern w:val="0"/>
          <w:sz w:val="20"/>
          <w:szCs w:val="20"/>
        </w:rPr>
        <w:t>Mozer</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）相比，</w:t>
      </w:r>
      <w:r w:rsidRPr="00AD7194">
        <w:rPr>
          <w:rFonts w:ascii="NimbusRomNo9L-Regu" w:hAnsi="NimbusRomNo9L-Regu" w:cs="NimbusRomNo9L-Regu" w:hint="eastAsia"/>
          <w:kern w:val="0"/>
          <w:sz w:val="20"/>
          <w:szCs w:val="20"/>
        </w:rPr>
        <w:t>LSTM</w:t>
      </w:r>
      <w:r w:rsidRPr="00AD7194">
        <w:rPr>
          <w:rFonts w:ascii="NimbusRomNo9L-Regu" w:hAnsi="NimbusRomNo9L-Regu" w:cs="NimbusRomNo9L-Regu" w:hint="eastAsia"/>
          <w:kern w:val="0"/>
          <w:sz w:val="20"/>
          <w:szCs w:val="20"/>
        </w:rPr>
        <w:t>在这首歌中获得了更多的全球音乐结构。</w:t>
      </w:r>
    </w:p>
    <w:p w:rsidR="002B4A74" w:rsidRDefault="002B4A74" w:rsidP="002B4A7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Like us, Kang et al. (2012) built upon the randomness of melody by trying to accompany it with</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drums. However, in their model the scale type is enforced. No details about the model are presented,</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and thus it is virtually impossible to compare to. Boulanger-lewandowski et al. (2012) propose to</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learn complex polyphonic musical structure which has multiple notes playing in parallel through</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song. The model is single-track in that it only produces melody, where</w:t>
      </w:r>
      <w:r w:rsidR="00211FE5">
        <w:rPr>
          <w:rFonts w:ascii="NimbusRomNo9L-Regu" w:hAnsi="NimbusRomNo9L-Regu" w:cs="NimbusRomNo9L-Regu"/>
          <w:kern w:val="0"/>
          <w:sz w:val="20"/>
          <w:szCs w:val="20"/>
        </w:rPr>
        <w:t xml:space="preserve"> </w:t>
      </w:r>
      <w:r>
        <w:rPr>
          <w:rFonts w:ascii="NimbusRomNo9L-Regu" w:hAnsi="NimbusRomNo9L-Regu" w:cs="NimbusRomNo9L-Regu"/>
          <w:kern w:val="0"/>
          <w:sz w:val="20"/>
          <w:szCs w:val="20"/>
        </w:rPr>
        <w:t>as in our work we aim</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produce multi-track songs. Just recently, Huang &amp; Wu (2016) proposed a 2-layer LSTM that,</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like Boulanger-lewandowski et al. (2012), produces music that is more complex than a single note</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sequence, and is able to produce chords. The main novelty of our work over existing approaches is a</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hierarchical model that incorporates knowledge from music theory to build the neural architecture,</w:t>
      </w:r>
    </w:p>
    <w:p w:rsidR="002B4A74" w:rsidRDefault="002B4A74" w:rsidP="002B4A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and produces multi-track pop music (melody, chord and drum). We also present two novel fun</w:t>
      </w:r>
    </w:p>
    <w:p w:rsidR="002B4A74" w:rsidRDefault="002B4A74" w:rsidP="002B4A74">
      <w:pPr>
        <w:rPr>
          <w:rFonts w:ascii="NimbusRomNo9L-Regu" w:hAnsi="NimbusRomNo9L-Regu" w:cs="NimbusRomNo9L-Regu"/>
          <w:kern w:val="0"/>
          <w:sz w:val="20"/>
          <w:szCs w:val="20"/>
        </w:rPr>
      </w:pPr>
      <w:r>
        <w:rPr>
          <w:rFonts w:ascii="NimbusRomNo9L-Regu" w:hAnsi="NimbusRomNo9L-Regu" w:cs="NimbusRomNo9L-Regu"/>
          <w:kern w:val="0"/>
          <w:sz w:val="20"/>
          <w:szCs w:val="20"/>
        </w:rPr>
        <w:t>applications.</w:t>
      </w:r>
    </w:p>
    <w:p w:rsidR="002B4A74" w:rsidRDefault="002B4A74" w:rsidP="002B4A74">
      <w:pPr>
        <w:rPr>
          <w:rFonts w:ascii="NimbusRomNo9L-Regu" w:hAnsi="NimbusRomNo9L-Regu" w:cs="NimbusRomNo9L-Regu"/>
          <w:kern w:val="0"/>
          <w:sz w:val="20"/>
          <w:szCs w:val="20"/>
        </w:rPr>
      </w:pPr>
      <w:r>
        <w:rPr>
          <w:rFonts w:ascii="NimbusRomNo9L-Regu" w:hAnsi="NimbusRomNo9L-Regu" w:cs="NimbusRomNo9L-Regu"/>
          <w:kern w:val="0"/>
          <w:sz w:val="20"/>
          <w:szCs w:val="20"/>
        </w:rPr>
        <w:tab/>
      </w:r>
      <w:r w:rsidRPr="002B4A74">
        <w:rPr>
          <w:rFonts w:ascii="NimbusRomNo9L-Regu" w:hAnsi="NimbusRomNo9L-Regu" w:cs="NimbusRomNo9L-Regu" w:hint="eastAsia"/>
          <w:kern w:val="0"/>
          <w:sz w:val="20"/>
          <w:szCs w:val="20"/>
        </w:rPr>
        <w:t>像我们一样，康等人</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Pr>
          <w:rFonts w:ascii="NimbusRomNo9L-Regu" w:hAnsi="NimbusRomNo9L-Regu" w:cs="NimbusRomNo9L-Regu" w:hint="eastAsia"/>
          <w:kern w:val="0"/>
          <w:sz w:val="20"/>
          <w:szCs w:val="20"/>
        </w:rPr>
        <w:t>）建立在旋律随机性的基础上，试图用</w:t>
      </w:r>
      <w:r w:rsidRPr="002B4A74">
        <w:rPr>
          <w:rFonts w:ascii="NimbusRomNo9L-Regu" w:hAnsi="NimbusRomNo9L-Regu" w:cs="NimbusRomNo9L-Regu" w:hint="eastAsia"/>
          <w:kern w:val="0"/>
          <w:sz w:val="20"/>
          <w:szCs w:val="20"/>
        </w:rPr>
        <w:t>鼓</w:t>
      </w:r>
      <w:r>
        <w:rPr>
          <w:rFonts w:ascii="NimbusRomNo9L-Regu" w:hAnsi="NimbusRomNo9L-Regu" w:cs="NimbusRomNo9L-Regu" w:hint="eastAsia"/>
          <w:kern w:val="0"/>
          <w:sz w:val="20"/>
          <w:szCs w:val="20"/>
        </w:rPr>
        <w:t>伴奏</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然而，在他们的模型中，模型</w:t>
      </w:r>
      <w:r w:rsidRPr="002B4A74">
        <w:rPr>
          <w:rFonts w:ascii="NimbusRomNo9L-Regu" w:hAnsi="NimbusRomNo9L-Regu" w:cs="NimbusRomNo9L-Regu" w:hint="eastAsia"/>
          <w:kern w:val="0"/>
          <w:sz w:val="20"/>
          <w:szCs w:val="20"/>
        </w:rPr>
        <w:t>类型被强制执行。</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没有提供关于模型的细节，因此实际上是不可能比较的。</w:t>
      </w:r>
      <w:r w:rsidRPr="002B4A74">
        <w:rPr>
          <w:rFonts w:ascii="NimbusRomNo9L-Regu" w:hAnsi="NimbusRomNo9L-Regu" w:cs="NimbusRomNo9L-Regu" w:hint="eastAsia"/>
          <w:kern w:val="0"/>
          <w:sz w:val="20"/>
          <w:szCs w:val="20"/>
        </w:rPr>
        <w:t xml:space="preserve"> Boulanger-lewandowski</w:t>
      </w:r>
      <w:r w:rsidRPr="002B4A74">
        <w:rPr>
          <w:rFonts w:ascii="NimbusRomNo9L-Regu" w:hAnsi="NimbusRomNo9L-Regu" w:cs="NimbusRomNo9L-Regu" w:hint="eastAsia"/>
          <w:kern w:val="0"/>
          <w:sz w:val="20"/>
          <w:szCs w:val="20"/>
        </w:rPr>
        <w:t>等</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sidRPr="002B4A74">
        <w:rPr>
          <w:rFonts w:ascii="NimbusRomNo9L-Regu" w:hAnsi="NimbusRomNo9L-Regu" w:cs="NimbusRomNo9L-Regu" w:hint="eastAsia"/>
          <w:kern w:val="0"/>
          <w:sz w:val="20"/>
          <w:szCs w:val="20"/>
        </w:rPr>
        <w:t>）提出通过歌曲学习复杂的和弦音乐结构，它具有并行播放的多个音符。</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该模</w:t>
      </w:r>
      <w:r w:rsidR="00211FE5">
        <w:rPr>
          <w:rFonts w:ascii="NimbusRomNo9L-Regu" w:hAnsi="NimbusRomNo9L-Regu" w:cs="NimbusRomNo9L-Regu" w:hint="eastAsia"/>
          <w:kern w:val="0"/>
          <w:sz w:val="20"/>
          <w:szCs w:val="20"/>
        </w:rPr>
        <w:t>式是单轨，它只产生旋律，而在我们的工作中，我们的目标是制作多轨音乐</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最近黄和吴（</w:t>
      </w:r>
      <w:r w:rsidRPr="002B4A74">
        <w:rPr>
          <w:rFonts w:ascii="NimbusRomNo9L-Regu" w:hAnsi="NimbusRomNo9L-Regu" w:cs="NimbusRomNo9L-Regu" w:hint="eastAsia"/>
          <w:kern w:val="0"/>
          <w:sz w:val="20"/>
          <w:szCs w:val="20"/>
        </w:rPr>
        <w:t>2016</w:t>
      </w:r>
      <w:r w:rsidRPr="002B4A74">
        <w:rPr>
          <w:rFonts w:ascii="NimbusRomNo9L-Regu" w:hAnsi="NimbusRomNo9L-Regu" w:cs="NimbusRomNo9L-Regu" w:hint="eastAsia"/>
          <w:kern w:val="0"/>
          <w:sz w:val="20"/>
          <w:szCs w:val="20"/>
        </w:rPr>
        <w:t>）提出了一个</w:t>
      </w:r>
      <w:r w:rsidRPr="002B4A74">
        <w:rPr>
          <w:rFonts w:ascii="NimbusRomNo9L-Regu" w:hAnsi="NimbusRomNo9L-Regu" w:cs="NimbusRomNo9L-Regu" w:hint="eastAsia"/>
          <w:kern w:val="0"/>
          <w:sz w:val="20"/>
          <w:szCs w:val="20"/>
        </w:rPr>
        <w:t>2</w:t>
      </w:r>
      <w:r w:rsidRPr="002B4A74">
        <w:rPr>
          <w:rFonts w:ascii="NimbusRomNo9L-Regu" w:hAnsi="NimbusRomNo9L-Regu" w:cs="NimbusRomNo9L-Regu" w:hint="eastAsia"/>
          <w:kern w:val="0"/>
          <w:sz w:val="20"/>
          <w:szCs w:val="20"/>
        </w:rPr>
        <w:t>层</w:t>
      </w:r>
      <w:r w:rsidRPr="002B4A74">
        <w:rPr>
          <w:rFonts w:ascii="NimbusRomNo9L-Regu" w:hAnsi="NimbusRomNo9L-Regu" w:cs="NimbusRomNo9L-Regu" w:hint="eastAsia"/>
          <w:kern w:val="0"/>
          <w:sz w:val="20"/>
          <w:szCs w:val="20"/>
        </w:rPr>
        <w:t>LSTM</w:t>
      </w:r>
      <w:r w:rsidRPr="002B4A74">
        <w:rPr>
          <w:rFonts w:ascii="NimbusRomNo9L-Regu" w:hAnsi="NimbusRomNo9L-Regu" w:cs="NimbusRomNo9L-Regu" w:hint="eastAsia"/>
          <w:kern w:val="0"/>
          <w:sz w:val="20"/>
          <w:szCs w:val="20"/>
        </w:rPr>
        <w:t>，</w:t>
      </w:r>
      <w:r w:rsidR="00211FE5">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像</w:t>
      </w:r>
      <w:r w:rsidRPr="002B4A74">
        <w:rPr>
          <w:rFonts w:ascii="NimbusRomNo9L-Regu" w:hAnsi="NimbusRomNo9L-Regu" w:cs="NimbusRomNo9L-Regu" w:hint="eastAsia"/>
          <w:kern w:val="0"/>
          <w:sz w:val="20"/>
          <w:szCs w:val="20"/>
        </w:rPr>
        <w:t>Boulanger-lewandowski</w:t>
      </w:r>
      <w:r w:rsidRPr="002B4A74">
        <w:rPr>
          <w:rFonts w:ascii="NimbusRomNo9L-Regu" w:hAnsi="NimbusRomNo9L-Regu" w:cs="NimbusRomNo9L-Regu" w:hint="eastAsia"/>
          <w:kern w:val="0"/>
          <w:sz w:val="20"/>
          <w:szCs w:val="20"/>
        </w:rPr>
        <w:t>等人</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sidRPr="002B4A74">
        <w:rPr>
          <w:rFonts w:ascii="NimbusRomNo9L-Regu" w:hAnsi="NimbusRomNo9L-Regu" w:cs="NimbusRomNo9L-Regu" w:hint="eastAsia"/>
          <w:kern w:val="0"/>
          <w:sz w:val="20"/>
          <w:szCs w:val="20"/>
        </w:rPr>
        <w:t>），生产比单音符序列更复杂的音乐，并且能够产生和弦。</w:t>
      </w:r>
      <w:r w:rsidRPr="002B4A74">
        <w:rPr>
          <w:rFonts w:ascii="NimbusRomNo9L-Regu" w:hAnsi="NimbusRomNo9L-Regu" w:cs="NimbusRomNo9L-Regu" w:hint="eastAsia"/>
          <w:kern w:val="0"/>
          <w:sz w:val="20"/>
          <w:szCs w:val="20"/>
        </w:rPr>
        <w:t xml:space="preserve"> </w:t>
      </w:r>
      <w:r w:rsidR="00211FE5">
        <w:rPr>
          <w:rFonts w:ascii="NimbusRomNo9L-Regu" w:hAnsi="NimbusRomNo9L-Regu" w:cs="NimbusRomNo9L-Regu" w:hint="eastAsia"/>
          <w:kern w:val="0"/>
          <w:sz w:val="20"/>
          <w:szCs w:val="20"/>
        </w:rPr>
        <w:t>我们对现有方法的工作的</w:t>
      </w:r>
      <w:r w:rsidRPr="002B4A74">
        <w:rPr>
          <w:rFonts w:ascii="NimbusRomNo9L-Regu" w:hAnsi="NimbusRomNo9L-Regu" w:cs="NimbusRomNo9L-Regu" w:hint="eastAsia"/>
          <w:kern w:val="0"/>
          <w:sz w:val="20"/>
          <w:szCs w:val="20"/>
        </w:rPr>
        <w:t>新颖性</w:t>
      </w:r>
      <w:r w:rsidR="00211FE5">
        <w:rPr>
          <w:rFonts w:ascii="NimbusRomNo9L-Regu" w:hAnsi="NimbusRomNo9L-Regu" w:cs="NimbusRomNo9L-Regu" w:hint="eastAsia"/>
          <w:kern w:val="0"/>
          <w:sz w:val="20"/>
          <w:szCs w:val="20"/>
        </w:rPr>
        <w:t>主要</w:t>
      </w:r>
      <w:r w:rsidRPr="002B4A74">
        <w:rPr>
          <w:rFonts w:ascii="NimbusRomNo9L-Regu" w:hAnsi="NimbusRomNo9L-Regu" w:cs="NimbusRomNo9L-Regu" w:hint="eastAsia"/>
          <w:kern w:val="0"/>
          <w:sz w:val="20"/>
          <w:szCs w:val="20"/>
        </w:rPr>
        <w:t>是将音乐理论的知识结合到构建神经体系结构中的分层模型，并产生多轨流行音乐（旋律，和弦和鼓）。</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我们还提出了两个有趣的应用程序。</w:t>
      </w:r>
    </w:p>
    <w:p w:rsidR="009345A7" w:rsidRDefault="009345A7" w:rsidP="002B4A74">
      <w:pPr>
        <w:rPr>
          <w:rFonts w:ascii="NimbusRomNo9L-Regu" w:hAnsi="NimbusRomNo9L-Regu" w:cs="NimbusRomNo9L-Regu"/>
          <w:kern w:val="0"/>
          <w:sz w:val="20"/>
          <w:szCs w:val="20"/>
        </w:rPr>
      </w:pPr>
      <w:r>
        <w:rPr>
          <w:rFonts w:ascii="NimbusRomNo9L-Regu" w:hAnsi="NimbusRomNo9L-Regu" w:cs="NimbusRomNo9L-Regu"/>
          <w:kern w:val="0"/>
          <w:sz w:val="24"/>
          <w:szCs w:val="24"/>
        </w:rPr>
        <w:t>3 C</w:t>
      </w:r>
      <w:r>
        <w:rPr>
          <w:rFonts w:ascii="NimbusRomNo9L-Regu" w:hAnsi="NimbusRomNo9L-Regu" w:cs="NimbusRomNo9L-Regu"/>
          <w:kern w:val="0"/>
          <w:sz w:val="19"/>
          <w:szCs w:val="19"/>
        </w:rPr>
        <w:t xml:space="preserve">ONCEPTS FROM </w:t>
      </w:r>
      <w:r>
        <w:rPr>
          <w:rFonts w:ascii="NimbusRomNo9L-Regu" w:hAnsi="NimbusRomNo9L-Regu" w:cs="NimbusRomNo9L-Regu"/>
          <w:kern w:val="0"/>
          <w:sz w:val="24"/>
          <w:szCs w:val="24"/>
        </w:rPr>
        <w:t>M</w:t>
      </w:r>
      <w:r>
        <w:rPr>
          <w:rFonts w:ascii="NimbusRomNo9L-Regu" w:hAnsi="NimbusRomNo9L-Regu" w:cs="NimbusRomNo9L-Regu"/>
          <w:kern w:val="0"/>
          <w:sz w:val="19"/>
          <w:szCs w:val="19"/>
        </w:rPr>
        <w:t xml:space="preserve">USIC </w:t>
      </w:r>
      <w:r>
        <w:rPr>
          <w:rFonts w:ascii="NimbusRomNo9L-Regu" w:hAnsi="NimbusRomNo9L-Regu" w:cs="NimbusRomNo9L-Regu"/>
          <w:kern w:val="0"/>
          <w:sz w:val="24"/>
          <w:szCs w:val="24"/>
        </w:rPr>
        <w:t>T</w:t>
      </w:r>
      <w:r>
        <w:rPr>
          <w:rFonts w:ascii="NimbusRomNo9L-Regu" w:hAnsi="NimbusRomNo9L-Regu" w:cs="NimbusRomNo9L-Regu"/>
          <w:kern w:val="0"/>
          <w:sz w:val="19"/>
          <w:szCs w:val="19"/>
        </w:rPr>
        <w:t>HEORY</w:t>
      </w:r>
    </w:p>
    <w:p w:rsidR="009345A7" w:rsidRDefault="009345A7" w:rsidP="009345A7">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start by introducing the basic notation and definitions from music theory. A </w:t>
      </w:r>
      <w:r>
        <w:rPr>
          <w:rFonts w:ascii="NimbusRomNo9L-Medi" w:hAnsi="NimbusRomNo9L-Medi" w:cs="NimbusRomNo9L-Medi"/>
          <w:kern w:val="0"/>
          <w:sz w:val="20"/>
          <w:szCs w:val="20"/>
        </w:rPr>
        <w:t xml:space="preserve">note </w:t>
      </w:r>
      <w:r>
        <w:rPr>
          <w:rFonts w:ascii="NimbusRomNo9L-Regu" w:hAnsi="NimbusRomNo9L-Regu" w:cs="NimbusRomNo9L-Regu"/>
          <w:kern w:val="0"/>
          <w:sz w:val="20"/>
          <w:szCs w:val="20"/>
        </w:rPr>
        <w:t>defines the</w:t>
      </w:r>
    </w:p>
    <w:p w:rsidR="009345A7" w:rsidRDefault="009345A7"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basic unit that music is composed of. Music follows the </w:t>
      </w:r>
      <w:r>
        <w:rPr>
          <w:rFonts w:ascii="NimbusRomNo9L-Medi" w:hAnsi="NimbusRomNo9L-Medi" w:cs="NimbusRomNo9L-Medi"/>
          <w:kern w:val="0"/>
          <w:sz w:val="20"/>
          <w:szCs w:val="20"/>
        </w:rPr>
        <w:t xml:space="preserve">12-tone </w:t>
      </w:r>
      <w:r>
        <w:rPr>
          <w:rFonts w:ascii="NimbusRomNo9L-Regu" w:hAnsi="NimbusRomNo9L-Regu" w:cs="NimbusRomNo9L-Regu"/>
          <w:kern w:val="0"/>
          <w:sz w:val="20"/>
          <w:szCs w:val="20"/>
        </w:rPr>
        <w:t>system, i.e., 12 is the cycle length</w:t>
      </w:r>
    </w:p>
    <w:p w:rsidR="00C83ADD" w:rsidRDefault="009345A7"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of all notes. The 12 tones are: </w:t>
      </w:r>
      <w:r>
        <w:rPr>
          <w:rFonts w:ascii="CMMI10" w:hAnsi="CMMI10" w:cs="CMMI10"/>
          <w:kern w:val="0"/>
          <w:sz w:val="20"/>
          <w:szCs w:val="20"/>
        </w:rPr>
        <w:t>C</w:t>
      </w:r>
      <w:r>
        <w:rPr>
          <w:rFonts w:ascii="NimbusRomNo9L-Regu" w:hAnsi="NimbusRomNo9L-Regu" w:cs="NimbusRomNo9L-Regu"/>
          <w:kern w:val="0"/>
          <w:sz w:val="20"/>
          <w:szCs w:val="20"/>
        </w:rPr>
        <w:t xml:space="preserve">, </w:t>
      </w:r>
      <w:r>
        <w:rPr>
          <w:rFonts w:ascii="CMMI10" w:hAnsi="CMMI10" w:cs="CMMI10"/>
          <w:kern w:val="0"/>
          <w:sz w:val="20"/>
          <w:szCs w:val="20"/>
        </w:rPr>
        <w:t>C</w:t>
      </w:r>
      <w:r>
        <w:rPr>
          <w:rFonts w:ascii="CMMI7" w:hAnsi="CMMI7" w:cs="CMMI7"/>
          <w:kern w:val="0"/>
          <w:sz w:val="14"/>
          <w:szCs w:val="14"/>
        </w:rPr>
        <w:t>]</w:t>
      </w:r>
      <w:r>
        <w:rPr>
          <w:rFonts w:ascii="CMMI10" w:hAnsi="CMMI10" w:cs="CMMI10"/>
          <w:kern w:val="0"/>
          <w:sz w:val="20"/>
          <w:szCs w:val="20"/>
        </w:rPr>
        <w:t>=D</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D</w:t>
      </w:r>
      <w:r>
        <w:rPr>
          <w:rFonts w:ascii="NimbusRomNo9L-Regu" w:hAnsi="NimbusRomNo9L-Regu" w:cs="NimbusRomNo9L-Regu"/>
          <w:kern w:val="0"/>
          <w:sz w:val="20"/>
          <w:szCs w:val="20"/>
        </w:rPr>
        <w:t xml:space="preserve">, </w:t>
      </w:r>
      <w:r>
        <w:rPr>
          <w:rFonts w:ascii="CMMI10" w:hAnsi="CMMI10" w:cs="CMMI10"/>
          <w:kern w:val="0"/>
          <w:sz w:val="20"/>
          <w:szCs w:val="20"/>
        </w:rPr>
        <w:t>D</w:t>
      </w:r>
      <w:r>
        <w:rPr>
          <w:rFonts w:ascii="CMMI7" w:hAnsi="CMMI7" w:cs="CMMI7"/>
          <w:kern w:val="0"/>
          <w:sz w:val="14"/>
          <w:szCs w:val="14"/>
        </w:rPr>
        <w:t>]</w:t>
      </w:r>
      <w:r>
        <w:rPr>
          <w:rFonts w:ascii="CMMI10" w:hAnsi="CMMI10" w:cs="CMMI10"/>
          <w:kern w:val="0"/>
          <w:sz w:val="20"/>
          <w:szCs w:val="20"/>
        </w:rPr>
        <w:t>=E</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E</w:t>
      </w:r>
      <w:r>
        <w:rPr>
          <w:rFonts w:ascii="NimbusRomNo9L-Regu" w:hAnsi="NimbusRomNo9L-Regu" w:cs="NimbusRomNo9L-Regu"/>
          <w:kern w:val="0"/>
          <w:sz w:val="20"/>
          <w:szCs w:val="20"/>
        </w:rPr>
        <w:t xml:space="preserve">, </w:t>
      </w:r>
      <w:r>
        <w:rPr>
          <w:rFonts w:ascii="CMMI10" w:hAnsi="CMMI10" w:cs="CMMI10"/>
          <w:kern w:val="0"/>
          <w:sz w:val="20"/>
          <w:szCs w:val="20"/>
        </w:rPr>
        <w:t>F</w:t>
      </w:r>
      <w:r>
        <w:rPr>
          <w:rFonts w:ascii="NimbusRomNo9L-Regu" w:hAnsi="NimbusRomNo9L-Regu" w:cs="NimbusRomNo9L-Regu"/>
          <w:kern w:val="0"/>
          <w:sz w:val="20"/>
          <w:szCs w:val="20"/>
        </w:rPr>
        <w:t xml:space="preserve">, </w:t>
      </w:r>
      <w:r>
        <w:rPr>
          <w:rFonts w:ascii="CMMI10" w:hAnsi="CMMI10" w:cs="CMMI10"/>
          <w:kern w:val="0"/>
          <w:sz w:val="20"/>
          <w:szCs w:val="20"/>
        </w:rPr>
        <w:t>F</w:t>
      </w:r>
      <w:r>
        <w:rPr>
          <w:rFonts w:ascii="CMMI7" w:hAnsi="CMMI7" w:cs="CMMI7"/>
          <w:kern w:val="0"/>
          <w:sz w:val="14"/>
          <w:szCs w:val="14"/>
        </w:rPr>
        <w:t>]</w:t>
      </w:r>
      <w:r>
        <w:rPr>
          <w:rFonts w:ascii="CMMI10" w:hAnsi="CMMI10" w:cs="CMMI10"/>
          <w:kern w:val="0"/>
          <w:sz w:val="20"/>
          <w:szCs w:val="20"/>
        </w:rPr>
        <w:t>=G</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G</w:t>
      </w:r>
      <w:r>
        <w:rPr>
          <w:rFonts w:ascii="NimbusRomNo9L-Regu" w:hAnsi="NimbusRomNo9L-Regu" w:cs="NimbusRomNo9L-Regu"/>
          <w:kern w:val="0"/>
          <w:sz w:val="20"/>
          <w:szCs w:val="20"/>
        </w:rPr>
        <w:t xml:space="preserve">, </w:t>
      </w:r>
      <w:r>
        <w:rPr>
          <w:rFonts w:ascii="CMMI10" w:hAnsi="CMMI10" w:cs="CMMI10"/>
          <w:kern w:val="0"/>
          <w:sz w:val="20"/>
          <w:szCs w:val="20"/>
        </w:rPr>
        <w:t>G</w:t>
      </w:r>
      <w:r>
        <w:rPr>
          <w:rFonts w:ascii="CMMI7" w:hAnsi="CMMI7" w:cs="CMMI7"/>
          <w:kern w:val="0"/>
          <w:sz w:val="14"/>
          <w:szCs w:val="14"/>
        </w:rPr>
        <w:t>]</w:t>
      </w:r>
      <w:r>
        <w:rPr>
          <w:rFonts w:ascii="CMMI10" w:hAnsi="CMMI10" w:cs="CMMI10"/>
          <w:kern w:val="0"/>
          <w:sz w:val="20"/>
          <w:szCs w:val="20"/>
        </w:rPr>
        <w:t>=A</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A</w:t>
      </w:r>
      <w:r>
        <w:rPr>
          <w:rFonts w:ascii="NimbusRomNo9L-Regu" w:hAnsi="NimbusRomNo9L-Regu" w:cs="NimbusRomNo9L-Regu"/>
          <w:kern w:val="0"/>
          <w:sz w:val="20"/>
          <w:szCs w:val="20"/>
        </w:rPr>
        <w:t xml:space="preserve">, </w:t>
      </w:r>
      <w:r>
        <w:rPr>
          <w:rFonts w:ascii="CMMI10" w:hAnsi="CMMI10" w:cs="CMMI10"/>
          <w:kern w:val="0"/>
          <w:sz w:val="20"/>
          <w:szCs w:val="20"/>
        </w:rPr>
        <w:t>A</w:t>
      </w:r>
      <w:r>
        <w:rPr>
          <w:rFonts w:ascii="CMMI7" w:hAnsi="CMMI7" w:cs="CMMI7"/>
          <w:kern w:val="0"/>
          <w:sz w:val="14"/>
          <w:szCs w:val="14"/>
        </w:rPr>
        <w:t>]</w:t>
      </w:r>
      <w:r>
        <w:rPr>
          <w:rFonts w:ascii="CMMI10" w:hAnsi="CMMI10" w:cs="CMMI10"/>
          <w:kern w:val="0"/>
          <w:sz w:val="20"/>
          <w:szCs w:val="20"/>
        </w:rPr>
        <w:t>=B</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B</w:t>
      </w:r>
      <w:r>
        <w:rPr>
          <w:rFonts w:ascii="NimbusRomNo9L-Regu" w:hAnsi="NimbusRomNo9L-Regu" w:cs="NimbusRomNo9L-Regu"/>
          <w:kern w:val="0"/>
          <w:sz w:val="20"/>
          <w:szCs w:val="20"/>
        </w:rPr>
        <w:t xml:space="preserve">. </w:t>
      </w:r>
    </w:p>
    <w:p w:rsidR="009345A7" w:rsidRDefault="00C83ADD"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 </w:t>
      </w:r>
      <w:r w:rsidR="009345A7">
        <w:rPr>
          <w:rFonts w:ascii="NimbusRomNo9L-Medi" w:hAnsi="NimbusRomNo9L-Medi" w:cs="NimbusRomNo9L-Medi"/>
          <w:kern w:val="0"/>
          <w:sz w:val="20"/>
          <w:szCs w:val="20"/>
        </w:rPr>
        <w:t xml:space="preserve">bar </w:t>
      </w:r>
      <w:r w:rsidR="009345A7">
        <w:rPr>
          <w:rFonts w:ascii="NimbusRomNo9L-Regu" w:hAnsi="NimbusRomNo9L-Regu" w:cs="NimbusRomNo9L-Regu"/>
          <w:kern w:val="0"/>
          <w:sz w:val="20"/>
          <w:szCs w:val="20"/>
        </w:rPr>
        <w:t>is a short segment of time that corresponds to a specific number o</w:t>
      </w:r>
      <w:r>
        <w:rPr>
          <w:rFonts w:ascii="NimbusRomNo9L-Regu" w:hAnsi="NimbusRomNo9L-Regu" w:cs="NimbusRomNo9L-Regu"/>
          <w:kern w:val="0"/>
          <w:sz w:val="20"/>
          <w:szCs w:val="20"/>
        </w:rPr>
        <w:t>f beats (notes). The boundaries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of the bar are i</w:t>
      </w:r>
      <w:r>
        <w:rPr>
          <w:rFonts w:ascii="NimbusRomNo9L-Regu" w:hAnsi="NimbusRomNo9L-Regu" w:cs="NimbusRomNo9L-Regu"/>
          <w:kern w:val="0"/>
          <w:sz w:val="20"/>
          <w:szCs w:val="20"/>
        </w:rPr>
        <w:t>ndicated by vertical bar lines.</w:t>
      </w:r>
      <w:r>
        <w:rPr>
          <w:rFonts w:ascii="NimbusRomNo9L-Regu" w:hAnsi="NimbusRomNo9L-Regu" w:cs="NimbusRomNo9L-Regu" w:hint="eastAsia"/>
          <w:kern w:val="0"/>
          <w:sz w:val="20"/>
          <w:szCs w:val="20"/>
        </w:rPr>
        <w:t xml:space="preserve"> </w:t>
      </w:r>
      <w:r w:rsidR="009345A7">
        <w:rPr>
          <w:rFonts w:ascii="NimbusRomNo9L-Medi" w:hAnsi="NimbusRomNo9L-Medi" w:cs="NimbusRomNo9L-Medi"/>
          <w:kern w:val="0"/>
          <w:sz w:val="20"/>
          <w:szCs w:val="20"/>
        </w:rPr>
        <w:t xml:space="preserve">Scale </w:t>
      </w:r>
      <w:r w:rsidR="009345A7">
        <w:rPr>
          <w:rFonts w:ascii="NimbusRomNo9L-Regu" w:hAnsi="NimbusRomNo9L-Regu" w:cs="NimbusRomNo9L-Regu"/>
          <w:kern w:val="0"/>
          <w:sz w:val="20"/>
          <w:szCs w:val="20"/>
        </w:rPr>
        <w:t xml:space="preserve">is a subset of notes. There are four types of scales most commonly used: </w:t>
      </w:r>
      <w:r w:rsidR="009345A7">
        <w:rPr>
          <w:rFonts w:ascii="NimbusRomNo9L-ReguItal" w:hAnsi="NimbusRomNo9L-ReguItal" w:cs="NimbusRomNo9L-ReguItal"/>
          <w:kern w:val="0"/>
          <w:sz w:val="20"/>
          <w:szCs w:val="20"/>
        </w:rPr>
        <w:t xml:space="preserve">Major </w:t>
      </w:r>
      <w:r w:rsidR="009345A7">
        <w:rPr>
          <w:rFonts w:ascii="NimbusRomNo9L-Regu" w:hAnsi="NimbusRomNo9L-Regu" w:cs="NimbusRomNo9L-Regu"/>
          <w:kern w:val="0"/>
          <w:sz w:val="20"/>
          <w:szCs w:val="20"/>
        </w:rPr>
        <w:t>(</w:t>
      </w:r>
      <w:r w:rsidR="009345A7">
        <w:rPr>
          <w:rFonts w:ascii="NimbusRomNo9L-ReguItal" w:hAnsi="NimbusRomNo9L-ReguItal" w:cs="NimbusRomNo9L-ReguItal"/>
          <w:kern w:val="0"/>
          <w:sz w:val="20"/>
          <w:szCs w:val="20"/>
        </w:rPr>
        <w:t>Minor</w:t>
      </w:r>
      <w:r w:rsidR="009345A7">
        <w:rPr>
          <w:rFonts w:ascii="NimbusRomNo9L-Regu" w:hAnsi="NimbusRomNo9L-Regu" w:cs="NimbusRomNo9L-Regu"/>
          <w:kern w:val="0"/>
          <w:sz w:val="20"/>
          <w:szCs w:val="20"/>
        </w:rPr>
        <w:t xml:space="preserve">), </w:t>
      </w:r>
      <w:r w:rsidR="009345A7">
        <w:rPr>
          <w:rFonts w:ascii="NimbusRomNo9L-ReguItal" w:hAnsi="NimbusRomNo9L-ReguItal" w:cs="NimbusRomNo9L-ReguItal"/>
          <w:kern w:val="0"/>
          <w:sz w:val="20"/>
          <w:szCs w:val="20"/>
        </w:rPr>
        <w:t>Harmonic</w:t>
      </w:r>
      <w:r w:rsidR="00FB0A45">
        <w:rPr>
          <w:rFonts w:ascii="NimbusRomNo9L-ReguItal" w:hAnsi="NimbusRomNo9L-ReguItal" w:cs="NimbusRomNo9L-ReguItal"/>
          <w:kern w:val="0"/>
          <w:sz w:val="20"/>
          <w:szCs w:val="20"/>
        </w:rPr>
        <w:t xml:space="preserve"> </w:t>
      </w:r>
      <w:r w:rsidR="009345A7">
        <w:rPr>
          <w:rFonts w:ascii="NimbusRomNo9L-ReguItal" w:hAnsi="NimbusRomNo9L-ReguItal" w:cs="NimbusRomNo9L-ReguItal"/>
          <w:kern w:val="0"/>
          <w:sz w:val="20"/>
          <w:szCs w:val="20"/>
        </w:rPr>
        <w:t>Minor</w:t>
      </w:r>
      <w:r w:rsidR="009345A7">
        <w:rPr>
          <w:rFonts w:ascii="NimbusRomNo9L-Regu" w:hAnsi="NimbusRomNo9L-Regu" w:cs="NimbusRomNo9L-Regu"/>
          <w:kern w:val="0"/>
          <w:sz w:val="20"/>
          <w:szCs w:val="20"/>
        </w:rPr>
        <w:t xml:space="preserve">, </w:t>
      </w:r>
      <w:r w:rsidR="009345A7">
        <w:rPr>
          <w:rFonts w:ascii="NimbusRomNo9L-ReguItal" w:hAnsi="NimbusRomNo9L-ReguItal" w:cs="NimbusRomNo9L-ReguItal"/>
          <w:kern w:val="0"/>
          <w:sz w:val="20"/>
          <w:szCs w:val="20"/>
        </w:rPr>
        <w:t xml:space="preserve">Melodic Minor </w:t>
      </w:r>
      <w:r w:rsidR="009345A7">
        <w:rPr>
          <w:rFonts w:ascii="NimbusRomNo9L-Regu" w:hAnsi="NimbusRomNo9L-Regu" w:cs="NimbusRomNo9L-Regu"/>
          <w:kern w:val="0"/>
          <w:sz w:val="20"/>
          <w:szCs w:val="20"/>
        </w:rPr>
        <w:t xml:space="preserve">and </w:t>
      </w:r>
      <w:r w:rsidR="009345A7">
        <w:rPr>
          <w:rFonts w:ascii="NimbusRomNo9L-ReguItal" w:hAnsi="NimbusRomNo9L-ReguItal" w:cs="NimbusRomNo9L-ReguItal"/>
          <w:kern w:val="0"/>
          <w:sz w:val="20"/>
          <w:szCs w:val="20"/>
        </w:rPr>
        <w:t>Blues</w:t>
      </w:r>
      <w:r w:rsidR="009345A7">
        <w:rPr>
          <w:rFonts w:ascii="NimbusRomNo9L-Regu" w:hAnsi="NimbusRomNo9L-Regu" w:cs="NimbusRomNo9L-Regu"/>
          <w:kern w:val="0"/>
          <w:sz w:val="20"/>
          <w:szCs w:val="20"/>
        </w:rPr>
        <w:t xml:space="preserve">. Each scale type specifies a sequence of relative </w:t>
      </w:r>
      <w:r w:rsidR="009345A7">
        <w:rPr>
          <w:rFonts w:ascii="NimbusRomNo9L-ReguItal" w:hAnsi="NimbusRomNo9L-ReguItal" w:cs="NimbusRomNo9L-ReguItal"/>
          <w:kern w:val="0"/>
          <w:sz w:val="20"/>
          <w:szCs w:val="20"/>
        </w:rPr>
        <w:t>intervals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(or shifts) which act relative to the starting note. For example, the sequence for the scale type </w:t>
      </w:r>
      <w:r w:rsidR="009345A7">
        <w:rPr>
          <w:rFonts w:ascii="NimbusRomNo9L-ReguItal" w:hAnsi="NimbusRomNo9L-ReguItal" w:cs="NimbusRomNo9L-ReguItal"/>
          <w:kern w:val="0"/>
          <w:sz w:val="20"/>
          <w:szCs w:val="20"/>
        </w:rPr>
        <w:t>Major</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is </w:t>
      </w:r>
      <w:r w:rsidR="009345A7">
        <w:rPr>
          <w:rFonts w:ascii="CMR10" w:hAnsi="CMR10" w:cs="CMR10"/>
          <w:kern w:val="0"/>
          <w:sz w:val="20"/>
          <w:szCs w:val="20"/>
        </w:rPr>
        <w:t xml:space="preserve">2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 xml:space="preserve">1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r w:rsidR="009345A7">
        <w:rPr>
          <w:rFonts w:ascii="CMSY10" w:hAnsi="CMSY10" w:cs="CMSY10"/>
          <w:kern w:val="0"/>
          <w:sz w:val="20"/>
          <w:szCs w:val="20"/>
        </w:rPr>
        <w:t xml:space="preserve"> </w:t>
      </w:r>
      <w:r w:rsidR="009345A7">
        <w:rPr>
          <w:rFonts w:ascii="CMR10" w:hAnsi="CMR10" w:cs="CMR10"/>
          <w:kern w:val="0"/>
          <w:sz w:val="20"/>
          <w:szCs w:val="20"/>
        </w:rPr>
        <w:t>1</w:t>
      </w:r>
      <w:r w:rsidR="009345A7">
        <w:rPr>
          <w:rFonts w:ascii="NimbusRomNo9L-Regu" w:hAnsi="NimbusRomNo9L-Regu" w:cs="NimbusRomNo9L-Regu"/>
          <w:kern w:val="0"/>
          <w:sz w:val="20"/>
          <w:szCs w:val="20"/>
        </w:rPr>
        <w:t xml:space="preserve">. Thus, </w:t>
      </w:r>
      <w:r w:rsidR="009345A7">
        <w:rPr>
          <w:rFonts w:ascii="NimbusRomNo9L-ReguItal" w:hAnsi="NimbusRomNo9L-ReguItal" w:cs="NimbusRomNo9L-ReguItal"/>
          <w:kern w:val="0"/>
          <w:sz w:val="20"/>
          <w:szCs w:val="20"/>
        </w:rPr>
        <w:t xml:space="preserve">C Major </w:t>
      </w:r>
      <w:r w:rsidR="009345A7">
        <w:rPr>
          <w:rFonts w:ascii="NimbusRomNo9L-Regu" w:hAnsi="NimbusRomNo9L-Regu" w:cs="NimbusRomNo9L-Regu"/>
          <w:kern w:val="0"/>
          <w:sz w:val="20"/>
          <w:szCs w:val="20"/>
        </w:rPr>
        <w:t>specifies the star</w:t>
      </w:r>
      <w:r>
        <w:rPr>
          <w:rFonts w:ascii="NimbusRomNo9L-Regu" w:hAnsi="NimbusRomNo9L-Regu" w:cs="NimbusRomNo9L-Regu"/>
          <w:kern w:val="0"/>
          <w:sz w:val="20"/>
          <w:szCs w:val="20"/>
        </w:rPr>
        <w:t>ting note to be C, and applying</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the relative sequence of shifts yields:</w:t>
      </w:r>
      <w:r w:rsidR="009345A7">
        <w:rPr>
          <w:rFonts w:ascii="NimbusRomNo9L-Regu" w:hAnsi="NimbusRomNo9L-Regu" w:cs="NimbusRomNo9L-Regu"/>
          <w:kern w:val="0"/>
          <w:sz w:val="20"/>
          <w:szCs w:val="20"/>
        </w:rPr>
        <w:tab/>
        <w:t>The subset of</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notes specified by </w:t>
      </w:r>
      <w:r w:rsidR="009345A7">
        <w:rPr>
          <w:rFonts w:ascii="NimbusRomNo9L-ReguItal" w:hAnsi="NimbusRomNo9L-ReguItal" w:cs="NimbusRomNo9L-ReguItal"/>
          <w:kern w:val="0"/>
          <w:sz w:val="20"/>
          <w:szCs w:val="20"/>
        </w:rPr>
        <w:t xml:space="preserve">C Major </w:t>
      </w:r>
      <w:r w:rsidR="009345A7">
        <w:rPr>
          <w:rFonts w:ascii="NimbusRomNo9L-Regu" w:hAnsi="NimbusRomNo9L-Regu" w:cs="NimbusRomNo9L-Regu"/>
          <w:kern w:val="0"/>
          <w:sz w:val="20"/>
          <w:szCs w:val="20"/>
        </w:rPr>
        <w:t>is thus C, D, E, F, G, A, and B (a subset of seven</w:t>
      </w:r>
      <w:r>
        <w:rPr>
          <w:rFonts w:ascii="NimbusRomNo9L-Regu" w:hAnsi="NimbusRomNo9L-Regu" w:cs="NimbusRomNo9L-Regu"/>
          <w:kern w:val="0"/>
          <w:sz w:val="20"/>
          <w:szCs w:val="20"/>
        </w:rPr>
        <w:t xml:space="preserve"> notes). All scales types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have a subset of seven notes except for Blues which has six. In total</w:t>
      </w:r>
      <w:r>
        <w:rPr>
          <w:rFonts w:ascii="NimbusRomNo9L-Regu" w:hAnsi="NimbusRomNo9L-Regu" w:cs="NimbusRomNo9L-Regu"/>
          <w:kern w:val="0"/>
          <w:sz w:val="20"/>
          <w:szCs w:val="20"/>
        </w:rPr>
        <w:t xml:space="preserve"> we have 48 unique scales, i.e.</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4 scale types and 12 possible starting notes. We treat </w:t>
      </w:r>
      <w:r w:rsidR="009345A7">
        <w:rPr>
          <w:rFonts w:ascii="NimbusRomNo9L-ReguItal" w:hAnsi="NimbusRomNo9L-ReguItal" w:cs="NimbusRomNo9L-ReguItal"/>
          <w:kern w:val="0"/>
          <w:sz w:val="20"/>
          <w:szCs w:val="20"/>
        </w:rPr>
        <w:t xml:space="preserve">Major </w:t>
      </w:r>
      <w:r w:rsidR="009345A7">
        <w:rPr>
          <w:rFonts w:ascii="NimbusRomNo9L-Regu" w:hAnsi="NimbusRomNo9L-Regu" w:cs="NimbusRomNo9L-Regu"/>
          <w:kern w:val="0"/>
          <w:sz w:val="20"/>
          <w:szCs w:val="20"/>
        </w:rPr>
        <w:t xml:space="preserve">and </w:t>
      </w:r>
      <w:r w:rsidR="009345A7">
        <w:rPr>
          <w:rFonts w:ascii="NimbusRomNo9L-ReguItal" w:hAnsi="NimbusRomNo9L-ReguItal" w:cs="NimbusRomNo9L-ReguItal"/>
          <w:kern w:val="0"/>
          <w:sz w:val="20"/>
          <w:szCs w:val="20"/>
        </w:rPr>
        <w:t xml:space="preserve">Minor </w:t>
      </w:r>
      <w:r w:rsidR="009345A7">
        <w:rPr>
          <w:rFonts w:ascii="NimbusRomNo9L-Regu" w:hAnsi="NimbusRomNo9L-Regu" w:cs="NimbusRomNo9L-Regu"/>
          <w:kern w:val="0"/>
          <w:sz w:val="20"/>
          <w:szCs w:val="20"/>
        </w:rPr>
        <w:t xml:space="preserve">as one type as for a </w:t>
      </w:r>
      <w:r w:rsidR="009345A7">
        <w:rPr>
          <w:rFonts w:ascii="NimbusRomNo9L-ReguItal" w:hAnsi="NimbusRomNo9L-ReguItal" w:cs="NimbusRomNo9L-ReguItal"/>
          <w:kern w:val="0"/>
          <w:sz w:val="20"/>
          <w:szCs w:val="20"/>
        </w:rPr>
        <w:t>Major</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scale there is always a </w:t>
      </w:r>
      <w:r w:rsidR="009345A7">
        <w:rPr>
          <w:rFonts w:ascii="NimbusRomNo9L-ReguItal" w:hAnsi="NimbusRomNo9L-ReguItal" w:cs="NimbusRomNo9L-ReguItal"/>
          <w:kern w:val="0"/>
          <w:sz w:val="20"/>
          <w:szCs w:val="20"/>
        </w:rPr>
        <w:t xml:space="preserve">Minor </w:t>
      </w:r>
      <w:r w:rsidR="009345A7">
        <w:rPr>
          <w:rFonts w:ascii="NimbusRomNo9L-Regu" w:hAnsi="NimbusRomNo9L-Regu" w:cs="NimbusRomNo9L-Regu"/>
          <w:kern w:val="0"/>
          <w:sz w:val="20"/>
          <w:szCs w:val="20"/>
        </w:rPr>
        <w:t>that has exactly the same set of notes. In</w:t>
      </w:r>
      <w:r>
        <w:rPr>
          <w:rFonts w:ascii="NimbusRomNo9L-Regu" w:hAnsi="NimbusRomNo9L-Regu" w:cs="NimbusRomNo9L-Regu"/>
          <w:kern w:val="0"/>
          <w:sz w:val="20"/>
          <w:szCs w:val="20"/>
        </w:rPr>
        <w:t xml:space="preserve"> music theory, this is </w:t>
      </w:r>
      <w:r>
        <w:rPr>
          <w:rFonts w:ascii="NimbusRomNo9L-Regu" w:hAnsi="NimbusRomNo9L-Regu" w:cs="NimbusRomNo9L-Regu"/>
          <w:kern w:val="0"/>
          <w:sz w:val="20"/>
          <w:szCs w:val="20"/>
        </w:rPr>
        <w:lastRenderedPageBreak/>
        <w:t>referred</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to as </w:t>
      </w:r>
      <w:r w:rsidR="009345A7">
        <w:rPr>
          <w:rFonts w:ascii="NimbusRomNo9L-ReguItal" w:hAnsi="NimbusRomNo9L-ReguItal" w:cs="NimbusRomNo9L-ReguItal"/>
          <w:kern w:val="0"/>
          <w:sz w:val="20"/>
          <w:szCs w:val="20"/>
        </w:rPr>
        <w:t>Relative Minor</w:t>
      </w:r>
      <w:r w:rsidR="009345A7">
        <w:rPr>
          <w:rFonts w:ascii="NimbusRomNo9L-Regu" w:hAnsi="NimbusRomNo9L-Regu" w:cs="NimbusRomNo9L-Regu"/>
          <w:kern w:val="0"/>
          <w:sz w:val="20"/>
          <w:szCs w:val="20"/>
        </w:rPr>
        <w:t>.</w:t>
      </w:r>
    </w:p>
    <w:p w:rsidR="009345A7" w:rsidRPr="009345A7" w:rsidRDefault="009345A7" w:rsidP="009345A7">
      <w:pPr>
        <w:autoSpaceDE w:val="0"/>
        <w:autoSpaceDN w:val="0"/>
        <w:adjustRightInd w:val="0"/>
        <w:jc w:val="left"/>
        <w:rPr>
          <w:rFonts w:ascii="NimbusRomNo9L-Regu" w:hAnsi="NimbusRomNo9L-Regu" w:cs="NimbusRomNo9L-Regu"/>
          <w:kern w:val="0"/>
          <w:sz w:val="20"/>
          <w:szCs w:val="20"/>
        </w:rPr>
      </w:pPr>
      <w:r w:rsidRPr="009345A7">
        <w:rPr>
          <w:rFonts w:ascii="NimbusRomNo9L-Regu" w:hAnsi="NimbusRomNo9L-Regu" w:cs="NimbusRomNo9L-Regu" w:hint="eastAsia"/>
          <w:kern w:val="0"/>
          <w:sz w:val="20"/>
          <w:szCs w:val="20"/>
        </w:rPr>
        <w:t>3</w:t>
      </w:r>
      <w:r w:rsidRPr="009345A7">
        <w:rPr>
          <w:rFonts w:ascii="NimbusRomNo9L-Regu" w:hAnsi="NimbusRomNo9L-Regu" w:cs="NimbusRomNo9L-Regu" w:hint="eastAsia"/>
          <w:kern w:val="0"/>
          <w:sz w:val="20"/>
          <w:szCs w:val="20"/>
        </w:rPr>
        <w:t>音乐理论的概念</w:t>
      </w:r>
    </w:p>
    <w:p w:rsidR="003D3660" w:rsidRDefault="00EE4A95" w:rsidP="003D3660">
      <w:pPr>
        <w:pStyle w:val="HTML"/>
        <w:rPr>
          <w:ins w:id="45" w:author="也许" w:date="2017-08-21T00:07:00Z"/>
        </w:rPr>
      </w:pPr>
      <w:r>
        <w:rPr>
          <w:rFonts w:ascii="NimbusRomNo9L-Regu" w:hAnsi="NimbusRomNo9L-Regu" w:cs="NimbusRomNo9L-Regu" w:hint="eastAsia"/>
          <w:sz w:val="20"/>
          <w:szCs w:val="20"/>
        </w:rPr>
        <w:t>我们首先介绍音乐理论的基本音符</w:t>
      </w:r>
      <w:r w:rsidR="009345A7" w:rsidRPr="009345A7">
        <w:rPr>
          <w:rFonts w:ascii="NimbusRomNo9L-Regu" w:hAnsi="NimbusRomNo9L-Regu" w:cs="NimbusRomNo9L-Regu" w:hint="eastAsia"/>
          <w:sz w:val="20"/>
          <w:szCs w:val="20"/>
        </w:rPr>
        <w:t>和定义。音符定义了音乐组成的基本单位。音乐遵循</w:t>
      </w:r>
      <w:r w:rsidR="009345A7" w:rsidRPr="009345A7">
        <w:rPr>
          <w:rFonts w:ascii="NimbusRomNo9L-Regu" w:hAnsi="NimbusRomNo9L-Regu" w:cs="NimbusRomNo9L-Regu" w:hint="eastAsia"/>
          <w:sz w:val="20"/>
          <w:szCs w:val="20"/>
        </w:rPr>
        <w:t>12</w:t>
      </w:r>
      <w:r w:rsidR="009345A7" w:rsidRPr="009345A7">
        <w:rPr>
          <w:rFonts w:ascii="NimbusRomNo9L-Regu" w:hAnsi="NimbusRomNo9L-Regu" w:cs="NimbusRomNo9L-Regu" w:hint="eastAsia"/>
          <w:sz w:val="20"/>
          <w:szCs w:val="20"/>
        </w:rPr>
        <w:t>音系，即</w:t>
      </w:r>
      <w:r w:rsidR="009345A7" w:rsidRPr="009345A7">
        <w:rPr>
          <w:rFonts w:ascii="NimbusRomNo9L-Regu" w:hAnsi="NimbusRomNo9L-Regu" w:cs="NimbusRomNo9L-Regu" w:hint="eastAsia"/>
          <w:sz w:val="20"/>
          <w:szCs w:val="20"/>
        </w:rPr>
        <w:t>12</w:t>
      </w:r>
      <w:r w:rsidR="009345A7" w:rsidRPr="009345A7">
        <w:rPr>
          <w:rFonts w:ascii="NimbusRomNo9L-Regu" w:hAnsi="NimbusRomNo9L-Regu" w:cs="NimbusRomNo9L-Regu" w:hint="eastAsia"/>
          <w:sz w:val="20"/>
          <w:szCs w:val="20"/>
        </w:rPr>
        <w:t>是所有音符的周期长度。</w:t>
      </w:r>
      <w:r w:rsidR="009345A7" w:rsidRPr="009345A7">
        <w:rPr>
          <w:rFonts w:ascii="NimbusRomNo9L-Regu" w:hAnsi="NimbusRomNo9L-Regu" w:cs="NimbusRomNo9L-Regu" w:hint="eastAsia"/>
          <w:sz w:val="20"/>
          <w:szCs w:val="20"/>
        </w:rPr>
        <w:t xml:space="preserve"> 12</w:t>
      </w:r>
      <w:r w:rsidR="00FB0A45">
        <w:rPr>
          <w:rFonts w:ascii="NimbusRomNo9L-Regu" w:hAnsi="NimbusRomNo9L-Regu" w:cs="NimbusRomNo9L-Regu" w:hint="eastAsia"/>
          <w:sz w:val="20"/>
          <w:szCs w:val="20"/>
        </w:rPr>
        <w:t>个音</w:t>
      </w:r>
      <w:r w:rsidR="009345A7" w:rsidRPr="009345A7">
        <w:rPr>
          <w:rFonts w:ascii="NimbusRomNo9L-Regu" w:hAnsi="NimbusRomNo9L-Regu" w:cs="NimbusRomNo9L-Regu" w:hint="eastAsia"/>
          <w:sz w:val="20"/>
          <w:szCs w:val="20"/>
        </w:rPr>
        <w:t>是：</w:t>
      </w:r>
      <w:ins w:id="46" w:author="也许" w:date="2017-08-21T00:04:00Z">
        <w:r w:rsidR="00EB3FFA" w:rsidRPr="00EB3FFA">
          <w:t>C #C D #D E F #F G#G A #A B</w:t>
        </w:r>
      </w:ins>
      <w:ins w:id="47" w:author="也许" w:date="2017-08-21T00:07:00Z">
        <w:r w:rsidR="003D3660">
          <w:rPr>
            <w:rFonts w:hint="eastAsia"/>
          </w:rPr>
          <w:t>（</w:t>
        </w:r>
        <w:r w:rsidR="003D3660">
          <w:t>如果从C开始，按照C D E F G A B 的顺序排序的话，这个音阶就叫——C</w:t>
        </w:r>
        <w:r w:rsidR="003D3660">
          <w:fldChar w:fldCharType="begin"/>
        </w:r>
        <w:r w:rsidR="003D3660">
          <w:instrText xml:space="preserve"> HYPERLINK "https://www.baidu.com/s?wd=%E8%87%AA%E7%84%B6%E5%A4%A7%E8%B0%83&amp;tn=44039180_cpr&amp;fenlei=mv6quAkxTZn0IZRqIHckPjm4nH00T1YznhF-uWbYnjPhnhNhnhnY0ZwV5Hcvrjm3rH6sPfKWUMw85HfYnjn4nH6sgvPsT6KdThsqpZwYTjCEQLGCpyw9Uz4Bmy-bIi4WUvYETgN-TLwGUv3EnWnYnjn1PHmk" \t "_blank" </w:instrText>
        </w:r>
        <w:r w:rsidR="003D3660">
          <w:fldChar w:fldCharType="separate"/>
        </w:r>
        <w:r w:rsidR="003D3660">
          <w:rPr>
            <w:rStyle w:val="aa"/>
          </w:rPr>
          <w:t>自然大调</w:t>
        </w:r>
        <w:r w:rsidR="003D3660">
          <w:fldChar w:fldCharType="end"/>
        </w:r>
        <w:r w:rsidR="003D3660">
          <w:t>。  然后 他们每一个音与音的距离不变，所有的音向上移动半个音 从#C开始排序的话 就变成了#C #D #E #F #G #A #B 这时候，这个音阶就成为了#C大调而不是C大调。 依次类推 所有的音只有12种。</w:t>
        </w:r>
      </w:ins>
    </w:p>
    <w:p w:rsidR="00EB3FFA" w:rsidRPr="00EB3FFA" w:rsidRDefault="003D3660" w:rsidP="00EB3FFA">
      <w:pPr>
        <w:pStyle w:val="HTML"/>
        <w:rPr>
          <w:ins w:id="48" w:author="也许" w:date="2017-08-21T00:04:00Z"/>
        </w:rPr>
      </w:pPr>
      <w:ins w:id="49" w:author="也许" w:date="2017-08-21T00:07:00Z">
        <w:r>
          <w:rPr>
            <w:rFonts w:hint="eastAsia"/>
          </w:rPr>
          <w:t>）</w:t>
        </w:r>
      </w:ins>
    </w:p>
    <w:p w:rsidR="009345A7" w:rsidRPr="009345A7" w:rsidRDefault="009345A7" w:rsidP="00C83ADD">
      <w:pPr>
        <w:autoSpaceDE w:val="0"/>
        <w:autoSpaceDN w:val="0"/>
        <w:adjustRightInd w:val="0"/>
        <w:ind w:firstLine="420"/>
        <w:jc w:val="left"/>
        <w:rPr>
          <w:rFonts w:ascii="NimbusRomNo9L-Regu" w:hAnsi="NimbusRomNo9L-Regu" w:cs="NimbusRomNo9L-Regu"/>
          <w:kern w:val="0"/>
          <w:sz w:val="20"/>
          <w:szCs w:val="20"/>
        </w:rPr>
      </w:pPr>
    </w:p>
    <w:p w:rsidR="00C21089" w:rsidRDefault="009345A7" w:rsidP="009345A7">
      <w:pPr>
        <w:autoSpaceDE w:val="0"/>
        <w:autoSpaceDN w:val="0"/>
        <w:adjustRightInd w:val="0"/>
        <w:jc w:val="left"/>
        <w:rPr>
          <w:rFonts w:ascii="NimbusRomNo9L-Regu" w:hAnsi="NimbusRomNo9L-Regu" w:cs="NimbusRomNo9L-Regu"/>
          <w:kern w:val="0"/>
          <w:sz w:val="20"/>
          <w:szCs w:val="20"/>
        </w:rPr>
      </w:pPr>
      <w:r w:rsidRPr="009345A7">
        <w:rPr>
          <w:rFonts w:ascii="NimbusRomNo9L-Regu" w:hAnsi="NimbusRomNo9L-Regu" w:cs="NimbusRomNo9L-Regu" w:hint="eastAsia"/>
          <w:kern w:val="0"/>
          <w:sz w:val="20"/>
          <w:szCs w:val="20"/>
        </w:rPr>
        <w:t> </w:t>
      </w:r>
      <w:r w:rsidR="00C83ADD">
        <w:rPr>
          <w:rFonts w:ascii="NimbusRomNo9L-Regu" w:hAnsi="NimbusRomNo9L-Regu" w:cs="NimbusRomNo9L-Regu" w:hint="eastAsia"/>
          <w:kern w:val="0"/>
          <w:sz w:val="20"/>
          <w:szCs w:val="20"/>
        </w:rPr>
        <w:t>A</w:t>
      </w:r>
      <w:r w:rsidR="00C83ADD">
        <w:rPr>
          <w:rFonts w:ascii="NimbusRomNo9L-Regu" w:hAnsi="NimbusRomNo9L-Regu" w:cs="NimbusRomNo9L-Regu" w:hint="eastAsia"/>
          <w:kern w:val="0"/>
          <w:sz w:val="20"/>
          <w:szCs w:val="20"/>
        </w:rPr>
        <w:t>调</w:t>
      </w:r>
      <w:r w:rsidR="00EE4A95">
        <w:rPr>
          <w:rFonts w:ascii="NimbusRomNo9L-Regu" w:hAnsi="NimbusRomNo9L-Regu" w:cs="NimbusRomNo9L-Regu" w:hint="eastAsia"/>
          <w:kern w:val="0"/>
          <w:sz w:val="20"/>
          <w:szCs w:val="20"/>
        </w:rPr>
        <w:t>是一段很短的时间段，相当于一定数量的节拍（音符）。调</w:t>
      </w:r>
      <w:r w:rsidRPr="009345A7">
        <w:rPr>
          <w:rFonts w:ascii="NimbusRomNo9L-Regu" w:hAnsi="NimbusRomNo9L-Regu" w:cs="NimbusRomNo9L-Regu" w:hint="eastAsia"/>
          <w:kern w:val="0"/>
          <w:sz w:val="20"/>
          <w:szCs w:val="20"/>
        </w:rPr>
        <w:t>的边界由垂直条线表示</w:t>
      </w:r>
      <w:r w:rsidR="00EE4A95">
        <w:rPr>
          <w:rFonts w:ascii="NimbusRomNo9L-Regu" w:hAnsi="NimbusRomNo9L-Regu" w:cs="NimbusRomNo9L-Regu" w:hint="eastAsia"/>
          <w:kern w:val="0"/>
          <w:sz w:val="20"/>
          <w:szCs w:val="20"/>
        </w:rPr>
        <w:t>.</w:t>
      </w:r>
      <w:r w:rsidR="00EE4A95">
        <w:rPr>
          <w:rFonts w:ascii="NimbusRomNo9L-Regu" w:hAnsi="NimbusRomNo9L-Regu" w:cs="NimbusRomNo9L-Regu" w:hint="eastAsia"/>
          <w:kern w:val="0"/>
          <w:sz w:val="20"/>
          <w:szCs w:val="20"/>
        </w:rPr>
        <w:t>音阶是音符</w:t>
      </w:r>
      <w:r w:rsidR="00FB0A45">
        <w:rPr>
          <w:rFonts w:ascii="NimbusRomNo9L-Regu" w:hAnsi="NimbusRomNo9L-Regu" w:cs="NimbusRomNo9L-Regu" w:hint="eastAsia"/>
          <w:kern w:val="0"/>
          <w:sz w:val="20"/>
          <w:szCs w:val="20"/>
        </w:rPr>
        <w:t>的一个子集。最常用的有四种音阶</w:t>
      </w:r>
      <w:r w:rsidRPr="009345A7">
        <w:rPr>
          <w:rFonts w:ascii="NimbusRomNo9L-Regu" w:hAnsi="NimbusRomNo9L-Regu" w:cs="NimbusRomNo9L-Regu" w:hint="eastAsia"/>
          <w:kern w:val="0"/>
          <w:sz w:val="20"/>
          <w:szCs w:val="20"/>
        </w:rPr>
        <w:t>：</w:t>
      </w:r>
      <w:r w:rsidR="00FB0A45" w:rsidRPr="00FB0A45">
        <w:rPr>
          <w:rFonts w:ascii="NimbusRomNo9L-Regu" w:hAnsi="NimbusRomNo9L-Regu" w:cs="NimbusRomNo9L-Regu" w:hint="eastAsia"/>
          <w:kern w:val="0"/>
          <w:sz w:val="20"/>
          <w:szCs w:val="20"/>
        </w:rPr>
        <w:t>主要（次要），调和次要，旋律小调和蓝调</w:t>
      </w:r>
      <w:r w:rsidRPr="009345A7">
        <w:rPr>
          <w:rFonts w:ascii="NimbusRomNo9L-Regu" w:hAnsi="NimbusRomNo9L-Regu" w:cs="NimbusRomNo9L-Regu" w:hint="eastAsia"/>
          <w:kern w:val="0"/>
          <w:sz w:val="20"/>
          <w:szCs w:val="20"/>
        </w:rPr>
        <w:t>。每个比例类型指</w:t>
      </w:r>
      <w:r w:rsidR="00FB0A45">
        <w:rPr>
          <w:rFonts w:ascii="NimbusRomNo9L-Regu" w:hAnsi="NimbusRomNo9L-Regu" w:cs="NimbusRomNo9L-Regu" w:hint="eastAsia"/>
          <w:kern w:val="0"/>
          <w:sz w:val="20"/>
          <w:szCs w:val="20"/>
        </w:rPr>
        <w:t>定相对于起始音符起作用的相对间隔（或移位）的序列。例如，音阶</w:t>
      </w:r>
      <w:r w:rsidRPr="009345A7">
        <w:rPr>
          <w:rFonts w:ascii="NimbusRomNo9L-Regu" w:hAnsi="NimbusRomNo9L-Regu" w:cs="NimbusRomNo9L-Regu" w:hint="eastAsia"/>
          <w:kern w:val="0"/>
          <w:sz w:val="20"/>
          <w:szCs w:val="20"/>
        </w:rPr>
        <w:t>Major</w:t>
      </w:r>
      <w:r w:rsidRPr="009345A7">
        <w:rPr>
          <w:rFonts w:ascii="NimbusRomNo9L-Regu" w:hAnsi="NimbusRomNo9L-Regu" w:cs="NimbusRomNo9L-Regu" w:hint="eastAsia"/>
          <w:kern w:val="0"/>
          <w:sz w:val="20"/>
          <w:szCs w:val="20"/>
        </w:rPr>
        <w:t>的序列是</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1</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1</w:t>
      </w:r>
      <w:r w:rsidRPr="009345A7">
        <w:rPr>
          <w:rFonts w:ascii="NimbusRomNo9L-Regu" w:hAnsi="NimbusRomNo9L-Regu" w:cs="NimbusRomNo9L-Regu" w:hint="eastAsia"/>
          <w:kern w:val="0"/>
          <w:sz w:val="20"/>
          <w:szCs w:val="20"/>
        </w:rPr>
        <w:t>。因此，</w:t>
      </w:r>
      <w:r w:rsidRPr="009345A7">
        <w:rPr>
          <w:rFonts w:ascii="NimbusRomNo9L-Regu" w:hAnsi="NimbusRomNo9L-Regu" w:cs="NimbusRomNo9L-Regu" w:hint="eastAsia"/>
          <w:kern w:val="0"/>
          <w:sz w:val="20"/>
          <w:szCs w:val="20"/>
        </w:rPr>
        <w:t>C Major</w:t>
      </w:r>
      <w:r w:rsidRPr="009345A7">
        <w:rPr>
          <w:rFonts w:ascii="NimbusRomNo9L-Regu" w:hAnsi="NimbusRomNo9L-Regu" w:cs="NimbusRomNo9L-Regu" w:hint="eastAsia"/>
          <w:kern w:val="0"/>
          <w:sz w:val="20"/>
          <w:szCs w:val="20"/>
        </w:rPr>
        <w:t>将起始注释指定为</w:t>
      </w:r>
      <w:r w:rsidRPr="009345A7">
        <w:rPr>
          <w:rFonts w:ascii="NimbusRomNo9L-Regu" w:hAnsi="NimbusRomNo9L-Regu" w:cs="NimbusRomNo9L-Regu" w:hint="eastAsia"/>
          <w:kern w:val="0"/>
          <w:sz w:val="20"/>
          <w:szCs w:val="20"/>
        </w:rPr>
        <w:t>C</w:t>
      </w:r>
      <w:r w:rsidRPr="009345A7">
        <w:rPr>
          <w:rFonts w:ascii="NimbusRomNo9L-Regu" w:hAnsi="NimbusRomNo9L-Regu" w:cs="NimbusRomNo9L-Regu" w:hint="eastAsia"/>
          <w:kern w:val="0"/>
          <w:sz w:val="20"/>
          <w:szCs w:val="20"/>
        </w:rPr>
        <w:t>，并应用相对移位序列产生：</w:t>
      </w:r>
      <w:r w:rsidRPr="009345A7">
        <w:rPr>
          <w:rFonts w:ascii="NimbusRomNo9L-Regu" w:hAnsi="NimbusRomNo9L-Regu" w:cs="NimbusRomNo9L-Regu" w:hint="eastAsia"/>
          <w:kern w:val="0"/>
          <w:sz w:val="20"/>
          <w:szCs w:val="20"/>
        </w:rPr>
        <w:t>C Major</w:t>
      </w:r>
      <w:r w:rsidRPr="009345A7">
        <w:rPr>
          <w:rFonts w:ascii="NimbusRomNo9L-Regu" w:hAnsi="NimbusRomNo9L-Regu" w:cs="NimbusRomNo9L-Regu" w:hint="eastAsia"/>
          <w:kern w:val="0"/>
          <w:sz w:val="20"/>
          <w:szCs w:val="20"/>
        </w:rPr>
        <w:t>指定的音符子集为</w:t>
      </w:r>
      <w:r w:rsidRPr="009345A7">
        <w:rPr>
          <w:rFonts w:ascii="NimbusRomNo9L-Regu" w:hAnsi="NimbusRomNo9L-Regu" w:cs="NimbusRomNo9L-Regu" w:hint="eastAsia"/>
          <w:kern w:val="0"/>
          <w:sz w:val="20"/>
          <w:szCs w:val="20"/>
        </w:rPr>
        <w:t>C</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D</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E</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F</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G</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A</w:t>
      </w:r>
      <w:r w:rsidRPr="009345A7">
        <w:rPr>
          <w:rFonts w:ascii="NimbusRomNo9L-Regu" w:hAnsi="NimbusRomNo9L-Regu" w:cs="NimbusRomNo9L-Regu" w:hint="eastAsia"/>
          <w:kern w:val="0"/>
          <w:sz w:val="20"/>
          <w:szCs w:val="20"/>
        </w:rPr>
        <w:t>和</w:t>
      </w:r>
      <w:r w:rsidRPr="009345A7">
        <w:rPr>
          <w:rFonts w:ascii="NimbusRomNo9L-Regu" w:hAnsi="NimbusRomNo9L-Regu" w:cs="NimbusRomNo9L-Regu" w:hint="eastAsia"/>
          <w:kern w:val="0"/>
          <w:sz w:val="20"/>
          <w:szCs w:val="20"/>
        </w:rPr>
        <w:t>B</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7</w:t>
      </w:r>
      <w:r w:rsidRPr="009345A7">
        <w:rPr>
          <w:rFonts w:ascii="NimbusRomNo9L-Regu" w:hAnsi="NimbusRomNo9L-Regu" w:cs="NimbusRomNo9L-Regu" w:hint="eastAsia"/>
          <w:kern w:val="0"/>
          <w:sz w:val="20"/>
          <w:szCs w:val="20"/>
        </w:rPr>
        <w:t>个音符的子集）。除了有六个蓝调之外，所有尺度类型都有七个音符的子集。总共有</w:t>
      </w:r>
      <w:r w:rsidRPr="009345A7">
        <w:rPr>
          <w:rFonts w:ascii="NimbusRomNo9L-Regu" w:hAnsi="NimbusRomNo9L-Regu" w:cs="NimbusRomNo9L-Regu" w:hint="eastAsia"/>
          <w:kern w:val="0"/>
          <w:sz w:val="20"/>
          <w:szCs w:val="20"/>
        </w:rPr>
        <w:t>48</w:t>
      </w:r>
      <w:r w:rsidRPr="009345A7">
        <w:rPr>
          <w:rFonts w:ascii="NimbusRomNo9L-Regu" w:hAnsi="NimbusRomNo9L-Regu" w:cs="NimbusRomNo9L-Regu" w:hint="eastAsia"/>
          <w:kern w:val="0"/>
          <w:sz w:val="20"/>
          <w:szCs w:val="20"/>
        </w:rPr>
        <w:t>个独特的量表，即</w:t>
      </w:r>
      <w:r w:rsidRPr="009345A7">
        <w:rPr>
          <w:rFonts w:ascii="NimbusRomNo9L-Regu" w:hAnsi="NimbusRomNo9L-Regu" w:cs="NimbusRomNo9L-Regu" w:hint="eastAsia"/>
          <w:kern w:val="0"/>
          <w:sz w:val="20"/>
          <w:szCs w:val="20"/>
        </w:rPr>
        <w:t>4</w:t>
      </w:r>
      <w:r w:rsidR="00C21089">
        <w:rPr>
          <w:rFonts w:ascii="NimbusRomNo9L-Regu" w:hAnsi="NimbusRomNo9L-Regu" w:cs="NimbusRomNo9L-Regu" w:hint="eastAsia"/>
          <w:kern w:val="0"/>
          <w:sz w:val="20"/>
          <w:szCs w:val="20"/>
        </w:rPr>
        <w:t>种音阶</w:t>
      </w:r>
      <w:r w:rsidRPr="009345A7">
        <w:rPr>
          <w:rFonts w:ascii="NimbusRomNo9L-Regu" w:hAnsi="NimbusRomNo9L-Regu" w:cs="NimbusRomNo9L-Regu" w:hint="eastAsia"/>
          <w:kern w:val="0"/>
          <w:sz w:val="20"/>
          <w:szCs w:val="20"/>
        </w:rPr>
        <w:t>类型和</w:t>
      </w:r>
      <w:r w:rsidRPr="009345A7">
        <w:rPr>
          <w:rFonts w:ascii="NimbusRomNo9L-Regu" w:hAnsi="NimbusRomNo9L-Regu" w:cs="NimbusRomNo9L-Regu" w:hint="eastAsia"/>
          <w:kern w:val="0"/>
          <w:sz w:val="20"/>
          <w:szCs w:val="20"/>
        </w:rPr>
        <w:t>12</w:t>
      </w:r>
      <w:r w:rsidR="00C21089">
        <w:rPr>
          <w:rFonts w:ascii="NimbusRomNo9L-Regu" w:hAnsi="NimbusRomNo9L-Regu" w:cs="NimbusRomNo9L-Regu" w:hint="eastAsia"/>
          <w:kern w:val="0"/>
          <w:sz w:val="20"/>
          <w:szCs w:val="20"/>
        </w:rPr>
        <w:t>种可能的起始音符</w:t>
      </w:r>
      <w:r w:rsidRPr="009345A7">
        <w:rPr>
          <w:rFonts w:ascii="NimbusRomNo9L-Regu" w:hAnsi="NimbusRomNo9L-Regu" w:cs="NimbusRomNo9L-Regu" w:hint="eastAsia"/>
          <w:kern w:val="0"/>
          <w:sz w:val="20"/>
          <w:szCs w:val="20"/>
        </w:rPr>
        <w:t>。我们把主要和次</w:t>
      </w:r>
      <w:r w:rsidR="00C21089">
        <w:rPr>
          <w:rFonts w:ascii="NimbusRomNo9L-Regu" w:hAnsi="NimbusRomNo9L-Regu" w:cs="NimbusRomNo9L-Regu" w:hint="eastAsia"/>
          <w:kern w:val="0"/>
          <w:sz w:val="20"/>
          <w:szCs w:val="20"/>
        </w:rPr>
        <w:t>要作为一个类型，对于一个主要的规模，总是有一个具有完全相同的音符</w:t>
      </w:r>
      <w:r w:rsidRPr="009345A7">
        <w:rPr>
          <w:rFonts w:ascii="NimbusRomNo9L-Regu" w:hAnsi="NimbusRomNo9L-Regu" w:cs="NimbusRomNo9L-Regu" w:hint="eastAsia"/>
          <w:kern w:val="0"/>
          <w:sz w:val="20"/>
          <w:szCs w:val="20"/>
        </w:rPr>
        <w:t>的小调。在音乐理论中，这被引用</w:t>
      </w:r>
      <w:r w:rsidR="00C21089">
        <w:rPr>
          <w:rFonts w:ascii="NimbusRomNo9L-Regu" w:hAnsi="NimbusRomNo9L-Regu" w:cs="NimbusRomNo9L-Regu" w:hint="eastAsia"/>
          <w:kern w:val="0"/>
          <w:sz w:val="20"/>
          <w:szCs w:val="20"/>
        </w:rPr>
        <w:t>作为关系小调。</w:t>
      </w:r>
    </w:p>
    <w:p w:rsidR="00B952EE" w:rsidRDefault="001C71C9"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noProof/>
          <w:kern w:val="0"/>
          <w:sz w:val="20"/>
          <w:szCs w:val="20"/>
        </w:rPr>
        <w:drawing>
          <wp:inline distT="0" distB="0" distL="0" distR="0">
            <wp:extent cx="5274310" cy="2933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rsidR="00C21089" w:rsidRDefault="00C21089" w:rsidP="009345A7">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1: </w:t>
      </w:r>
      <w:r>
        <w:rPr>
          <w:rFonts w:ascii="NimbusRomNo9L-Regu" w:hAnsi="NimbusRomNo9L-Regu" w:cs="NimbusRomNo9L-Regu"/>
          <w:kern w:val="0"/>
          <w:sz w:val="18"/>
          <w:szCs w:val="18"/>
        </w:rPr>
        <w:t xml:space="preserve">Overview of our framework. Only skip connections for the current time step </w:t>
      </w:r>
      <w:r>
        <w:rPr>
          <w:rFonts w:ascii="CMMI9" w:hAnsi="CMMI9" w:cs="CMMI9"/>
          <w:kern w:val="0"/>
          <w:sz w:val="18"/>
          <w:szCs w:val="18"/>
        </w:rPr>
        <w:t xml:space="preserve">t </w:t>
      </w:r>
      <w:r>
        <w:rPr>
          <w:rFonts w:ascii="NimbusRomNo9L-Regu" w:hAnsi="NimbusRomNo9L-Regu" w:cs="NimbusRomNo9L-Regu"/>
          <w:kern w:val="0"/>
          <w:sz w:val="18"/>
          <w:szCs w:val="18"/>
        </w:rPr>
        <w:t>are plotted.</w:t>
      </w:r>
    </w:p>
    <w:p w:rsidR="00C21089" w:rsidRDefault="00C21089" w:rsidP="009345A7">
      <w:pPr>
        <w:autoSpaceDE w:val="0"/>
        <w:autoSpaceDN w:val="0"/>
        <w:adjustRightInd w:val="0"/>
        <w:jc w:val="left"/>
        <w:rPr>
          <w:rFonts w:ascii="NimbusRomNo9L-Regu" w:hAnsi="NimbusRomNo9L-Regu" w:cs="NimbusRomNo9L-Regu"/>
          <w:kern w:val="0"/>
          <w:sz w:val="20"/>
          <w:szCs w:val="20"/>
        </w:rPr>
      </w:pPr>
      <w:r w:rsidRPr="00C21089">
        <w:rPr>
          <w:rFonts w:ascii="NimbusRomNo9L-Regu" w:hAnsi="NimbusRomNo9L-Regu" w:cs="NimbusRomNo9L-Regu" w:hint="eastAsia"/>
          <w:kern w:val="0"/>
          <w:sz w:val="20"/>
          <w:szCs w:val="20"/>
        </w:rPr>
        <w:t>图</w:t>
      </w:r>
      <w:r w:rsidRPr="00C21089">
        <w:rPr>
          <w:rFonts w:ascii="NimbusRomNo9L-Regu" w:hAnsi="NimbusRomNo9L-Regu" w:cs="NimbusRomNo9L-Regu" w:hint="eastAsia"/>
          <w:kern w:val="0"/>
          <w:sz w:val="20"/>
          <w:szCs w:val="20"/>
        </w:rPr>
        <w:t>1</w:t>
      </w:r>
      <w:r w:rsidRPr="00C21089">
        <w:rPr>
          <w:rFonts w:ascii="NimbusRomNo9L-Regu" w:hAnsi="NimbusRomNo9L-Regu" w:cs="NimbusRomNo9L-Regu" w:hint="eastAsia"/>
          <w:kern w:val="0"/>
          <w:sz w:val="20"/>
          <w:szCs w:val="20"/>
        </w:rPr>
        <w:t>：我们的框架概述。</w:t>
      </w:r>
      <w:r w:rsidRPr="00C21089">
        <w:rPr>
          <w:rFonts w:ascii="NimbusRomNo9L-Regu" w:hAnsi="NimbusRomNo9L-Regu" w:cs="NimbusRomNo9L-Regu" w:hint="eastAsia"/>
          <w:kern w:val="0"/>
          <w:sz w:val="20"/>
          <w:szCs w:val="20"/>
        </w:rPr>
        <w:t xml:space="preserve"> </w:t>
      </w:r>
      <w:r w:rsidRPr="00C21089">
        <w:rPr>
          <w:rFonts w:ascii="NimbusRomNo9L-Regu" w:hAnsi="NimbusRomNo9L-Regu" w:cs="NimbusRomNo9L-Regu" w:hint="eastAsia"/>
          <w:kern w:val="0"/>
          <w:sz w:val="20"/>
          <w:szCs w:val="20"/>
        </w:rPr>
        <w:t>仅绘制当前时间步长</w:t>
      </w:r>
      <w:r w:rsidRPr="00C21089">
        <w:rPr>
          <w:rFonts w:ascii="NimbusRomNo9L-Regu" w:hAnsi="NimbusRomNo9L-Regu" w:cs="NimbusRomNo9L-Regu" w:hint="eastAsia"/>
          <w:kern w:val="0"/>
          <w:sz w:val="20"/>
          <w:szCs w:val="20"/>
        </w:rPr>
        <w:t>t</w:t>
      </w:r>
      <w:r w:rsidRPr="00C21089">
        <w:rPr>
          <w:rFonts w:ascii="NimbusRomNo9L-Regu" w:hAnsi="NimbusRomNo9L-Regu" w:cs="NimbusRomNo9L-Regu" w:hint="eastAsia"/>
          <w:kern w:val="0"/>
          <w:sz w:val="20"/>
          <w:szCs w:val="20"/>
        </w:rPr>
        <w:t>的跳过连接。</w:t>
      </w:r>
    </w:p>
    <w:p w:rsidR="00B952EE" w:rsidRDefault="00B952EE" w:rsidP="009345A7">
      <w:pPr>
        <w:autoSpaceDE w:val="0"/>
        <w:autoSpaceDN w:val="0"/>
        <w:adjustRightInd w:val="0"/>
        <w:jc w:val="left"/>
        <w:rPr>
          <w:rFonts w:ascii="NimbusRomNo9L-Regu" w:hAnsi="NimbusRomNo9L-Regu" w:cs="NimbusRomNo9L-Regu"/>
          <w:kern w:val="0"/>
          <w:sz w:val="20"/>
          <w:szCs w:val="20"/>
        </w:rPr>
      </w:pPr>
    </w:p>
    <w:p w:rsidR="00B952EE" w:rsidRDefault="00B952EE" w:rsidP="00051828">
      <w:pPr>
        <w:autoSpaceDE w:val="0"/>
        <w:autoSpaceDN w:val="0"/>
        <w:adjustRightInd w:val="0"/>
        <w:ind w:firstLine="42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Chord </w:t>
      </w:r>
      <w:r>
        <w:rPr>
          <w:rFonts w:ascii="NimbusRomNo9L-Regu" w:hAnsi="NimbusRomNo9L-Regu" w:cs="NimbusRomNo9L-Regu"/>
          <w:kern w:val="0"/>
          <w:sz w:val="20"/>
          <w:szCs w:val="20"/>
        </w:rPr>
        <w:t>is a group of notes that sound good together. Similarly to scale, a chord has a start note and</w:t>
      </w:r>
    </w:p>
    <w:p w:rsidR="00B952EE" w:rsidRPr="00051828" w:rsidRDefault="00B952EE" w:rsidP="00051828">
      <w:pPr>
        <w:autoSpaceDE w:val="0"/>
        <w:autoSpaceDN w:val="0"/>
        <w:adjustRightInd w:val="0"/>
        <w:jc w:val="left"/>
        <w:rPr>
          <w:rFonts w:ascii="NimbusRomNo9L-ReguItal" w:hAnsi="NimbusRomNo9L-ReguItal" w:cs="NimbusRomNo9L-ReguItal"/>
          <w:kern w:val="0"/>
          <w:sz w:val="20"/>
          <w:szCs w:val="20"/>
        </w:rPr>
      </w:pPr>
      <w:r>
        <w:rPr>
          <w:rFonts w:ascii="NimbusRomNo9L-Regu" w:hAnsi="NimbusRomNo9L-Regu" w:cs="NimbusRomNo9L-Regu"/>
          <w:kern w:val="0"/>
          <w:sz w:val="20"/>
          <w:szCs w:val="20"/>
        </w:rPr>
        <w:t xml:space="preserve">a type defining a set of intervals. There are mainly 6 types in triads chords: </w:t>
      </w:r>
      <w:r>
        <w:rPr>
          <w:rFonts w:ascii="NimbusRomNo9L-ReguItal" w:hAnsi="NimbusRomNo9L-ReguItal" w:cs="NimbusRomNo9L-ReguItal"/>
          <w:kern w:val="0"/>
          <w:sz w:val="20"/>
          <w:szCs w:val="20"/>
        </w:rPr>
        <w:t>Major Chord</w:t>
      </w:r>
      <w:r>
        <w:rPr>
          <w:rFonts w:ascii="NimbusRomNo9L-Regu" w:hAnsi="NimbusRomNo9L-Regu" w:cs="NimbusRomNo9L-Regu"/>
          <w:kern w:val="0"/>
          <w:sz w:val="20"/>
          <w:szCs w:val="20"/>
        </w:rPr>
        <w:t xml:space="preserve">, </w:t>
      </w:r>
      <w:r w:rsidR="00051828">
        <w:rPr>
          <w:rFonts w:ascii="NimbusRomNo9L-ReguItal" w:hAnsi="NimbusRomNo9L-ReguItal" w:cs="NimbusRomNo9L-ReguItal"/>
          <w:kern w:val="0"/>
          <w:sz w:val="20"/>
          <w:szCs w:val="20"/>
        </w:rPr>
        <w:t xml:space="preserve">Minor </w:t>
      </w:r>
      <w:r>
        <w:rPr>
          <w:rFonts w:ascii="NimbusRomNo9L-ReguItal" w:hAnsi="NimbusRomNo9L-ReguItal" w:cs="NimbusRomNo9L-ReguItal"/>
          <w:kern w:val="0"/>
          <w:sz w:val="20"/>
          <w:szCs w:val="20"/>
        </w:rPr>
        <w:t>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Augmented 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Diminished 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Suspended 2nd Chord</w:t>
      </w:r>
      <w:r>
        <w:rPr>
          <w:rFonts w:ascii="NimbusRomNo9L-Regu" w:hAnsi="NimbusRomNo9L-Regu" w:cs="NimbusRomNo9L-Regu"/>
          <w:kern w:val="0"/>
          <w:sz w:val="20"/>
          <w:szCs w:val="20"/>
        </w:rPr>
        <w:t xml:space="preserve">, and </w:t>
      </w:r>
      <w:r>
        <w:rPr>
          <w:rFonts w:ascii="NimbusRomNo9L-ReguItal" w:hAnsi="NimbusRomNo9L-ReguItal" w:cs="NimbusRomNo9L-ReguItal"/>
          <w:kern w:val="0"/>
          <w:sz w:val="20"/>
          <w:szCs w:val="20"/>
        </w:rPr>
        <w:t>Suspended 4th Chord</w:t>
      </w:r>
      <w:r>
        <w:rPr>
          <w:rFonts w:ascii="NimbusRomNo9L-Regu" w:hAnsi="NimbusRomNo9L-Regu" w:cs="NimbusRomNo9L-Regu"/>
          <w:kern w:val="0"/>
          <w:sz w:val="20"/>
          <w:szCs w:val="20"/>
        </w:rPr>
        <w:t>.</w:t>
      </w:r>
    </w:p>
    <w:p w:rsidR="00B952EE" w:rsidRDefault="00B952EE" w:rsidP="00B952EE">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The Circle of Fifths </w:t>
      </w:r>
      <w:r>
        <w:rPr>
          <w:rFonts w:ascii="NimbusRomNo9L-Regu" w:hAnsi="NimbusRomNo9L-Regu" w:cs="NimbusRomNo9L-Regu"/>
          <w:kern w:val="0"/>
          <w:sz w:val="20"/>
          <w:szCs w:val="20"/>
        </w:rPr>
        <w:t>is often used to produce a chord progression. It maps 12 chord starting notes</w:t>
      </w:r>
    </w:p>
    <w:p w:rsidR="00B952EE" w:rsidRDefault="00B952EE" w:rsidP="00B952E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a circle. When changing from one chord to another chord, moving to a nearby chord on the circle</w:t>
      </w:r>
    </w:p>
    <w:p w:rsidR="00B952EE" w:rsidRDefault="00B952EE" w:rsidP="00B952E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is often preferred as this forms a </w:t>
      </w:r>
      <w:r>
        <w:rPr>
          <w:rFonts w:ascii="NimbusRomNo9L-ReguItal" w:hAnsi="NimbusRomNo9L-ReguItal" w:cs="NimbusRomNo9L-ReguItal"/>
          <w:kern w:val="0"/>
          <w:sz w:val="20"/>
          <w:szCs w:val="20"/>
        </w:rPr>
        <w:t xml:space="preserve">strong chord progression </w:t>
      </w:r>
      <w:r>
        <w:rPr>
          <w:rFonts w:ascii="NimbusRomNo9L-Regu" w:hAnsi="NimbusRomNo9L-Regu" w:cs="NimbusRomNo9L-Regu"/>
          <w:kern w:val="0"/>
          <w:sz w:val="20"/>
          <w:szCs w:val="20"/>
        </w:rPr>
        <w:t>that produces the sense of harmony</w:t>
      </w:r>
    </w:p>
    <w:p w:rsidR="00B952EE" w:rsidRDefault="00051828" w:rsidP="00051828">
      <w:pPr>
        <w:autoSpaceDE w:val="0"/>
        <w:autoSpaceDN w:val="0"/>
        <w:adjustRightInd w:val="0"/>
        <w:ind w:firstLine="420"/>
        <w:jc w:val="left"/>
        <w:rPr>
          <w:rFonts w:ascii="NimbusRomNo9L-Regu" w:hAnsi="NimbusRomNo9L-Regu" w:cs="NimbusRomNo9L-Regu"/>
          <w:kern w:val="0"/>
          <w:sz w:val="20"/>
          <w:szCs w:val="20"/>
        </w:rPr>
      </w:pPr>
      <w:r w:rsidRPr="00051828">
        <w:rPr>
          <w:rFonts w:ascii="NimbusRomNo9L-Regu" w:hAnsi="NimbusRomNo9L-Regu" w:cs="NimbusRomNo9L-Regu" w:hint="eastAsia"/>
          <w:kern w:val="0"/>
          <w:sz w:val="20"/>
          <w:szCs w:val="20"/>
        </w:rPr>
        <w:t>和弦是一组</w:t>
      </w:r>
      <w:r>
        <w:rPr>
          <w:rFonts w:ascii="NimbusRomNo9L-Regu" w:hAnsi="NimbusRomNo9L-Regu" w:cs="NimbusRomNo9L-Regu" w:hint="eastAsia"/>
          <w:kern w:val="0"/>
          <w:sz w:val="20"/>
          <w:szCs w:val="20"/>
        </w:rPr>
        <w:t>一起演奏</w:t>
      </w:r>
      <w:r w:rsidRPr="00051828">
        <w:rPr>
          <w:rFonts w:ascii="NimbusRomNo9L-Regu" w:hAnsi="NimbusRomNo9L-Regu" w:cs="NimbusRomNo9L-Regu" w:hint="eastAsia"/>
          <w:kern w:val="0"/>
          <w:sz w:val="20"/>
          <w:szCs w:val="20"/>
        </w:rPr>
        <w:t>听起来很好的音符。</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类似于音阶</w:t>
      </w:r>
      <w:r w:rsidRPr="00051828">
        <w:rPr>
          <w:rFonts w:ascii="NimbusRomNo9L-Regu" w:hAnsi="NimbusRomNo9L-Regu" w:cs="NimbusRomNo9L-Regu" w:hint="eastAsia"/>
          <w:kern w:val="0"/>
          <w:sz w:val="20"/>
          <w:szCs w:val="20"/>
        </w:rPr>
        <w:t>，和弦具有起始音符和定义一组间隔的类型。</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有</w:t>
      </w:r>
      <w:r w:rsidRPr="00051828">
        <w:rPr>
          <w:rFonts w:ascii="NimbusRomNo9L-Regu" w:hAnsi="NimbusRomNo9L-Regu" w:cs="NimbusRomNo9L-Regu" w:hint="eastAsia"/>
          <w:kern w:val="0"/>
          <w:sz w:val="20"/>
          <w:szCs w:val="20"/>
        </w:rPr>
        <w:t>共六种</w:t>
      </w:r>
      <w:r>
        <w:rPr>
          <w:rFonts w:ascii="NimbusRomNo9L-Regu" w:hAnsi="NimbusRomNo9L-Regu" w:cs="NimbusRomNo9L-Regu" w:hint="eastAsia"/>
          <w:kern w:val="0"/>
          <w:sz w:val="20"/>
          <w:szCs w:val="20"/>
        </w:rPr>
        <w:t>主要的和弦</w:t>
      </w:r>
      <w:r>
        <w:rPr>
          <w:rFonts w:ascii="NimbusRomNo9L-Regu" w:hAnsi="NimbusRomNo9L-Regu" w:cs="NimbusRomNo9L-Regu"/>
          <w:kern w:val="0"/>
          <w:sz w:val="20"/>
          <w:szCs w:val="20"/>
        </w:rPr>
        <w:t>，</w:t>
      </w:r>
      <w:r w:rsidRPr="00051828">
        <w:rPr>
          <w:rFonts w:ascii="NimbusRomNo9L-Regu" w:hAnsi="NimbusRomNo9L-Regu" w:cs="NimbusRomNo9L-Regu" w:hint="eastAsia"/>
          <w:kern w:val="0"/>
          <w:sz w:val="20"/>
          <w:szCs w:val="20"/>
        </w:rPr>
        <w:t>主要和弦，小和弦，增强和弦，和弦和弦，暂停的和弦和暂</w:t>
      </w:r>
      <w:r w:rsidRPr="00051828">
        <w:rPr>
          <w:rFonts w:ascii="NimbusRomNo9L-Regu" w:hAnsi="NimbusRomNo9L-Regu" w:cs="NimbusRomNo9L-Regu" w:hint="eastAsia"/>
          <w:kern w:val="0"/>
          <w:sz w:val="20"/>
          <w:szCs w:val="20"/>
        </w:rPr>
        <w:lastRenderedPageBreak/>
        <w:t>停的。</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五号圆圈通常用于产生一个和弦</w:t>
      </w:r>
      <w:r w:rsidRPr="00051828">
        <w:rPr>
          <w:rFonts w:ascii="NimbusRomNo9L-Regu" w:hAnsi="NimbusRomNo9L-Regu" w:cs="NimbusRomNo9L-Regu" w:hint="eastAsia"/>
          <w:kern w:val="0"/>
          <w:sz w:val="20"/>
          <w:szCs w:val="20"/>
        </w:rPr>
        <w:t>。</w:t>
      </w:r>
      <w:r w:rsidRPr="00051828">
        <w:rPr>
          <w:rFonts w:ascii="NimbusRomNo9L-Regu" w:hAnsi="NimbusRomNo9L-Regu" w:cs="NimbusRomNo9L-Regu" w:hint="eastAsia"/>
          <w:kern w:val="0"/>
          <w:sz w:val="20"/>
          <w:szCs w:val="20"/>
        </w:rPr>
        <w:t xml:space="preserve"> </w:t>
      </w:r>
      <w:r w:rsidRPr="00051828">
        <w:rPr>
          <w:rFonts w:ascii="NimbusRomNo9L-Regu" w:hAnsi="NimbusRomNo9L-Regu" w:cs="NimbusRomNo9L-Regu" w:hint="eastAsia"/>
          <w:kern w:val="0"/>
          <w:sz w:val="20"/>
          <w:szCs w:val="20"/>
        </w:rPr>
        <w:t>它将</w:t>
      </w:r>
      <w:r w:rsidRPr="00051828">
        <w:rPr>
          <w:rFonts w:ascii="NimbusRomNo9L-Regu" w:hAnsi="NimbusRomNo9L-Regu" w:cs="NimbusRomNo9L-Regu" w:hint="eastAsia"/>
          <w:kern w:val="0"/>
          <w:sz w:val="20"/>
          <w:szCs w:val="20"/>
        </w:rPr>
        <w:t>12</w:t>
      </w:r>
      <w:r w:rsidRPr="00051828">
        <w:rPr>
          <w:rFonts w:ascii="NimbusRomNo9L-Regu" w:hAnsi="NimbusRomNo9L-Regu" w:cs="NimbusRomNo9L-Regu" w:hint="eastAsia"/>
          <w:kern w:val="0"/>
          <w:sz w:val="20"/>
          <w:szCs w:val="20"/>
        </w:rPr>
        <w:t>个和弦开始音符映射到一个圆圈。</w:t>
      </w:r>
      <w:r w:rsidR="00EB1122">
        <w:rPr>
          <w:rFonts w:ascii="NimbusRomNo9L-Regu" w:hAnsi="NimbusRomNo9L-Regu" w:cs="NimbusRomNo9L-Regu" w:hint="eastAsia"/>
          <w:kern w:val="0"/>
          <w:sz w:val="20"/>
          <w:szCs w:val="20"/>
        </w:rPr>
        <w:t>当从一个和弦转换到另一个和弦时，移动到临近</w:t>
      </w:r>
      <w:r w:rsidRPr="00051828">
        <w:rPr>
          <w:rFonts w:ascii="NimbusRomNo9L-Regu" w:hAnsi="NimbusRomNo9L-Regu" w:cs="NimbusRomNo9L-Regu" w:hint="eastAsia"/>
          <w:kern w:val="0"/>
          <w:sz w:val="20"/>
          <w:szCs w:val="20"/>
        </w:rPr>
        <w:t>的和弦</w:t>
      </w:r>
      <w:r>
        <w:rPr>
          <w:rFonts w:ascii="NimbusRomNo9L-Regu" w:hAnsi="NimbusRomNo9L-Regu" w:cs="NimbusRomNo9L-Regu" w:hint="eastAsia"/>
          <w:kern w:val="0"/>
          <w:sz w:val="20"/>
          <w:szCs w:val="20"/>
        </w:rPr>
        <w:t>通常是好听</w:t>
      </w:r>
      <w:r w:rsidRPr="00051828">
        <w:rPr>
          <w:rFonts w:ascii="NimbusRomNo9L-Regu" w:hAnsi="NimbusRomNo9L-Regu" w:cs="NimbusRomNo9L-Regu" w:hint="eastAsia"/>
          <w:kern w:val="0"/>
          <w:sz w:val="20"/>
          <w:szCs w:val="20"/>
        </w:rPr>
        <w:t>的，因为这形成了和谐感强烈的和弦进程</w:t>
      </w:r>
      <w:r>
        <w:rPr>
          <w:rFonts w:ascii="NimbusRomNo9L-Regu" w:hAnsi="NimbusRomNo9L-Regu" w:cs="NimbusRomNo9L-Regu" w:hint="eastAsia"/>
          <w:kern w:val="0"/>
          <w:sz w:val="20"/>
          <w:szCs w:val="20"/>
        </w:rPr>
        <w:t>。</w:t>
      </w:r>
    </w:p>
    <w:p w:rsidR="00EB1122" w:rsidRDefault="00EB1122" w:rsidP="00EB1122">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4 H</w:t>
      </w:r>
      <w:r>
        <w:rPr>
          <w:rFonts w:ascii="NimbusRomNo9L-Regu" w:hAnsi="NimbusRomNo9L-Regu" w:cs="NimbusRomNo9L-Regu"/>
          <w:kern w:val="0"/>
          <w:sz w:val="19"/>
          <w:szCs w:val="19"/>
        </w:rPr>
        <w:t xml:space="preserve">IERARCHICAL </w:t>
      </w:r>
      <w:r>
        <w:rPr>
          <w:rFonts w:ascii="NimbusRomNo9L-Regu" w:hAnsi="NimbusRomNo9L-Regu" w:cs="NimbusRomNo9L-Regu"/>
          <w:kern w:val="0"/>
          <w:sz w:val="24"/>
          <w:szCs w:val="24"/>
        </w:rPr>
        <w:t>R</w:t>
      </w:r>
      <w:r>
        <w:rPr>
          <w:rFonts w:ascii="NimbusRomNo9L-Regu" w:hAnsi="NimbusRomNo9L-Regu" w:cs="NimbusRomNo9L-Regu"/>
          <w:kern w:val="0"/>
          <w:sz w:val="19"/>
          <w:szCs w:val="19"/>
        </w:rPr>
        <w:t xml:space="preserve">ECURRENT </w:t>
      </w:r>
      <w:r>
        <w:rPr>
          <w:rFonts w:ascii="NimbusRomNo9L-Regu" w:hAnsi="NimbusRomNo9L-Regu" w:cs="NimbusRomNo9L-Regu"/>
          <w:kern w:val="0"/>
          <w:sz w:val="24"/>
          <w:szCs w:val="24"/>
        </w:rPr>
        <w:t>N</w:t>
      </w:r>
      <w:r>
        <w:rPr>
          <w:rFonts w:ascii="NimbusRomNo9L-Regu" w:hAnsi="NimbusRomNo9L-Regu" w:cs="NimbusRomNo9L-Regu"/>
          <w:kern w:val="0"/>
          <w:sz w:val="19"/>
          <w:szCs w:val="19"/>
        </w:rPr>
        <w:t xml:space="preserve">ETWORKS FOR </w:t>
      </w:r>
      <w:r>
        <w:rPr>
          <w:rFonts w:ascii="NimbusRomNo9L-Regu" w:hAnsi="NimbusRomNo9L-Regu" w:cs="NimbusRomNo9L-Regu"/>
          <w:kern w:val="0"/>
          <w:sz w:val="24"/>
          <w:szCs w:val="24"/>
        </w:rPr>
        <w:t>P</w:t>
      </w:r>
      <w:r>
        <w:rPr>
          <w:rFonts w:ascii="NimbusRomNo9L-Regu" w:hAnsi="NimbusRomNo9L-Regu" w:cs="NimbusRomNo9L-Regu"/>
          <w:kern w:val="0"/>
          <w:sz w:val="19"/>
          <w:szCs w:val="19"/>
        </w:rPr>
        <w:t xml:space="preserve">OP </w:t>
      </w:r>
      <w:r>
        <w:rPr>
          <w:rFonts w:ascii="NimbusRomNo9L-Regu" w:hAnsi="NimbusRomNo9L-Regu" w:cs="NimbusRomNo9L-Regu"/>
          <w:kern w:val="0"/>
          <w:sz w:val="24"/>
          <w:szCs w:val="24"/>
        </w:rPr>
        <w:t>M</w:t>
      </w:r>
      <w:r>
        <w:rPr>
          <w:rFonts w:ascii="NimbusRomNo9L-Regu" w:hAnsi="NimbusRomNo9L-Regu" w:cs="NimbusRomNo9L-Regu"/>
          <w:kern w:val="0"/>
          <w:sz w:val="19"/>
          <w:szCs w:val="19"/>
        </w:rPr>
        <w:t xml:space="preserve">USIC </w:t>
      </w:r>
      <w:r>
        <w:rPr>
          <w:rFonts w:ascii="NimbusRomNo9L-Regu" w:hAnsi="NimbusRomNo9L-Regu" w:cs="NimbusRomNo9L-Regu"/>
          <w:kern w:val="0"/>
          <w:sz w:val="24"/>
          <w:szCs w:val="24"/>
        </w:rPr>
        <w:t>G</w:t>
      </w:r>
      <w:r>
        <w:rPr>
          <w:rFonts w:ascii="NimbusRomNo9L-Regu" w:hAnsi="NimbusRomNo9L-Regu" w:cs="NimbusRomNo9L-Regu"/>
          <w:kern w:val="0"/>
          <w:sz w:val="19"/>
          <w:szCs w:val="19"/>
        </w:rPr>
        <w:t>ENERATION</w:t>
      </w:r>
    </w:p>
    <w:p w:rsidR="00EB1122" w:rsidRDefault="00EB1122" w:rsidP="00D83B81">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follow the high level idea behind the Song from </w:t>
      </w:r>
      <w:r w:rsidR="00D83B81">
        <w:rPr>
          <w:rFonts w:ascii="CMMI10" w:hAnsi="CMMI10" w:cs="CMMI10"/>
          <w:kern w:val="0"/>
          <w:sz w:val="20"/>
          <w:szCs w:val="20"/>
        </w:rPr>
        <w:t>π</w:t>
      </w:r>
      <w:r>
        <w:rPr>
          <w:rFonts w:ascii="CMMI10" w:hAnsi="CMMI10" w:cs="CMMI10"/>
          <w:kern w:val="0"/>
          <w:sz w:val="20"/>
          <w:szCs w:val="20"/>
        </w:rPr>
        <w:t xml:space="preserve"> </w:t>
      </w:r>
      <w:r>
        <w:rPr>
          <w:rFonts w:ascii="NimbusRomNo9L-Regu" w:hAnsi="NimbusRomNo9L-Regu" w:cs="NimbusRomNo9L-Regu"/>
          <w:kern w:val="0"/>
          <w:sz w:val="20"/>
          <w:szCs w:val="20"/>
        </w:rPr>
        <w:t>to define our model. In particular, we generate</w:t>
      </w:r>
      <w:r w:rsidR="00D83B81">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music with a hierarchical Recurrent Neural Network where the layers and the structure of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hierarchy encode our prior knowledge about how pop music is composed. We first outline the model</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and describe the details and justifications for our choices in the subsections that follow.</w:t>
      </w:r>
    </w:p>
    <w:p w:rsidR="00EB1122" w:rsidRPr="00EB1122" w:rsidRDefault="00EB1122" w:rsidP="00EB1122">
      <w:pPr>
        <w:autoSpaceDE w:val="0"/>
        <w:autoSpaceDN w:val="0"/>
        <w:adjustRightInd w:val="0"/>
        <w:jc w:val="left"/>
        <w:rPr>
          <w:rFonts w:ascii="NimbusRomNo9L-Regu" w:hAnsi="NimbusRomNo9L-Regu" w:cs="NimbusRomNo9L-Regu"/>
          <w:kern w:val="0"/>
          <w:sz w:val="20"/>
          <w:szCs w:val="20"/>
        </w:rPr>
      </w:pPr>
      <w:r w:rsidRPr="00EB1122">
        <w:rPr>
          <w:rFonts w:ascii="NimbusRomNo9L-Regu" w:hAnsi="NimbusRomNo9L-Regu" w:cs="NimbusRomNo9L-Regu" w:hint="eastAsia"/>
          <w:kern w:val="0"/>
          <w:sz w:val="20"/>
          <w:szCs w:val="20"/>
        </w:rPr>
        <w:t>4</w:t>
      </w:r>
      <w:r w:rsidRPr="00EB1122">
        <w:rPr>
          <w:rFonts w:ascii="NimbusRomNo9L-Regu" w:hAnsi="NimbusRomNo9L-Regu" w:cs="NimbusRomNo9L-Regu" w:hint="eastAsia"/>
          <w:kern w:val="0"/>
          <w:sz w:val="20"/>
          <w:szCs w:val="20"/>
        </w:rPr>
        <w:t>音乐综合回归网络</w:t>
      </w:r>
      <w:r w:rsidRPr="00EB1122">
        <w:rPr>
          <w:rFonts w:ascii="NimbusRomNo9L-Regu" w:hAnsi="NimbusRomNo9L-Regu" w:cs="NimbusRomNo9L-Regu" w:hint="eastAsia"/>
          <w:kern w:val="0"/>
          <w:sz w:val="20"/>
          <w:szCs w:val="20"/>
        </w:rPr>
        <w:t>POP</w:t>
      </w:r>
      <w:r w:rsidRPr="00EB1122">
        <w:rPr>
          <w:rFonts w:ascii="NimbusRomNo9L-Regu" w:hAnsi="NimbusRomNo9L-Regu" w:cs="NimbusRomNo9L-Regu" w:hint="eastAsia"/>
          <w:kern w:val="0"/>
          <w:sz w:val="20"/>
          <w:szCs w:val="20"/>
        </w:rPr>
        <w:t>音乐生成</w:t>
      </w:r>
    </w:p>
    <w:p w:rsidR="00EB1122" w:rsidRDefault="00EB1122" w:rsidP="00EB1122">
      <w:pPr>
        <w:autoSpaceDE w:val="0"/>
        <w:autoSpaceDN w:val="0"/>
        <w:adjustRightInd w:val="0"/>
        <w:ind w:firstLine="420"/>
        <w:jc w:val="left"/>
        <w:rPr>
          <w:rFonts w:ascii="NimbusRomNo9L-Regu" w:hAnsi="NimbusRomNo9L-Regu" w:cs="NimbusRomNo9L-Regu"/>
          <w:kern w:val="0"/>
          <w:sz w:val="20"/>
          <w:szCs w:val="20"/>
        </w:rPr>
      </w:pPr>
      <w:r w:rsidRPr="00EB1122">
        <w:rPr>
          <w:rFonts w:ascii="NimbusRomNo9L-Regu" w:hAnsi="NimbusRomNo9L-Regu" w:cs="NimbusRomNo9L-Regu" w:hint="eastAsia"/>
          <w:kern w:val="0"/>
          <w:sz w:val="20"/>
          <w:szCs w:val="20"/>
        </w:rPr>
        <w:t>我们</w:t>
      </w:r>
      <w:r w:rsidR="00D83B81">
        <w:rPr>
          <w:rFonts w:ascii="NimbusRomNo9L-Regu" w:hAnsi="NimbusRomNo9L-Regu" w:cs="NimbusRomNo9L-Regu" w:hint="eastAsia"/>
          <w:kern w:val="0"/>
          <w:sz w:val="20"/>
          <w:szCs w:val="20"/>
        </w:rPr>
        <w:t>跟着</w:t>
      </w:r>
      <w:r w:rsidRPr="00EB1122">
        <w:rPr>
          <w:rFonts w:ascii="NimbusRomNo9L-Regu" w:hAnsi="NimbusRomNo9L-Regu" w:cs="NimbusRomNo9L-Regu" w:hint="eastAsia"/>
          <w:kern w:val="0"/>
          <w:sz w:val="20"/>
          <w:szCs w:val="20"/>
        </w:rPr>
        <w:t>宋</w:t>
      </w:r>
      <w:r w:rsidR="00D83B81" w:rsidRPr="00EB1122">
        <w:rPr>
          <w:rFonts w:ascii="NimbusRomNo9L-Regu" w:hAnsi="NimbusRomNo9L-Regu" w:cs="NimbusRomNo9L-Regu" w:hint="eastAsia"/>
          <w:kern w:val="0"/>
          <w:sz w:val="20"/>
          <w:szCs w:val="20"/>
        </w:rPr>
        <w:t>从π</w:t>
      </w:r>
      <w:r w:rsidR="00D83B81">
        <w:rPr>
          <w:rFonts w:ascii="NimbusRomNo9L-Regu" w:hAnsi="NimbusRomNo9L-Regu" w:cs="NimbusRomNo9L-Regu" w:hint="eastAsia"/>
          <w:kern w:val="0"/>
          <w:sz w:val="20"/>
          <w:szCs w:val="20"/>
        </w:rPr>
        <w:t>的高层</w:t>
      </w:r>
      <w:r w:rsidRPr="00EB1122">
        <w:rPr>
          <w:rFonts w:ascii="NimbusRomNo9L-Regu" w:hAnsi="NimbusRomNo9L-Regu" w:cs="NimbusRomNo9L-Regu" w:hint="eastAsia"/>
          <w:kern w:val="0"/>
          <w:sz w:val="20"/>
          <w:szCs w:val="20"/>
        </w:rPr>
        <w:t>思想来定义我们的模型。</w:t>
      </w:r>
      <w:r w:rsidRPr="00EB1122">
        <w:rPr>
          <w:rFonts w:ascii="NimbusRomNo9L-Regu" w:hAnsi="NimbusRomNo9L-Regu" w:cs="NimbusRomNo9L-Regu" w:hint="eastAsia"/>
          <w:kern w:val="0"/>
          <w:sz w:val="20"/>
          <w:szCs w:val="20"/>
        </w:rPr>
        <w:t xml:space="preserve"> </w:t>
      </w:r>
      <w:r w:rsidRPr="00EB1122">
        <w:rPr>
          <w:rFonts w:ascii="NimbusRomNo9L-Regu" w:hAnsi="NimbusRomNo9L-Regu" w:cs="NimbusRomNo9L-Regu" w:hint="eastAsia"/>
          <w:kern w:val="0"/>
          <w:sz w:val="20"/>
          <w:szCs w:val="20"/>
        </w:rPr>
        <w:t>特别是，我们用层次性循环神经网络生成音乐，层次和层次结构编码了我们关于流行音乐组合的先前知识。</w:t>
      </w:r>
      <w:r w:rsidRPr="00EB1122">
        <w:rPr>
          <w:rFonts w:ascii="NimbusRomNo9L-Regu" w:hAnsi="NimbusRomNo9L-Regu" w:cs="NimbusRomNo9L-Regu" w:hint="eastAsia"/>
          <w:kern w:val="0"/>
          <w:sz w:val="20"/>
          <w:szCs w:val="20"/>
        </w:rPr>
        <w:t xml:space="preserve"> </w:t>
      </w:r>
      <w:r w:rsidRPr="00EB1122">
        <w:rPr>
          <w:rFonts w:ascii="NimbusRomNo9L-Regu" w:hAnsi="NimbusRomNo9L-Regu" w:cs="NimbusRomNo9L-Regu" w:hint="eastAsia"/>
          <w:kern w:val="0"/>
          <w:sz w:val="20"/>
          <w:szCs w:val="20"/>
        </w:rPr>
        <w:t>我们首先概述模型，并在下面的小节中描述我们的选择的细节和理由。</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condition our generation on the scale type, as this helps the model to pick up the regularities in</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pop songs. We encode melody with two random variables at each time step, representing which key</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is being played (the </w:t>
      </w:r>
      <w:r>
        <w:rPr>
          <w:rFonts w:ascii="NimbusRomNo9L-ReguItal" w:hAnsi="NimbusRomNo9L-ReguItal" w:cs="NimbusRomNo9L-ReguItal"/>
          <w:kern w:val="0"/>
          <w:sz w:val="20"/>
          <w:szCs w:val="20"/>
        </w:rPr>
        <w:t>key layer</w:t>
      </w:r>
      <w:r>
        <w:rPr>
          <w:rFonts w:ascii="NimbusRomNo9L-Regu" w:hAnsi="NimbusRomNo9L-Regu" w:cs="NimbusRomNo9L-Regu"/>
          <w:kern w:val="0"/>
          <w:sz w:val="20"/>
          <w:szCs w:val="20"/>
        </w:rPr>
        <w:t xml:space="preserve">) and the duration that the key will be pressed (the </w:t>
      </w:r>
      <w:r>
        <w:rPr>
          <w:rFonts w:ascii="NimbusRomNo9L-ReguItal" w:hAnsi="NimbusRomNo9L-ReguItal" w:cs="NimbusRomNo9L-ReguItal"/>
          <w:kern w:val="0"/>
          <w:sz w:val="20"/>
          <w:szCs w:val="20"/>
        </w:rPr>
        <w:t>press layer</w:t>
      </w:r>
      <w:r>
        <w:rPr>
          <w:rFonts w:ascii="NimbusRomNo9L-Regu" w:hAnsi="NimbusRomNo9L-Regu" w:cs="NimbusRomNo9L-Regu"/>
          <w:kern w:val="0"/>
          <w:sz w:val="20"/>
          <w:szCs w:val="20"/>
        </w:rPr>
        <w:t>). The</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melody is generated conditioned on the scale, which does not vary across the song as is typically the</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case in pop music. We assume the drums and the chords are independent given the melody. Thus</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conditioned on the melody, at each time step we generate the chord (the </w:t>
      </w:r>
      <w:r>
        <w:rPr>
          <w:rFonts w:ascii="NimbusRomNo9L-ReguItal" w:hAnsi="NimbusRomNo9L-ReguItal" w:cs="NimbusRomNo9L-ReguItal"/>
          <w:kern w:val="0"/>
          <w:sz w:val="20"/>
          <w:szCs w:val="20"/>
        </w:rPr>
        <w:t>chord layer</w:t>
      </w:r>
      <w:r>
        <w:rPr>
          <w:rFonts w:ascii="NimbusRomNo9L-Regu" w:hAnsi="NimbusRomNo9L-Regu" w:cs="NimbusRomNo9L-Regu"/>
          <w:kern w:val="0"/>
          <w:sz w:val="20"/>
          <w:szCs w:val="20"/>
        </w:rPr>
        <w:t>) as well as the</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drums (the </w:t>
      </w:r>
      <w:r>
        <w:rPr>
          <w:rFonts w:ascii="NimbusRomNo9L-ReguItal" w:hAnsi="NimbusRomNo9L-ReguItal" w:cs="NimbusRomNo9L-ReguItal"/>
          <w:kern w:val="0"/>
          <w:sz w:val="20"/>
          <w:szCs w:val="20"/>
        </w:rPr>
        <w:t>drum layer</w:t>
      </w:r>
      <w:r>
        <w:rPr>
          <w:rFonts w:ascii="NimbusRomNo9L-Regu" w:hAnsi="NimbusRomNo9L-Regu" w:cs="NimbusRomNo9L-Regu"/>
          <w:kern w:val="0"/>
          <w:sz w:val="20"/>
          <w:szCs w:val="20"/>
        </w:rPr>
        <w:t>). The output at all layers yields the final song. We refer the reader to Fig. 1</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for an illustration of our hierarchical model.</w:t>
      </w:r>
    </w:p>
    <w:p w:rsidR="00D83B81" w:rsidRDefault="00D83B81" w:rsidP="00D83B81">
      <w:pPr>
        <w:autoSpaceDE w:val="0"/>
        <w:autoSpaceDN w:val="0"/>
        <w:adjustRightInd w:val="0"/>
        <w:ind w:firstLine="420"/>
        <w:jc w:val="left"/>
        <w:rPr>
          <w:rFonts w:ascii="NimbusRomNo9L-Regu" w:hAnsi="NimbusRomNo9L-Regu" w:cs="NimbusRomNo9L-Regu"/>
          <w:kern w:val="0"/>
          <w:sz w:val="20"/>
          <w:szCs w:val="20"/>
        </w:rPr>
      </w:pPr>
      <w:r w:rsidRPr="00D83B81">
        <w:rPr>
          <w:rFonts w:ascii="NimbusRomNo9L-Regu" w:hAnsi="NimbusRomNo9L-Regu" w:cs="NimbusRomNo9L-Regu" w:hint="eastAsia"/>
          <w:kern w:val="0"/>
          <w:sz w:val="20"/>
          <w:szCs w:val="20"/>
        </w:rPr>
        <w:t>我们把</w:t>
      </w:r>
      <w:r w:rsidR="004E5974">
        <w:rPr>
          <w:rFonts w:ascii="NimbusRomNo9L-Regu" w:hAnsi="NimbusRomNo9L-Regu" w:cs="NimbusRomNo9L-Regu" w:hint="eastAsia"/>
          <w:kern w:val="0"/>
          <w:sz w:val="20"/>
          <w:szCs w:val="20"/>
        </w:rPr>
        <w:t>我们这</w:t>
      </w:r>
      <w:r w:rsidR="004E5974">
        <w:rPr>
          <w:rFonts w:ascii="NimbusRomNo9L-Regu" w:hAnsi="NimbusRomNo9L-Regu" w:cs="NimbusRomNo9L-Regu"/>
          <w:kern w:val="0"/>
          <w:sz w:val="20"/>
          <w:szCs w:val="20"/>
        </w:rPr>
        <w:t>一</w:t>
      </w:r>
      <w:r w:rsidR="00C93217">
        <w:rPr>
          <w:rFonts w:ascii="NimbusRomNo9L-Regu" w:hAnsi="NimbusRomNo9L-Regu" w:cs="NimbusRomNo9L-Regu" w:hint="eastAsia"/>
          <w:kern w:val="0"/>
          <w:sz w:val="20"/>
          <w:szCs w:val="20"/>
        </w:rPr>
        <w:t>产生音乐</w:t>
      </w:r>
      <w:r w:rsidR="004E5974">
        <w:rPr>
          <w:rFonts w:ascii="NimbusRomNo9L-Regu" w:hAnsi="NimbusRomNo9L-Regu" w:cs="NimbusRomNo9L-Regu" w:hint="eastAsia"/>
          <w:kern w:val="0"/>
          <w:sz w:val="20"/>
          <w:szCs w:val="20"/>
        </w:rPr>
        <w:t>放在</w:t>
      </w:r>
      <w:r w:rsidR="004E5974">
        <w:rPr>
          <w:rFonts w:ascii="NimbusRomNo9L-Regu" w:hAnsi="NimbusRomNo9L-Regu" w:cs="NimbusRomNo9L-Regu"/>
          <w:kern w:val="0"/>
          <w:sz w:val="20"/>
          <w:szCs w:val="20"/>
        </w:rPr>
        <w:t>音阶类型上</w:t>
      </w:r>
      <w:r w:rsidR="004E5974">
        <w:rPr>
          <w:rFonts w:ascii="NimbusRomNo9L-Regu" w:hAnsi="NimbusRomNo9L-Regu" w:cs="NimbusRomNo9L-Regu" w:hint="eastAsia"/>
          <w:kern w:val="0"/>
          <w:sz w:val="20"/>
          <w:szCs w:val="20"/>
        </w:rPr>
        <w:t>，因为这有助于这个模型来获得</w:t>
      </w:r>
      <w:r w:rsidRPr="00D83B81">
        <w:rPr>
          <w:rFonts w:ascii="NimbusRomNo9L-Regu" w:hAnsi="NimbusRomNo9L-Regu" w:cs="NimbusRomNo9L-Regu" w:hint="eastAsia"/>
          <w:kern w:val="0"/>
          <w:sz w:val="20"/>
          <w:szCs w:val="20"/>
        </w:rPr>
        <w:t>流行歌曲的规律。</w:t>
      </w:r>
      <w:r w:rsidRPr="00D83B81">
        <w:rPr>
          <w:rFonts w:ascii="NimbusRomNo9L-Regu" w:hAnsi="NimbusRomNo9L-Regu" w:cs="NimbusRomNo9L-Regu" w:hint="eastAsia"/>
          <w:kern w:val="0"/>
          <w:sz w:val="20"/>
          <w:szCs w:val="20"/>
        </w:rPr>
        <w:t xml:space="preserve"> </w:t>
      </w:r>
      <w:r w:rsidR="00C93217">
        <w:rPr>
          <w:rFonts w:ascii="NimbusRomNo9L-Regu" w:hAnsi="NimbusRomNo9L-Regu" w:cs="NimbusRomNo9L-Regu" w:hint="eastAsia"/>
          <w:kern w:val="0"/>
          <w:sz w:val="20"/>
          <w:szCs w:val="20"/>
        </w:rPr>
        <w:t>我们在每个时间步长编码带有两个随机变量的旋律，表示正在播放的</w:t>
      </w:r>
      <w:r w:rsidR="00C93217">
        <w:rPr>
          <w:rFonts w:ascii="NimbusRomNo9L-Regu" w:hAnsi="NimbusRomNo9L-Regu" w:cs="NimbusRomNo9L-Regu" w:hint="eastAsia"/>
          <w:kern w:val="0"/>
          <w:sz w:val="20"/>
          <w:szCs w:val="20"/>
        </w:rPr>
        <w:t>key</w:t>
      </w:r>
      <w:r w:rsidR="00C93217">
        <w:rPr>
          <w:rFonts w:ascii="NimbusRomNo9L-Regu" w:hAnsi="NimbusRomNo9L-Regu" w:cs="NimbusRomNo9L-Regu" w:hint="eastAsia"/>
          <w:kern w:val="0"/>
          <w:sz w:val="20"/>
          <w:szCs w:val="20"/>
        </w:rPr>
        <w:t>（</w:t>
      </w:r>
      <w:r w:rsidR="00C93217">
        <w:rPr>
          <w:rFonts w:ascii="NimbusRomNo9L-Regu" w:hAnsi="NimbusRomNo9L-Regu" w:cs="NimbusRomNo9L-Regu" w:hint="eastAsia"/>
          <w:kern w:val="0"/>
          <w:sz w:val="20"/>
          <w:szCs w:val="20"/>
        </w:rPr>
        <w:t>key</w:t>
      </w:r>
      <w:r w:rsidR="00C93217">
        <w:rPr>
          <w:rFonts w:ascii="NimbusRomNo9L-Regu" w:hAnsi="NimbusRomNo9L-Regu" w:cs="NimbusRomNo9L-Regu" w:hint="eastAsia"/>
          <w:kern w:val="0"/>
          <w:sz w:val="20"/>
          <w:szCs w:val="20"/>
        </w:rPr>
        <w:t>层）和</w:t>
      </w:r>
      <w:r w:rsidR="00C93217">
        <w:rPr>
          <w:rFonts w:ascii="NimbusRomNo9L-Regu" w:hAnsi="NimbusRomNo9L-Regu" w:cs="NimbusRomNo9L-Regu" w:hint="eastAsia"/>
          <w:kern w:val="0"/>
          <w:sz w:val="20"/>
          <w:szCs w:val="20"/>
        </w:rPr>
        <w:t>key</w:t>
      </w:r>
      <w:r w:rsidR="00C93217">
        <w:rPr>
          <w:rFonts w:ascii="NimbusRomNo9L-Regu" w:hAnsi="NimbusRomNo9L-Regu" w:cs="NimbusRomNo9L-Regu" w:hint="eastAsia"/>
          <w:kern w:val="0"/>
          <w:sz w:val="20"/>
          <w:szCs w:val="20"/>
        </w:rPr>
        <w:t>被按下的持续时间（</w:t>
      </w:r>
      <w:r w:rsidR="00C93217">
        <w:rPr>
          <w:rFonts w:ascii="NimbusRomNo9L-Regu" w:hAnsi="NimbusRomNo9L-Regu" w:cs="NimbusRomNo9L-Regu" w:hint="eastAsia"/>
          <w:kern w:val="0"/>
          <w:sz w:val="20"/>
          <w:szCs w:val="20"/>
        </w:rPr>
        <w:t>press</w:t>
      </w:r>
      <w:r w:rsidRPr="00D83B81">
        <w:rPr>
          <w:rFonts w:ascii="NimbusRomNo9L-Regu" w:hAnsi="NimbusRomNo9L-Regu" w:cs="NimbusRomNo9L-Regu" w:hint="eastAsia"/>
          <w:kern w:val="0"/>
          <w:sz w:val="20"/>
          <w:szCs w:val="20"/>
        </w:rPr>
        <w:t>层）。</w:t>
      </w:r>
      <w:r w:rsidRPr="00D83B81">
        <w:rPr>
          <w:rFonts w:ascii="NimbusRomNo9L-Regu" w:hAnsi="NimbusRomNo9L-Regu" w:cs="NimbusRomNo9L-Regu" w:hint="eastAsia"/>
          <w:kern w:val="0"/>
          <w:sz w:val="20"/>
          <w:szCs w:val="20"/>
        </w:rPr>
        <w:t xml:space="preserve"> </w:t>
      </w:r>
      <w:r w:rsidR="00C93217">
        <w:rPr>
          <w:rFonts w:ascii="NimbusRomNo9L-Regu" w:hAnsi="NimbusRomNo9L-Regu" w:cs="NimbusRomNo9L-Regu" w:hint="eastAsia"/>
          <w:kern w:val="0"/>
          <w:sz w:val="20"/>
          <w:szCs w:val="20"/>
        </w:rPr>
        <w:t>旋律是按音阶</w:t>
      </w:r>
      <w:r w:rsidRPr="00D83B81">
        <w:rPr>
          <w:rFonts w:ascii="NimbusRomNo9L-Regu" w:hAnsi="NimbusRomNo9L-Regu" w:cs="NimbusRomNo9L-Regu" w:hint="eastAsia"/>
          <w:kern w:val="0"/>
          <w:sz w:val="20"/>
          <w:szCs w:val="20"/>
        </w:rPr>
        <w:t>产生的，而在歌曲中不一样，流行音乐通常是这样。</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我们假设鼓和和弦是独立被</w:t>
      </w:r>
      <w:r w:rsidRPr="00D83B81">
        <w:rPr>
          <w:rFonts w:ascii="NimbusRomNo9L-Regu" w:hAnsi="NimbusRomNo9L-Regu" w:cs="NimbusRomNo9L-Regu" w:hint="eastAsia"/>
          <w:kern w:val="0"/>
          <w:sz w:val="20"/>
          <w:szCs w:val="20"/>
        </w:rPr>
        <w:t>给予</w:t>
      </w:r>
      <w:r w:rsidR="004E5974">
        <w:rPr>
          <w:rFonts w:ascii="NimbusRomNo9L-Regu" w:hAnsi="NimbusRomNo9L-Regu" w:cs="NimbusRomNo9L-Regu" w:hint="eastAsia"/>
          <w:kern w:val="0"/>
          <w:sz w:val="20"/>
          <w:szCs w:val="20"/>
        </w:rPr>
        <w:t>的</w:t>
      </w:r>
      <w:r w:rsidRPr="00D83B81">
        <w:rPr>
          <w:rFonts w:ascii="NimbusRomNo9L-Regu" w:hAnsi="NimbusRomNo9L-Regu" w:cs="NimbusRomNo9L-Regu" w:hint="eastAsia"/>
          <w:kern w:val="0"/>
          <w:sz w:val="20"/>
          <w:szCs w:val="20"/>
        </w:rPr>
        <w:t>旋律。</w:t>
      </w:r>
      <w:r w:rsidRPr="00D83B81">
        <w:rPr>
          <w:rFonts w:ascii="NimbusRomNo9L-Regu" w:hAnsi="NimbusRomNo9L-Regu" w:cs="NimbusRomNo9L-Regu" w:hint="eastAsia"/>
          <w:kern w:val="0"/>
          <w:sz w:val="20"/>
          <w:szCs w:val="20"/>
        </w:rPr>
        <w:t xml:space="preserve"> </w:t>
      </w:r>
      <w:r w:rsidRPr="00D83B81">
        <w:rPr>
          <w:rFonts w:ascii="NimbusRomNo9L-Regu" w:hAnsi="NimbusRomNo9L-Regu" w:cs="NimbusRomNo9L-Regu" w:hint="eastAsia"/>
          <w:kern w:val="0"/>
          <w:sz w:val="20"/>
          <w:szCs w:val="20"/>
        </w:rPr>
        <w:t>因此在旋律上进行调节，在每个时间步骤中，我们产生和弦（和弦层）以及鼓（鼓层）。</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所有</w:t>
      </w:r>
      <w:r w:rsidRPr="00D83B81">
        <w:rPr>
          <w:rFonts w:ascii="NimbusRomNo9L-Regu" w:hAnsi="NimbusRomNo9L-Regu" w:cs="NimbusRomNo9L-Regu" w:hint="eastAsia"/>
          <w:kern w:val="0"/>
          <w:sz w:val="20"/>
          <w:szCs w:val="20"/>
        </w:rPr>
        <w:t>层的输出都会产生最后一首歌曲。</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我们将读者引用到图</w:t>
      </w:r>
      <w:r w:rsidRPr="00D83B81">
        <w:rPr>
          <w:rFonts w:ascii="NimbusRomNo9L-Regu" w:hAnsi="NimbusRomNo9L-Regu" w:cs="NimbusRomNo9L-Regu" w:hint="eastAsia"/>
          <w:kern w:val="0"/>
          <w:sz w:val="20"/>
          <w:szCs w:val="20"/>
        </w:rPr>
        <w:t>1</w:t>
      </w:r>
      <w:r w:rsidRPr="00D83B81">
        <w:rPr>
          <w:rFonts w:ascii="NimbusRomNo9L-Regu" w:hAnsi="NimbusRomNo9L-Regu" w:cs="NimbusRomNo9L-Regu" w:hint="eastAsia"/>
          <w:kern w:val="0"/>
          <w:sz w:val="20"/>
          <w:szCs w:val="20"/>
        </w:rPr>
        <w:t>用于说明我们的层次模型。</w:t>
      </w:r>
    </w:p>
    <w:p w:rsidR="004E5974" w:rsidRDefault="004E5974" w:rsidP="004E5974">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4.1 T</w:t>
      </w:r>
      <w:r>
        <w:rPr>
          <w:rFonts w:ascii="NimbusRomNo9L-Regu" w:hAnsi="NimbusRomNo9L-Regu" w:cs="NimbusRomNo9L-Regu"/>
          <w:kern w:val="0"/>
          <w:sz w:val="16"/>
          <w:szCs w:val="16"/>
        </w:rPr>
        <w:t xml:space="preserve">HE ROLE OF </w:t>
      </w:r>
      <w:r>
        <w:rPr>
          <w:rFonts w:ascii="NimbusRomNo9L-Regu" w:hAnsi="NimbusRomNo9L-Regu" w:cs="NimbusRomNo9L-Regu"/>
          <w:kern w:val="0"/>
          <w:sz w:val="20"/>
          <w:szCs w:val="20"/>
        </w:rPr>
        <w:t>S</w:t>
      </w:r>
      <w:r>
        <w:rPr>
          <w:rFonts w:ascii="NimbusRomNo9L-Regu" w:hAnsi="NimbusRomNo9L-Regu" w:cs="NimbusRomNo9L-Regu"/>
          <w:kern w:val="0"/>
          <w:sz w:val="16"/>
          <w:szCs w:val="16"/>
        </w:rPr>
        <w:t>CALE</w:t>
      </w:r>
    </w:p>
    <w:p w:rsidR="004E5974"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It is known from music theory that while in principle each song has 12 tones to choose from, most of</w:t>
      </w:r>
    </w:p>
    <w:p w:rsidR="004E5974"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notes are in fact only using the six (for Blues) or seven (for other scales) tone subsets specified</w:t>
      </w:r>
    </w:p>
    <w:p w:rsidR="004E5974"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by the scale rule. We found that by conditioning the music generator on scale it captures these</w:t>
      </w:r>
    </w:p>
    <w:p w:rsidR="004E5974"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regularities more easily. However, we do not enforce the notes to be generated from the subset and</w:t>
      </w:r>
    </w:p>
    <w:p w:rsidR="00B952EE"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allow our model to generate notes outside the scale.</w:t>
      </w:r>
    </w:p>
    <w:p w:rsidR="004E5974" w:rsidRPr="004E5974" w:rsidRDefault="004E5974" w:rsidP="004E5974">
      <w:pPr>
        <w:autoSpaceDE w:val="0"/>
        <w:autoSpaceDN w:val="0"/>
        <w:adjustRightInd w:val="0"/>
        <w:jc w:val="left"/>
        <w:rPr>
          <w:rFonts w:ascii="NimbusRomNo9L-Regu" w:hAnsi="NimbusRomNo9L-Regu" w:cs="NimbusRomNo9L-Regu"/>
          <w:kern w:val="0"/>
          <w:sz w:val="20"/>
          <w:szCs w:val="20"/>
        </w:rPr>
      </w:pPr>
      <w:r w:rsidRPr="004E5974">
        <w:rPr>
          <w:rFonts w:ascii="NimbusRomNo9L-Regu" w:hAnsi="NimbusRomNo9L-Regu" w:cs="NimbusRomNo9L-Regu" w:hint="eastAsia"/>
          <w:kern w:val="0"/>
          <w:sz w:val="20"/>
          <w:szCs w:val="20"/>
        </w:rPr>
        <w:t>4.1</w:t>
      </w:r>
      <w:r>
        <w:rPr>
          <w:rFonts w:ascii="NimbusRomNo9L-Regu" w:hAnsi="NimbusRomNo9L-Regu" w:cs="NimbusRomNo9L-Regu" w:hint="eastAsia"/>
          <w:kern w:val="0"/>
          <w:sz w:val="20"/>
          <w:szCs w:val="20"/>
        </w:rPr>
        <w:t>音阶</w:t>
      </w:r>
      <w:r>
        <w:rPr>
          <w:rFonts w:ascii="NimbusRomNo9L-Regu" w:hAnsi="NimbusRomNo9L-Regu" w:cs="NimbusRomNo9L-Regu"/>
          <w:kern w:val="0"/>
          <w:sz w:val="20"/>
          <w:szCs w:val="20"/>
        </w:rPr>
        <w:t>的作</w:t>
      </w:r>
      <w:r>
        <w:rPr>
          <w:rFonts w:ascii="NimbusRomNo9L-Regu" w:hAnsi="NimbusRomNo9L-Regu" w:cs="NimbusRomNo9L-Regu" w:hint="eastAsia"/>
          <w:kern w:val="0"/>
          <w:sz w:val="20"/>
          <w:szCs w:val="20"/>
        </w:rPr>
        <w:t>用</w:t>
      </w:r>
    </w:p>
    <w:p w:rsidR="004E5974" w:rsidRDefault="004E5974" w:rsidP="004E5974">
      <w:pPr>
        <w:autoSpaceDE w:val="0"/>
        <w:autoSpaceDN w:val="0"/>
        <w:adjustRightInd w:val="0"/>
        <w:ind w:firstLine="420"/>
        <w:jc w:val="left"/>
        <w:rPr>
          <w:rFonts w:ascii="NimbusRomNo9L-Regu" w:hAnsi="NimbusRomNo9L-Regu" w:cs="NimbusRomNo9L-Regu"/>
          <w:kern w:val="0"/>
          <w:sz w:val="20"/>
          <w:szCs w:val="20"/>
        </w:rPr>
      </w:pPr>
      <w:r w:rsidRPr="004E5974">
        <w:rPr>
          <w:rFonts w:ascii="NimbusRomNo9L-Regu" w:hAnsi="NimbusRomNo9L-Regu" w:cs="NimbusRomNo9L-Regu" w:hint="eastAsia"/>
          <w:kern w:val="0"/>
          <w:sz w:val="20"/>
          <w:szCs w:val="20"/>
        </w:rPr>
        <w:t>从音乐理论知道，原则上每首歌曲都有</w:t>
      </w:r>
      <w:r w:rsidRPr="004E5974">
        <w:rPr>
          <w:rFonts w:ascii="NimbusRomNo9L-Regu" w:hAnsi="NimbusRomNo9L-Regu" w:cs="NimbusRomNo9L-Regu" w:hint="eastAsia"/>
          <w:kern w:val="0"/>
          <w:sz w:val="20"/>
          <w:szCs w:val="20"/>
        </w:rPr>
        <w:t>12</w:t>
      </w:r>
      <w:r>
        <w:rPr>
          <w:rFonts w:ascii="NimbusRomNo9L-Regu" w:hAnsi="NimbusRomNo9L-Regu" w:cs="NimbusRomNo9L-Regu" w:hint="eastAsia"/>
          <w:kern w:val="0"/>
          <w:sz w:val="20"/>
          <w:szCs w:val="20"/>
        </w:rPr>
        <w:t>种声调</w:t>
      </w:r>
      <w:r w:rsidRPr="004E5974">
        <w:rPr>
          <w:rFonts w:ascii="NimbusRomNo9L-Regu" w:hAnsi="NimbusRomNo9L-Regu" w:cs="NimbusRomNo9L-Regu" w:hint="eastAsia"/>
          <w:kern w:val="0"/>
          <w:sz w:val="20"/>
          <w:szCs w:val="20"/>
        </w:rPr>
        <w:t>可供选择，但大多数音符其实只使用了比例规则指定的六（蓝调）或七（其他音阶）音调子集。</w:t>
      </w:r>
      <w:r w:rsidRPr="004E597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我们发现，通过对音乐发生器进行音阶</w:t>
      </w:r>
      <w:r w:rsidRPr="004E5974">
        <w:rPr>
          <w:rFonts w:ascii="NimbusRomNo9L-Regu" w:hAnsi="NimbusRomNo9L-Regu" w:cs="NimbusRomNo9L-Regu" w:hint="eastAsia"/>
          <w:kern w:val="0"/>
          <w:sz w:val="20"/>
          <w:szCs w:val="20"/>
        </w:rPr>
        <w:t>调节，可以更容易地捕获这些规律。</w:t>
      </w:r>
      <w:r w:rsidRPr="004E5974">
        <w:rPr>
          <w:rFonts w:ascii="NimbusRomNo9L-Regu" w:hAnsi="NimbusRomNo9L-Regu" w:cs="NimbusRomNo9L-Regu" w:hint="eastAsia"/>
          <w:kern w:val="0"/>
          <w:sz w:val="20"/>
          <w:szCs w:val="20"/>
        </w:rPr>
        <w:t xml:space="preserve"> </w:t>
      </w:r>
      <w:r w:rsidR="00EC7AF1">
        <w:rPr>
          <w:rFonts w:ascii="NimbusRomNo9L-Regu" w:hAnsi="NimbusRomNo9L-Regu" w:cs="NimbusRomNo9L-Regu" w:hint="eastAsia"/>
          <w:kern w:val="0"/>
          <w:sz w:val="20"/>
          <w:szCs w:val="20"/>
        </w:rPr>
        <w:t>但是，我们不强制从子集生成的音符</w:t>
      </w:r>
      <w:r>
        <w:rPr>
          <w:rFonts w:ascii="NimbusRomNo9L-Regu" w:hAnsi="NimbusRomNo9L-Regu" w:cs="NimbusRomNo9L-Regu" w:hint="eastAsia"/>
          <w:kern w:val="0"/>
          <w:sz w:val="20"/>
          <w:szCs w:val="20"/>
        </w:rPr>
        <w:t>，并允许我们的模型在音阶之外生成音符</w:t>
      </w:r>
      <w:r w:rsidRPr="004E5974">
        <w:rPr>
          <w:rFonts w:ascii="NimbusRomNo9L-Regu" w:hAnsi="NimbusRomNo9L-Regu" w:cs="NimbusRomNo9L-Regu" w:hint="eastAsia"/>
          <w:kern w:val="0"/>
          <w:sz w:val="20"/>
          <w:szCs w:val="20"/>
        </w:rPr>
        <w:t>。</w:t>
      </w:r>
    </w:p>
    <w:p w:rsidR="00EC7AF1" w:rsidRDefault="00EC7AF1" w:rsidP="00EC7AF1">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We confirm the above musical fact by analysing over 100 hours of pop song music from</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midi man dataset. Since scale is defined relative to a starting note, we first try to factor out</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its influence and normalize all songs to have identical start note. To identify the scale of a song, we</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compute the histogram over the 12 tones and match it with the 48 tone subsets of 4 scale types with</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12 different start notes. We then normalize all songs to have start note </w:t>
      </w:r>
      <w:r>
        <w:rPr>
          <w:rFonts w:ascii="CMMI10" w:hAnsi="CMMI10" w:cs="CMMI10"/>
          <w:kern w:val="0"/>
          <w:sz w:val="20"/>
          <w:szCs w:val="20"/>
        </w:rPr>
        <w:t xml:space="preserve">C </w:t>
      </w:r>
      <w:r>
        <w:rPr>
          <w:rFonts w:ascii="NimbusRomNo9L-Regu" w:hAnsi="NimbusRomNo9L-Regu" w:cs="NimbusRomNo9L-Regu"/>
          <w:kern w:val="0"/>
          <w:sz w:val="20"/>
          <w:szCs w:val="20"/>
        </w:rPr>
        <w:t>by applying a constant shift on all notes.</w:t>
      </w:r>
    </w:p>
    <w:p w:rsidR="00EC7AF1" w:rsidRPr="00FE7448" w:rsidRDefault="00EC7AF1" w:rsidP="00EC7AF1">
      <w:pPr>
        <w:autoSpaceDE w:val="0"/>
        <w:autoSpaceDN w:val="0"/>
        <w:adjustRightInd w:val="0"/>
        <w:ind w:firstLine="420"/>
        <w:jc w:val="left"/>
        <w:rPr>
          <w:rFonts w:ascii="NimbusRomNo9L-Regu" w:hAnsi="NimbusRomNo9L-Regu" w:cs="NimbusRomNo9L-Regu"/>
          <w:kern w:val="0"/>
          <w:sz w:val="20"/>
          <w:szCs w:val="20"/>
        </w:rPr>
      </w:pPr>
      <w:r w:rsidRPr="00EC7AF1">
        <w:rPr>
          <w:rFonts w:ascii="NimbusRomNo9L-Regu" w:hAnsi="NimbusRomNo9L-Regu" w:cs="NimbusRomNo9L-Regu" w:hint="eastAsia"/>
          <w:kern w:val="0"/>
          <w:sz w:val="20"/>
          <w:szCs w:val="20"/>
        </w:rPr>
        <w:t>通过分析来自</w:t>
      </w:r>
      <w:r w:rsidRPr="00EC7AF1">
        <w:rPr>
          <w:rFonts w:ascii="NimbusRomNo9L-Regu" w:hAnsi="NimbusRomNo9L-Regu" w:cs="NimbusRomNo9L-Regu" w:hint="eastAsia"/>
          <w:kern w:val="0"/>
          <w:sz w:val="20"/>
          <w:szCs w:val="20"/>
        </w:rPr>
        <w:t>midi man</w:t>
      </w:r>
      <w:r w:rsidRPr="00EC7AF1">
        <w:rPr>
          <w:rFonts w:ascii="NimbusRomNo9L-Regu" w:hAnsi="NimbusRomNo9L-Regu" w:cs="NimbusRomNo9L-Regu" w:hint="eastAsia"/>
          <w:kern w:val="0"/>
          <w:sz w:val="20"/>
          <w:szCs w:val="20"/>
        </w:rPr>
        <w:t>数据集的超过</w:t>
      </w:r>
      <w:r w:rsidRPr="00EC7AF1">
        <w:rPr>
          <w:rFonts w:ascii="NimbusRomNo9L-Regu" w:hAnsi="NimbusRomNo9L-Regu" w:cs="NimbusRomNo9L-Regu" w:hint="eastAsia"/>
          <w:kern w:val="0"/>
          <w:sz w:val="20"/>
          <w:szCs w:val="20"/>
        </w:rPr>
        <w:t>100</w:t>
      </w:r>
      <w:r w:rsidRPr="00EC7AF1">
        <w:rPr>
          <w:rFonts w:ascii="NimbusRomNo9L-Regu" w:hAnsi="NimbusRomNo9L-Regu" w:cs="NimbusRomNo9L-Regu" w:hint="eastAsia"/>
          <w:kern w:val="0"/>
          <w:sz w:val="20"/>
          <w:szCs w:val="20"/>
        </w:rPr>
        <w:t>小时的流行歌曲，我们确认了上述的音乐事实。</w:t>
      </w:r>
      <w:r w:rsidRPr="00EC7AF1">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lastRenderedPageBreak/>
        <w:t>由于音阶</w:t>
      </w:r>
      <w:r w:rsidRPr="00EC7AF1">
        <w:rPr>
          <w:rFonts w:ascii="NimbusRomNo9L-Regu" w:hAnsi="NimbusRomNo9L-Regu" w:cs="NimbusRomNo9L-Regu" w:hint="eastAsia"/>
          <w:kern w:val="0"/>
          <w:sz w:val="20"/>
          <w:szCs w:val="20"/>
        </w:rPr>
        <w:t>相对于起始音符的定义，</w:t>
      </w:r>
      <w:r w:rsidRPr="00FE7448">
        <w:rPr>
          <w:rFonts w:ascii="NimbusRomNo9L-Regu" w:hAnsi="NimbusRomNo9L-Regu" w:cs="NimbusRomNo9L-Regu" w:hint="eastAsia"/>
          <w:kern w:val="0"/>
          <w:sz w:val="20"/>
          <w:szCs w:val="20"/>
        </w:rPr>
        <w:t>我们首先尝试分解出其影响力和规范所有歌曲具有相同的起始音符。为了识别歌曲音阶</w:t>
      </w:r>
      <w:r w:rsidR="00FE7448">
        <w:rPr>
          <w:rFonts w:ascii="NimbusRomNo9L-Regu" w:hAnsi="NimbusRomNo9L-Regu" w:cs="NimbusRomNo9L-Regu" w:hint="eastAsia"/>
          <w:kern w:val="0"/>
          <w:sz w:val="20"/>
          <w:szCs w:val="20"/>
        </w:rPr>
        <w:t>的音阶</w:t>
      </w:r>
      <w:r w:rsidRPr="00FE7448">
        <w:rPr>
          <w:rFonts w:ascii="NimbusRomNo9L-Regu" w:hAnsi="NimbusRomNo9L-Regu" w:cs="NimbusRomNo9L-Regu" w:hint="eastAsia"/>
          <w:kern w:val="0"/>
          <w:sz w:val="20"/>
          <w:szCs w:val="20"/>
        </w:rPr>
        <w:t>，我们计算</w:t>
      </w:r>
      <w:r w:rsidRPr="00FE7448">
        <w:rPr>
          <w:rFonts w:ascii="NimbusRomNo9L-Regu" w:hAnsi="NimbusRomNo9L-Regu" w:cs="NimbusRomNo9L-Regu" w:hint="eastAsia"/>
          <w:kern w:val="0"/>
          <w:sz w:val="20"/>
          <w:szCs w:val="20"/>
        </w:rPr>
        <w:t>12</w:t>
      </w:r>
      <w:r w:rsidRPr="00FE7448">
        <w:rPr>
          <w:rFonts w:ascii="NimbusRomNo9L-Regu" w:hAnsi="NimbusRomNo9L-Regu" w:cs="NimbusRomNo9L-Regu" w:hint="eastAsia"/>
          <w:kern w:val="0"/>
          <w:sz w:val="20"/>
          <w:szCs w:val="20"/>
        </w:rPr>
        <w:t>个音调的直方图，并与</w:t>
      </w:r>
      <w:r w:rsidRPr="00FE7448">
        <w:rPr>
          <w:rFonts w:ascii="NimbusRomNo9L-Regu" w:hAnsi="NimbusRomNo9L-Regu" w:cs="NimbusRomNo9L-Regu" w:hint="eastAsia"/>
          <w:kern w:val="0"/>
          <w:sz w:val="20"/>
          <w:szCs w:val="20"/>
        </w:rPr>
        <w:t>12</w:t>
      </w:r>
      <w:r w:rsidRPr="00FE7448">
        <w:rPr>
          <w:rFonts w:ascii="NimbusRomNo9L-Regu" w:hAnsi="NimbusRomNo9L-Regu" w:cs="NimbusRomNo9L-Regu" w:hint="eastAsia"/>
          <w:kern w:val="0"/>
          <w:sz w:val="20"/>
          <w:szCs w:val="20"/>
        </w:rPr>
        <w:t>个不同开始音符的</w:t>
      </w:r>
      <w:r w:rsidRPr="00FE7448">
        <w:rPr>
          <w:rFonts w:ascii="NimbusRomNo9L-Regu" w:hAnsi="NimbusRomNo9L-Regu" w:cs="NimbusRomNo9L-Regu" w:hint="eastAsia"/>
          <w:kern w:val="0"/>
          <w:sz w:val="20"/>
          <w:szCs w:val="20"/>
        </w:rPr>
        <w:t>4</w:t>
      </w:r>
      <w:r w:rsidRPr="00FE7448">
        <w:rPr>
          <w:rFonts w:ascii="NimbusRomNo9L-Regu" w:hAnsi="NimbusRomNo9L-Regu" w:cs="NimbusRomNo9L-Regu" w:hint="eastAsia"/>
          <w:kern w:val="0"/>
          <w:sz w:val="20"/>
          <w:szCs w:val="20"/>
        </w:rPr>
        <w:t>个比例类型的</w:t>
      </w:r>
      <w:r w:rsidRPr="00FE7448">
        <w:rPr>
          <w:rFonts w:ascii="NimbusRomNo9L-Regu" w:hAnsi="NimbusRomNo9L-Regu" w:cs="NimbusRomNo9L-Regu" w:hint="eastAsia"/>
          <w:kern w:val="0"/>
          <w:sz w:val="20"/>
          <w:szCs w:val="20"/>
        </w:rPr>
        <w:t>48</w:t>
      </w:r>
      <w:r w:rsidRPr="00FE7448">
        <w:rPr>
          <w:rFonts w:ascii="NimbusRomNo9L-Regu" w:hAnsi="NimbusRomNo9L-Regu" w:cs="NimbusRomNo9L-Regu" w:hint="eastAsia"/>
          <w:kern w:val="0"/>
          <w:sz w:val="20"/>
          <w:szCs w:val="20"/>
        </w:rPr>
        <w:t>个音调子集匹配。</w:t>
      </w:r>
      <w:r w:rsidRPr="00FE7448">
        <w:rPr>
          <w:rFonts w:ascii="NimbusRomNo9L-Regu" w:hAnsi="NimbusRomNo9L-Regu" w:cs="NimbusRomNo9L-Regu" w:hint="eastAsia"/>
          <w:kern w:val="0"/>
          <w:sz w:val="20"/>
          <w:szCs w:val="20"/>
        </w:rPr>
        <w:t xml:space="preserve"> </w:t>
      </w:r>
      <w:r w:rsidRPr="00FE7448">
        <w:rPr>
          <w:rFonts w:ascii="NimbusRomNo9L-Regu" w:hAnsi="NimbusRomNo9L-Regu" w:cs="NimbusRomNo9L-Regu" w:hint="eastAsia"/>
          <w:kern w:val="0"/>
          <w:sz w:val="20"/>
          <w:szCs w:val="20"/>
        </w:rPr>
        <w:t>然后，我们通过在所有音符上应用恒定移位来将所有歌曲都以</w:t>
      </w:r>
      <w:r w:rsidRPr="00FE7448">
        <w:rPr>
          <w:rFonts w:ascii="NimbusRomNo9L-Regu" w:hAnsi="NimbusRomNo9L-Regu" w:cs="NimbusRomNo9L-Regu" w:hint="eastAsia"/>
          <w:kern w:val="0"/>
          <w:sz w:val="20"/>
          <w:szCs w:val="20"/>
        </w:rPr>
        <w:t>C</w:t>
      </w:r>
      <w:r w:rsidRPr="00FE7448">
        <w:rPr>
          <w:rFonts w:ascii="NimbusRomNo9L-Regu" w:hAnsi="NimbusRomNo9L-Regu" w:cs="NimbusRomNo9L-Regu" w:hint="eastAsia"/>
          <w:kern w:val="0"/>
          <w:sz w:val="20"/>
          <w:szCs w:val="20"/>
        </w:rPr>
        <w:t>调</w:t>
      </w:r>
      <w:r w:rsidRPr="00FE7448">
        <w:rPr>
          <w:rFonts w:ascii="NimbusRomNo9L-Regu" w:hAnsi="NimbusRomNo9L-Regu" w:cs="NimbusRomNo9L-Regu"/>
          <w:kern w:val="0"/>
          <w:sz w:val="20"/>
          <w:szCs w:val="20"/>
        </w:rPr>
        <w:t>为</w:t>
      </w:r>
      <w:r w:rsidRPr="00FE7448">
        <w:rPr>
          <w:rFonts w:ascii="NimbusRomNo9L-Regu" w:hAnsi="NimbusRomNo9L-Regu" w:cs="NimbusRomNo9L-Regu" w:hint="eastAsia"/>
          <w:kern w:val="0"/>
          <w:sz w:val="20"/>
          <w:szCs w:val="20"/>
        </w:rPr>
        <w:t>起始音调</w:t>
      </w:r>
      <w:r w:rsidRPr="00FE7448">
        <w:rPr>
          <w:rFonts w:ascii="NimbusRomNo9L-Regu" w:hAnsi="NimbusRomNo9L-Regu" w:cs="NimbusRomNo9L-Regu"/>
          <w:kern w:val="0"/>
          <w:sz w:val="20"/>
          <w:szCs w:val="20"/>
        </w:rPr>
        <w:t>。</w:t>
      </w:r>
    </w:p>
    <w:p w:rsidR="00EC7AF1" w:rsidRDefault="00EC7AF1" w:rsidP="00C17B4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This allows us to categorize any song into 4 scale types. Since this shift affects all notes</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at once, it does not affect how the song sounds (its harmony). Our analysis shows that for all notes</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all </w:t>
      </w:r>
      <w:r>
        <w:rPr>
          <w:rFonts w:ascii="NimbusRomNo9L-ReguItal" w:hAnsi="NimbusRomNo9L-ReguItal" w:cs="NimbusRomNo9L-ReguItal"/>
          <w:kern w:val="0"/>
          <w:sz w:val="20"/>
          <w:szCs w:val="20"/>
        </w:rPr>
        <w:t xml:space="preserve">Major </w:t>
      </w:r>
      <w:r>
        <w:rPr>
          <w:rFonts w:ascii="NimbusRomNo9L-Regu" w:hAnsi="NimbusRomNo9L-Regu" w:cs="NimbusRomNo9L-Regu"/>
          <w:kern w:val="0"/>
          <w:sz w:val="20"/>
          <w:szCs w:val="20"/>
        </w:rPr>
        <w:t xml:space="preserve">scale songs, </w:t>
      </w:r>
      <w:r>
        <w:rPr>
          <w:rFonts w:ascii="CMR10" w:hAnsi="CMR10" w:cs="CMR10"/>
          <w:kern w:val="0"/>
          <w:sz w:val="20"/>
          <w:szCs w:val="20"/>
        </w:rPr>
        <w:t>94</w:t>
      </w:r>
      <w:r>
        <w:rPr>
          <w:rFonts w:ascii="CMMI10" w:hAnsi="CMMI10" w:cs="CMMI10"/>
          <w:kern w:val="0"/>
          <w:sz w:val="20"/>
          <w:szCs w:val="20"/>
        </w:rPr>
        <w:t>:</w:t>
      </w:r>
      <w:r>
        <w:rPr>
          <w:rFonts w:ascii="CMR10" w:hAnsi="CMR10" w:cs="CMR10"/>
          <w:kern w:val="0"/>
          <w:sz w:val="20"/>
          <w:szCs w:val="20"/>
        </w:rPr>
        <w:t xml:space="preserve">66% </w:t>
      </w:r>
      <w:r>
        <w:rPr>
          <w:rFonts w:ascii="NimbusRomNo9L-Regu" w:hAnsi="NimbusRomNo9L-Regu" w:cs="NimbusRomNo9L-Regu"/>
          <w:kern w:val="0"/>
          <w:sz w:val="20"/>
          <w:szCs w:val="20"/>
        </w:rPr>
        <w:t xml:space="preserve">are within the tone subset. For </w:t>
      </w:r>
      <w:r>
        <w:rPr>
          <w:rFonts w:ascii="NimbusRomNo9L-ReguItal" w:hAnsi="NimbusRomNo9L-ReguItal" w:cs="NimbusRomNo9L-ReguItal"/>
          <w:kern w:val="0"/>
          <w:sz w:val="20"/>
          <w:szCs w:val="20"/>
        </w:rPr>
        <w:t>Harmonic Minor</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Melodic Minor</w:t>
      </w:r>
      <w:r>
        <w:rPr>
          <w:rFonts w:ascii="NimbusRomNo9L-Regu" w:hAnsi="NimbusRomNo9L-Regu" w:cs="NimbusRomNo9L-Regu"/>
          <w:kern w:val="0"/>
          <w:sz w:val="20"/>
          <w:szCs w:val="20"/>
        </w:rPr>
        <w:t>,</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w:t>
      </w:r>
      <w:r>
        <w:rPr>
          <w:rFonts w:ascii="NimbusRomNo9L-ReguItal" w:hAnsi="NimbusRomNo9L-ReguItal" w:cs="NimbusRomNo9L-ReguItal"/>
          <w:kern w:val="0"/>
          <w:sz w:val="20"/>
          <w:szCs w:val="20"/>
        </w:rPr>
        <w:t xml:space="preserve">Blues </w:t>
      </w:r>
      <w:r>
        <w:rPr>
          <w:rFonts w:ascii="NimbusRomNo9L-Regu" w:hAnsi="NimbusRomNo9L-Regu" w:cs="NimbusRomNo9L-Regu"/>
          <w:kern w:val="0"/>
          <w:sz w:val="20"/>
          <w:szCs w:val="20"/>
        </w:rPr>
        <w:t xml:space="preserve">the percentage of notes that belong to the main tone set is </w:t>
      </w:r>
      <w:r>
        <w:rPr>
          <w:rFonts w:ascii="CMR10" w:hAnsi="CMR10" w:cs="CMR10"/>
          <w:kern w:val="0"/>
          <w:sz w:val="20"/>
          <w:szCs w:val="20"/>
        </w:rPr>
        <w:t>87</w:t>
      </w:r>
      <w:r>
        <w:rPr>
          <w:rFonts w:ascii="CMMI10" w:hAnsi="CMMI10" w:cs="CMMI10"/>
          <w:kern w:val="0"/>
          <w:sz w:val="20"/>
          <w:szCs w:val="20"/>
        </w:rPr>
        <w:t>:</w:t>
      </w:r>
      <w:r>
        <w:rPr>
          <w:rFonts w:ascii="CMR10" w:hAnsi="CMR10" w:cs="CMR10"/>
          <w:kern w:val="0"/>
          <w:sz w:val="20"/>
          <w:szCs w:val="20"/>
        </w:rPr>
        <w:t>16%</w:t>
      </w:r>
      <w:r>
        <w:rPr>
          <w:rFonts w:ascii="NimbusRomNo9L-Regu" w:hAnsi="NimbusRomNo9L-Regu" w:cs="NimbusRomNo9L-Regu"/>
          <w:kern w:val="0"/>
          <w:sz w:val="20"/>
          <w:szCs w:val="20"/>
        </w:rPr>
        <w:t xml:space="preserve">, </w:t>
      </w:r>
      <w:r>
        <w:rPr>
          <w:rFonts w:ascii="CMR10" w:hAnsi="CMR10" w:cs="CMR10"/>
          <w:kern w:val="0"/>
          <w:sz w:val="20"/>
          <w:szCs w:val="20"/>
        </w:rPr>
        <w:t>85</w:t>
      </w:r>
      <w:r>
        <w:rPr>
          <w:rFonts w:ascii="CMMI10" w:hAnsi="CMMI10" w:cs="CMMI10"/>
          <w:kern w:val="0"/>
          <w:sz w:val="20"/>
          <w:szCs w:val="20"/>
        </w:rPr>
        <w:t>:</w:t>
      </w:r>
      <w:r>
        <w:rPr>
          <w:rFonts w:ascii="CMR10" w:hAnsi="CMR10" w:cs="CMR10"/>
          <w:kern w:val="0"/>
          <w:sz w:val="20"/>
          <w:szCs w:val="20"/>
        </w:rPr>
        <w:t>11%</w:t>
      </w:r>
      <w:r>
        <w:rPr>
          <w:rFonts w:ascii="NimbusRomNo9L-Regu" w:hAnsi="NimbusRomNo9L-Regu" w:cs="NimbusRomNo9L-Regu"/>
          <w:kern w:val="0"/>
          <w:sz w:val="20"/>
          <w:szCs w:val="20"/>
        </w:rPr>
        <w:t xml:space="preserve">, and </w:t>
      </w:r>
      <w:r>
        <w:rPr>
          <w:rFonts w:ascii="CMR10" w:hAnsi="CMR10" w:cs="CMR10"/>
          <w:kern w:val="0"/>
          <w:sz w:val="20"/>
          <w:szCs w:val="20"/>
        </w:rPr>
        <w:t>90</w:t>
      </w:r>
      <w:r>
        <w:rPr>
          <w:rFonts w:ascii="CMMI10" w:hAnsi="CMMI10" w:cs="CMMI10"/>
          <w:kern w:val="0"/>
          <w:sz w:val="20"/>
          <w:szCs w:val="20"/>
        </w:rPr>
        <w:t>:</w:t>
      </w:r>
      <w:r>
        <w:rPr>
          <w:rFonts w:ascii="CMR10" w:hAnsi="CMR10" w:cs="CMR10"/>
          <w:kern w:val="0"/>
          <w:sz w:val="20"/>
          <w:szCs w:val="20"/>
        </w:rPr>
        <w:t>93%</w:t>
      </w:r>
      <w:r>
        <w:rPr>
          <w:rFonts w:ascii="NimbusRomNo9L-Regu" w:hAnsi="NimbusRomNo9L-Regu" w:cs="NimbusRomNo9L-Regu"/>
          <w:kern w:val="0"/>
          <w:sz w:val="20"/>
          <w:szCs w:val="20"/>
        </w:rPr>
        <w:t>,</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respectively. We refer the reader to Fig. 2, where the x-axis denotes the percentage of within-scale</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notes of a song, and the y-axis indicates how many songs in the dataset have that percentage. Note</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that the majority of the notes follow the scale rule. Furthermore, different scale types have different</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inlier distribution. We thus represent scale with a single random variable </w:t>
      </w:r>
      <w:r>
        <w:rPr>
          <w:rFonts w:ascii="CMMI10" w:hAnsi="CMMI10" w:cs="CMMI10"/>
          <w:kern w:val="0"/>
          <w:sz w:val="20"/>
          <w:szCs w:val="20"/>
        </w:rPr>
        <w:t xml:space="preserve">s </w:t>
      </w:r>
      <w:r>
        <w:rPr>
          <w:rFonts w:ascii="CMSY10" w:hAnsi="CMSY10" w:cs="CMSY10"/>
          <w:kern w:val="0"/>
          <w:sz w:val="20"/>
          <w:szCs w:val="20"/>
        </w:rPr>
        <w:t>2 f</w:t>
      </w:r>
      <w:r>
        <w:rPr>
          <w:rFonts w:ascii="CMR10" w:hAnsi="CMR10" w:cs="CMR10"/>
          <w:kern w:val="0"/>
          <w:sz w:val="20"/>
          <w:szCs w:val="20"/>
        </w:rPr>
        <w:t>1</w:t>
      </w:r>
      <w:r>
        <w:rPr>
          <w:rFonts w:ascii="CMMI10" w:hAnsi="CMMI10" w:cs="CMMI10"/>
          <w:kern w:val="0"/>
          <w:sz w:val="20"/>
          <w:szCs w:val="20"/>
        </w:rPr>
        <w:t xml:space="preserve">; </w:t>
      </w:r>
      <w:r>
        <w:rPr>
          <w:rFonts w:ascii="CMSY10" w:hAnsi="CMSY10" w:cs="CMSY10"/>
          <w:kern w:val="0"/>
          <w:sz w:val="20"/>
          <w:szCs w:val="20"/>
        </w:rPr>
        <w:t xml:space="preserve">_ _ _ </w:t>
      </w:r>
      <w:r>
        <w:rPr>
          <w:rFonts w:ascii="CMMI10" w:hAnsi="CMMI10" w:cs="CMMI10"/>
          <w:kern w:val="0"/>
          <w:sz w:val="20"/>
          <w:szCs w:val="20"/>
        </w:rPr>
        <w:t xml:space="preserve">; </w:t>
      </w:r>
      <w:r>
        <w:rPr>
          <w:rFonts w:ascii="CMR10" w:hAnsi="CMR10" w:cs="CMR10"/>
          <w:kern w:val="0"/>
          <w:sz w:val="20"/>
          <w:szCs w:val="20"/>
        </w:rPr>
        <w:t>4</w:t>
      </w:r>
      <w:r>
        <w:rPr>
          <w:rFonts w:ascii="CMSY10" w:hAnsi="CMSY10" w:cs="CMSY10"/>
          <w:kern w:val="0"/>
          <w:sz w:val="20"/>
          <w:szCs w:val="20"/>
        </w:rPr>
        <w:t xml:space="preserve">g </w:t>
      </w:r>
      <w:r>
        <w:rPr>
          <w:rFonts w:ascii="NimbusRomNo9L-Regu" w:hAnsi="NimbusRomNo9L-Regu" w:cs="NimbusRomNo9L-Regu"/>
          <w:kern w:val="0"/>
          <w:sz w:val="20"/>
          <w:szCs w:val="20"/>
        </w:rPr>
        <w:t>which is</w:t>
      </w:r>
    </w:p>
    <w:p w:rsidR="00EC7AF1" w:rsidRDefault="00EC7AF1" w:rsidP="00C17B44">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kern w:val="0"/>
          <w:sz w:val="20"/>
          <w:szCs w:val="20"/>
        </w:rPr>
        <w:t xml:space="preserve">fixed for the whole song, and condition the model on it. </w:t>
      </w:r>
    </w:p>
    <w:p w:rsidR="00C17B44" w:rsidRDefault="00C17B44" w:rsidP="00C17B44">
      <w:pPr>
        <w:autoSpaceDE w:val="0"/>
        <w:autoSpaceDN w:val="0"/>
        <w:adjustRightInd w:val="0"/>
        <w:ind w:firstLine="420"/>
        <w:jc w:val="left"/>
        <w:rPr>
          <w:rFonts w:ascii="NimbusRomNo9L-Regu" w:hAnsi="NimbusRomNo9L-Regu" w:cs="NimbusRomNo9L-Regu"/>
          <w:kern w:val="0"/>
          <w:sz w:val="20"/>
          <w:szCs w:val="20"/>
        </w:rPr>
      </w:pPr>
      <w:r w:rsidRPr="00C17B44">
        <w:rPr>
          <w:rFonts w:ascii="NimbusRomNo9L-Regu" w:hAnsi="NimbusRomNo9L-Regu" w:cs="NimbusRomNo9L-Regu" w:hint="eastAsia"/>
          <w:kern w:val="0"/>
          <w:sz w:val="20"/>
          <w:szCs w:val="20"/>
        </w:rPr>
        <w:t>这使我们可以将任何歌曲分为</w:t>
      </w:r>
      <w:r w:rsidRPr="00C17B44">
        <w:rPr>
          <w:rFonts w:ascii="NimbusRomNo9L-Regu" w:hAnsi="NimbusRomNo9L-Regu" w:cs="NimbusRomNo9L-Regu" w:hint="eastAsia"/>
          <w:kern w:val="0"/>
          <w:sz w:val="20"/>
          <w:szCs w:val="20"/>
        </w:rPr>
        <w:t>4</w:t>
      </w:r>
      <w:r>
        <w:rPr>
          <w:rFonts w:ascii="NimbusRomNo9L-Regu" w:hAnsi="NimbusRomNo9L-Regu" w:cs="NimbusRomNo9L-Regu" w:hint="eastAsia"/>
          <w:kern w:val="0"/>
          <w:sz w:val="20"/>
          <w:szCs w:val="20"/>
        </w:rPr>
        <w:t>种音阶</w:t>
      </w:r>
      <w:r w:rsidRPr="00C17B44">
        <w:rPr>
          <w:rFonts w:ascii="NimbusRomNo9L-Regu" w:hAnsi="NimbusRomNo9L-Regu" w:cs="NimbusRomNo9L-Regu" w:hint="eastAsia"/>
          <w:kern w:val="0"/>
          <w:sz w:val="20"/>
          <w:szCs w:val="20"/>
        </w:rPr>
        <w:t>类型。</w:t>
      </w:r>
      <w:r>
        <w:rPr>
          <w:rFonts w:ascii="NimbusRomNo9L-Regu" w:hAnsi="NimbusRomNo9L-Regu" w:cs="NimbusRomNo9L-Regu" w:hint="eastAsia"/>
          <w:kern w:val="0"/>
          <w:sz w:val="20"/>
          <w:szCs w:val="20"/>
        </w:rPr>
        <w:t>即使</w:t>
      </w:r>
      <w:r w:rsidRPr="00C17B44">
        <w:rPr>
          <w:rFonts w:ascii="NimbusRomNo9L-Regu" w:hAnsi="NimbusRomNo9L-Regu" w:cs="NimbusRomNo9L-Regu" w:hint="eastAsia"/>
          <w:kern w:val="0"/>
          <w:sz w:val="20"/>
          <w:szCs w:val="20"/>
        </w:rPr>
        <w:t>这种转变会立即影响所有的音符，它不会影响歌曲的声音（它的和谐）。</w:t>
      </w:r>
      <w:r>
        <w:rPr>
          <w:rFonts w:ascii="NimbusRomNo9L-Regu" w:hAnsi="NimbusRomNo9L-Regu" w:cs="NimbusRomNo9L-Regu" w:hint="eastAsia"/>
          <w:kern w:val="0"/>
          <w:sz w:val="20"/>
          <w:szCs w:val="20"/>
        </w:rPr>
        <w:t>我们的分析表明，对于所有主要音阶</w:t>
      </w:r>
      <w:r>
        <w:rPr>
          <w:rFonts w:ascii="NimbusRomNo9L-Regu" w:hAnsi="NimbusRomNo9L-Regu" w:cs="NimbusRomNo9L-Regu"/>
          <w:kern w:val="0"/>
          <w:sz w:val="20"/>
          <w:szCs w:val="20"/>
        </w:rPr>
        <w:t>的</w:t>
      </w:r>
      <w:r w:rsidRPr="00C17B44">
        <w:rPr>
          <w:rFonts w:ascii="NimbusRomNo9L-Regu" w:hAnsi="NimbusRomNo9L-Regu" w:cs="NimbusRomNo9L-Regu" w:hint="eastAsia"/>
          <w:kern w:val="0"/>
          <w:sz w:val="20"/>
          <w:szCs w:val="20"/>
        </w:rPr>
        <w:t>歌曲中的所有音符，</w:t>
      </w:r>
      <w:r w:rsidRPr="00C17B44">
        <w:rPr>
          <w:rFonts w:ascii="NimbusRomNo9L-Regu" w:hAnsi="NimbusRomNo9L-Regu" w:cs="NimbusRomNo9L-Regu" w:hint="eastAsia"/>
          <w:kern w:val="0"/>
          <w:sz w:val="20"/>
          <w:szCs w:val="20"/>
        </w:rPr>
        <w:t>94.66</w:t>
      </w:r>
      <w:r w:rsidRPr="00C17B44">
        <w:rPr>
          <w:rFonts w:ascii="NimbusRomNo9L-Regu" w:hAnsi="NimbusRomNo9L-Regu" w:cs="NimbusRomNo9L-Regu" w:hint="eastAsia"/>
          <w:kern w:val="0"/>
          <w:sz w:val="20"/>
          <w:szCs w:val="20"/>
        </w:rPr>
        <w:t>％在音调子集内。</w:t>
      </w:r>
      <w:r w:rsidRPr="00C17B4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谐波小调，旋律小调和蓝调的音符</w:t>
      </w:r>
      <w:r w:rsidRPr="00C17B44">
        <w:rPr>
          <w:rFonts w:ascii="NimbusRomNo9L-Regu" w:hAnsi="NimbusRomNo9L-Regu" w:cs="NimbusRomNo9L-Regu" w:hint="eastAsia"/>
          <w:kern w:val="0"/>
          <w:sz w:val="20"/>
          <w:szCs w:val="20"/>
        </w:rPr>
        <w:t>属于主音调集合的百分比为</w:t>
      </w:r>
      <w:r>
        <w:rPr>
          <w:rFonts w:ascii="CMR10" w:hAnsi="CMR10" w:cs="CMR10"/>
          <w:kern w:val="0"/>
          <w:sz w:val="20"/>
          <w:szCs w:val="20"/>
        </w:rPr>
        <w:t>87</w:t>
      </w:r>
      <w:r>
        <w:rPr>
          <w:rFonts w:ascii="CMMI10" w:hAnsi="CMMI10" w:cs="CMMI10"/>
          <w:kern w:val="0"/>
          <w:sz w:val="20"/>
          <w:szCs w:val="20"/>
        </w:rPr>
        <w:t>.</w:t>
      </w:r>
      <w:r>
        <w:rPr>
          <w:rFonts w:ascii="CMR10" w:hAnsi="CMR10" w:cs="CMR10"/>
          <w:kern w:val="0"/>
          <w:sz w:val="20"/>
          <w:szCs w:val="20"/>
        </w:rPr>
        <w:t>16%</w:t>
      </w:r>
      <w:r>
        <w:rPr>
          <w:rFonts w:ascii="NimbusRomNo9L-Regu" w:hAnsi="NimbusRomNo9L-Regu" w:cs="NimbusRomNo9L-Regu"/>
          <w:kern w:val="0"/>
          <w:sz w:val="20"/>
          <w:szCs w:val="20"/>
        </w:rPr>
        <w:t xml:space="preserve">, </w:t>
      </w:r>
      <w:r>
        <w:rPr>
          <w:rFonts w:ascii="CMR10" w:hAnsi="CMR10" w:cs="CMR10"/>
          <w:kern w:val="0"/>
          <w:sz w:val="20"/>
          <w:szCs w:val="20"/>
        </w:rPr>
        <w:t>85</w:t>
      </w:r>
      <w:r>
        <w:rPr>
          <w:rFonts w:ascii="CMMI10" w:hAnsi="CMMI10" w:cs="CMMI10" w:hint="eastAsia"/>
          <w:kern w:val="0"/>
          <w:sz w:val="20"/>
          <w:szCs w:val="20"/>
        </w:rPr>
        <w:t>.</w:t>
      </w:r>
      <w:r>
        <w:rPr>
          <w:rFonts w:ascii="CMR10" w:hAnsi="CMR10" w:cs="CMR10"/>
          <w:kern w:val="0"/>
          <w:sz w:val="20"/>
          <w:szCs w:val="20"/>
        </w:rPr>
        <w:t>11%</w:t>
      </w:r>
      <w:r>
        <w:rPr>
          <w:rFonts w:ascii="NimbusRomNo9L-Regu" w:hAnsi="NimbusRomNo9L-Regu" w:cs="NimbusRomNo9L-Regu"/>
          <w:kern w:val="0"/>
          <w:sz w:val="20"/>
          <w:szCs w:val="20"/>
        </w:rPr>
        <w:t xml:space="preserve">, </w:t>
      </w:r>
      <w:r>
        <w:rPr>
          <w:rFonts w:ascii="NimbusRomNo9L-Regu" w:hAnsi="NimbusRomNo9L-Regu" w:cs="NimbusRomNo9L-Regu" w:hint="eastAsia"/>
          <w:kern w:val="0"/>
          <w:sz w:val="20"/>
          <w:szCs w:val="20"/>
        </w:rPr>
        <w:t>和</w:t>
      </w:r>
      <w:r>
        <w:rPr>
          <w:rFonts w:ascii="NimbusRomNo9L-Regu" w:hAnsi="NimbusRomNo9L-Regu" w:cs="NimbusRomNo9L-Regu"/>
          <w:kern w:val="0"/>
          <w:sz w:val="20"/>
          <w:szCs w:val="20"/>
        </w:rPr>
        <w:t xml:space="preserve"> </w:t>
      </w:r>
      <w:r>
        <w:rPr>
          <w:rFonts w:ascii="CMR10" w:hAnsi="CMR10" w:cs="CMR10"/>
          <w:kern w:val="0"/>
          <w:sz w:val="20"/>
          <w:szCs w:val="20"/>
        </w:rPr>
        <w:t>90</w:t>
      </w:r>
      <w:r>
        <w:rPr>
          <w:rFonts w:ascii="CMMI10" w:hAnsi="CMMI10" w:cs="CMMI10"/>
          <w:kern w:val="0"/>
          <w:sz w:val="20"/>
          <w:szCs w:val="20"/>
        </w:rPr>
        <w:t>.</w:t>
      </w:r>
      <w:r>
        <w:rPr>
          <w:rFonts w:ascii="CMR10" w:hAnsi="CMR10" w:cs="CMR10"/>
          <w:kern w:val="0"/>
          <w:sz w:val="20"/>
          <w:szCs w:val="20"/>
        </w:rPr>
        <w:t>93%</w:t>
      </w:r>
      <w:r w:rsidRPr="00C17B44">
        <w:rPr>
          <w:rFonts w:ascii="NimbusRomNo9L-Regu" w:hAnsi="NimbusRomNo9L-Regu" w:cs="NimbusRomNo9L-Regu" w:hint="eastAsia"/>
          <w:kern w:val="0"/>
          <w:sz w:val="20"/>
          <w:szCs w:val="20"/>
        </w:rPr>
        <w:t>。</w:t>
      </w:r>
      <w:r w:rsidRPr="00C17B4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我们将读者引用到图</w:t>
      </w:r>
      <w:r w:rsidRPr="00C17B44">
        <w:rPr>
          <w:rFonts w:ascii="NimbusRomNo9L-Regu" w:hAnsi="NimbusRomNo9L-Regu" w:cs="NimbusRomNo9L-Regu" w:hint="eastAsia"/>
          <w:kern w:val="0"/>
          <w:sz w:val="20"/>
          <w:szCs w:val="20"/>
        </w:rPr>
        <w:t>2</w:t>
      </w:r>
      <w:r w:rsidRPr="00C17B44">
        <w:rPr>
          <w:rFonts w:ascii="NimbusRomNo9L-Regu" w:hAnsi="NimbusRomNo9L-Regu" w:cs="NimbusRomNo9L-Regu" w:hint="eastAsia"/>
          <w:kern w:val="0"/>
          <w:sz w:val="20"/>
          <w:szCs w:val="20"/>
        </w:rPr>
        <w:t>，其中</w:t>
      </w:r>
      <w:r w:rsidRPr="00C17B44">
        <w:rPr>
          <w:rFonts w:ascii="NimbusRomNo9L-Regu" w:hAnsi="NimbusRomNo9L-Regu" w:cs="NimbusRomNo9L-Regu" w:hint="eastAsia"/>
          <w:kern w:val="0"/>
          <w:sz w:val="20"/>
          <w:szCs w:val="20"/>
        </w:rPr>
        <w:t>x</w:t>
      </w:r>
      <w:r w:rsidR="00517369">
        <w:rPr>
          <w:rFonts w:ascii="NimbusRomNo9L-Regu" w:hAnsi="NimbusRomNo9L-Regu" w:cs="NimbusRomNo9L-Regu" w:hint="eastAsia"/>
          <w:kern w:val="0"/>
          <w:sz w:val="20"/>
          <w:szCs w:val="20"/>
        </w:rPr>
        <w:t>轴表示一首歌的音阶</w:t>
      </w:r>
      <w:r w:rsidRPr="00C17B44">
        <w:rPr>
          <w:rFonts w:ascii="NimbusRomNo9L-Regu" w:hAnsi="NimbusRomNo9L-Regu" w:cs="NimbusRomNo9L-Regu" w:hint="eastAsia"/>
          <w:kern w:val="0"/>
          <w:sz w:val="20"/>
          <w:szCs w:val="20"/>
        </w:rPr>
        <w:t>的百分比，</w:t>
      </w:r>
      <w:r w:rsidRPr="00C17B44">
        <w:rPr>
          <w:rFonts w:ascii="NimbusRomNo9L-Regu" w:hAnsi="NimbusRomNo9L-Regu" w:cs="NimbusRomNo9L-Regu" w:hint="eastAsia"/>
          <w:kern w:val="0"/>
          <w:sz w:val="20"/>
          <w:szCs w:val="20"/>
        </w:rPr>
        <w:t>y</w:t>
      </w:r>
      <w:r w:rsidR="00517369">
        <w:rPr>
          <w:rFonts w:ascii="NimbusRomNo9L-Regu" w:hAnsi="NimbusRomNo9L-Regu" w:cs="NimbusRomNo9L-Regu" w:hint="eastAsia"/>
          <w:kern w:val="0"/>
          <w:sz w:val="20"/>
          <w:szCs w:val="20"/>
        </w:rPr>
        <w:t>轴表示数据集中有多少歌曲具有该百分比。</w:t>
      </w:r>
      <w:r w:rsidRPr="00C17B44">
        <w:rPr>
          <w:rFonts w:ascii="NimbusRomNo9L-Regu" w:hAnsi="NimbusRomNo9L-Regu" w:cs="NimbusRomNo9L-Regu" w:hint="eastAsia"/>
          <w:kern w:val="0"/>
          <w:sz w:val="20"/>
          <w:szCs w:val="20"/>
        </w:rPr>
        <w:t>注意</w:t>
      </w:r>
      <w:r>
        <w:rPr>
          <w:rFonts w:ascii="NimbusRomNo9L-Regu" w:hAnsi="NimbusRomNo9L-Regu" w:cs="NimbusRomNo9L-Regu" w:hint="eastAsia"/>
          <w:kern w:val="0"/>
          <w:sz w:val="20"/>
          <w:szCs w:val="20"/>
        </w:rPr>
        <w:t>大多数音符</w:t>
      </w:r>
      <w:r w:rsidR="00517369">
        <w:rPr>
          <w:rFonts w:ascii="NimbusRomNo9L-Regu" w:hAnsi="NimbusRomNo9L-Regu" w:cs="NimbusRomNo9L-Regu" w:hint="eastAsia"/>
          <w:kern w:val="0"/>
          <w:sz w:val="20"/>
          <w:szCs w:val="20"/>
        </w:rPr>
        <w:t>遵循音阶规则。</w:t>
      </w:r>
      <w:r>
        <w:rPr>
          <w:rFonts w:ascii="NimbusRomNo9L-Regu" w:hAnsi="NimbusRomNo9L-Regu" w:cs="NimbusRomNo9L-Regu" w:hint="eastAsia"/>
          <w:kern w:val="0"/>
          <w:sz w:val="20"/>
          <w:szCs w:val="20"/>
        </w:rPr>
        <w:t>此外，不同的音阶</w:t>
      </w:r>
      <w:r w:rsidRPr="00C17B44">
        <w:rPr>
          <w:rFonts w:ascii="NimbusRomNo9L-Regu" w:hAnsi="NimbusRomNo9L-Regu" w:cs="NimbusRomNo9L-Regu" w:hint="eastAsia"/>
          <w:kern w:val="0"/>
          <w:sz w:val="20"/>
          <w:szCs w:val="20"/>
        </w:rPr>
        <w:t>类型具有不同的</w:t>
      </w:r>
      <w:r w:rsidR="00517369">
        <w:rPr>
          <w:rFonts w:ascii="NimbusRomNo9L-Regu" w:hAnsi="NimbusRomNo9L-Regu" w:cs="NimbusRomNo9L-Regu" w:hint="eastAsia"/>
          <w:kern w:val="0"/>
          <w:sz w:val="20"/>
          <w:szCs w:val="20"/>
        </w:rPr>
        <w:t>内层</w:t>
      </w:r>
      <w:r w:rsidRPr="00C17B44">
        <w:rPr>
          <w:rFonts w:ascii="NimbusRomNo9L-Regu" w:hAnsi="NimbusRomNo9L-Regu" w:cs="NimbusRomNo9L-Regu" w:hint="eastAsia"/>
          <w:kern w:val="0"/>
          <w:sz w:val="20"/>
          <w:szCs w:val="20"/>
        </w:rPr>
        <w:t>分布。</w:t>
      </w:r>
      <w:r w:rsidRPr="00C17B44">
        <w:rPr>
          <w:rFonts w:ascii="NimbusRomNo9L-Regu" w:hAnsi="NimbusRomNo9L-Regu" w:cs="NimbusRomNo9L-Regu" w:hint="eastAsia"/>
          <w:kern w:val="0"/>
          <w:sz w:val="20"/>
          <w:szCs w:val="20"/>
        </w:rPr>
        <w:t xml:space="preserve"> </w:t>
      </w:r>
      <w:r w:rsidRPr="00C17B44">
        <w:rPr>
          <w:rFonts w:ascii="NimbusRomNo9L-Regu" w:hAnsi="NimbusRomNo9L-Regu" w:cs="NimbusRomNo9L-Regu" w:hint="eastAsia"/>
          <w:kern w:val="0"/>
          <w:sz w:val="20"/>
          <w:szCs w:val="20"/>
        </w:rPr>
        <w:t>因此，我们用一个单一的随机变量</w:t>
      </w:r>
      <w:r w:rsidRPr="00C17B44">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属于</w:t>
      </w:r>
      <w:r w:rsidR="00517369">
        <w:rPr>
          <w:rFonts w:ascii="NimbusRomNo9L-Regu" w:hAnsi="NimbusRomNo9L-Regu" w:cs="NimbusRomNo9L-Regu"/>
          <w:kern w:val="0"/>
          <w:sz w:val="20"/>
          <w:szCs w:val="20"/>
        </w:rPr>
        <w:t>{1</w:t>
      </w:r>
      <w:r w:rsidR="00517369">
        <w:rPr>
          <w:rFonts w:ascii="NimbusRomNo9L-Regu" w:hAnsi="NimbusRomNo9L-Regu" w:cs="NimbusRomNo9L-Regu" w:hint="eastAsia"/>
          <w:kern w:val="0"/>
          <w:sz w:val="20"/>
          <w:szCs w:val="20"/>
        </w:rPr>
        <w:t>,2,3,4</w:t>
      </w:r>
      <w:r w:rsidR="00517369">
        <w:rPr>
          <w:rFonts w:ascii="NimbusRomNo9L-Regu" w:hAnsi="NimbusRomNo9L-Regu" w:cs="NimbusRomNo9L-Regu"/>
          <w:kern w:val="0"/>
          <w:sz w:val="20"/>
          <w:szCs w:val="20"/>
        </w:rPr>
        <w:t>}</w:t>
      </w:r>
      <w:r w:rsidR="00517369">
        <w:rPr>
          <w:rFonts w:ascii="NimbusRomNo9L-Regu" w:hAnsi="NimbusRomNo9L-Regu" w:cs="NimbusRomNo9L-Regu" w:hint="eastAsia"/>
          <w:kern w:val="0"/>
          <w:sz w:val="20"/>
          <w:szCs w:val="20"/>
        </w:rPr>
        <w:t>来表示音阶，</w:t>
      </w:r>
      <w:r w:rsidR="00517369">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对于</w:t>
      </w:r>
      <w:r w:rsidR="00517369">
        <w:rPr>
          <w:rFonts w:ascii="NimbusRomNo9L-Regu" w:hAnsi="NimbusRomNo9L-Regu" w:cs="NimbusRomNo9L-Regu"/>
          <w:kern w:val="0"/>
          <w:sz w:val="20"/>
          <w:szCs w:val="20"/>
        </w:rPr>
        <w:t>一首歌来说</w:t>
      </w:r>
      <w:r w:rsidRPr="00C17B44">
        <w:rPr>
          <w:rFonts w:ascii="NimbusRomNo9L-Regu" w:hAnsi="NimbusRomNo9L-Regu" w:cs="NimbusRomNo9L-Regu" w:hint="eastAsia"/>
          <w:kern w:val="0"/>
          <w:sz w:val="20"/>
          <w:szCs w:val="20"/>
        </w:rPr>
        <w:t>是固定的，并且</w:t>
      </w:r>
      <w:r w:rsidR="00517369">
        <w:rPr>
          <w:rFonts w:ascii="NimbusRomNo9L-Regu" w:hAnsi="NimbusRomNo9L-Regu" w:cs="NimbusRomNo9L-Regu" w:hint="eastAsia"/>
          <w:kern w:val="0"/>
          <w:sz w:val="20"/>
          <w:szCs w:val="20"/>
        </w:rPr>
        <w:t>在</w:t>
      </w:r>
      <w:r w:rsidR="00517369">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上</w:t>
      </w:r>
      <w:r w:rsidR="00517369">
        <w:rPr>
          <w:rFonts w:ascii="NimbusRomNo9L-Regu" w:hAnsi="NimbusRomNo9L-Regu" w:cs="NimbusRomNo9L-Regu"/>
          <w:kern w:val="0"/>
          <w:sz w:val="20"/>
          <w:szCs w:val="20"/>
        </w:rPr>
        <w:t>对模型</w:t>
      </w:r>
      <w:r w:rsidRPr="00C17B44">
        <w:rPr>
          <w:rFonts w:ascii="NimbusRomNo9L-Regu" w:hAnsi="NimbusRomNo9L-Regu" w:cs="NimbusRomNo9L-Regu" w:hint="eastAsia"/>
          <w:kern w:val="0"/>
          <w:sz w:val="20"/>
          <w:szCs w:val="20"/>
        </w:rPr>
        <w:t>进行调整。</w:t>
      </w:r>
    </w:p>
    <w:p w:rsidR="00517369" w:rsidRDefault="00517369" w:rsidP="00517369">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4.2 T</w:t>
      </w:r>
      <w:r>
        <w:rPr>
          <w:rFonts w:ascii="NimbusRomNo9L-Regu" w:hAnsi="NimbusRomNo9L-Regu" w:cs="NimbusRomNo9L-Regu"/>
          <w:kern w:val="0"/>
          <w:sz w:val="16"/>
          <w:szCs w:val="16"/>
        </w:rPr>
        <w:t>WO</w:t>
      </w:r>
      <w:r>
        <w:rPr>
          <w:rFonts w:ascii="NimbusRomNo9L-Regu" w:hAnsi="NimbusRomNo9L-Regu" w:cs="NimbusRomNo9L-Regu"/>
          <w:kern w:val="0"/>
          <w:sz w:val="20"/>
          <w:szCs w:val="20"/>
        </w:rPr>
        <w:t>-</w:t>
      </w:r>
      <w:r>
        <w:rPr>
          <w:rFonts w:ascii="NimbusRomNo9L-Regu" w:hAnsi="NimbusRomNo9L-Regu" w:cs="NimbusRomNo9L-Regu"/>
          <w:kern w:val="0"/>
          <w:sz w:val="16"/>
          <w:szCs w:val="16"/>
        </w:rPr>
        <w:t xml:space="preserve">LAYER </w:t>
      </w:r>
      <w:r>
        <w:rPr>
          <w:rFonts w:ascii="NimbusRomNo9L-Regu" w:hAnsi="NimbusRomNo9L-Regu" w:cs="NimbusRomNo9L-Regu"/>
          <w:kern w:val="0"/>
          <w:sz w:val="20"/>
          <w:szCs w:val="20"/>
        </w:rPr>
        <w:t xml:space="preserve">RNN </w:t>
      </w:r>
      <w:r>
        <w:rPr>
          <w:rFonts w:ascii="NimbusRomNo9L-Regu" w:hAnsi="NimbusRomNo9L-Regu" w:cs="NimbusRomNo9L-Regu"/>
          <w:kern w:val="0"/>
          <w:sz w:val="16"/>
          <w:szCs w:val="16"/>
        </w:rPr>
        <w:t xml:space="preserve">FOR </w:t>
      </w:r>
      <w:r>
        <w:rPr>
          <w:rFonts w:ascii="NimbusRomNo9L-Regu" w:hAnsi="NimbusRomNo9L-Regu" w:cs="NimbusRomNo9L-Regu"/>
          <w:kern w:val="0"/>
          <w:sz w:val="20"/>
          <w:szCs w:val="20"/>
        </w:rPr>
        <w:t>M</w:t>
      </w:r>
      <w:r>
        <w:rPr>
          <w:rFonts w:ascii="NimbusRomNo9L-Regu" w:hAnsi="NimbusRomNo9L-Regu" w:cs="NimbusRomNo9L-Regu"/>
          <w:kern w:val="0"/>
          <w:sz w:val="16"/>
          <w:szCs w:val="16"/>
        </w:rPr>
        <w:t xml:space="preserve">ELODY </w:t>
      </w:r>
      <w:r>
        <w:rPr>
          <w:rFonts w:ascii="NimbusRomNo9L-Regu" w:hAnsi="NimbusRomNo9L-Regu" w:cs="NimbusRomNo9L-Regu"/>
          <w:kern w:val="0"/>
          <w:sz w:val="20"/>
          <w:szCs w:val="20"/>
        </w:rPr>
        <w:t>G</w:t>
      </w:r>
      <w:r>
        <w:rPr>
          <w:rFonts w:ascii="NimbusRomNo9L-Regu" w:hAnsi="NimbusRomNo9L-Regu" w:cs="NimbusRomNo9L-Regu"/>
          <w:kern w:val="0"/>
          <w:sz w:val="16"/>
          <w:szCs w:val="16"/>
        </w:rPr>
        <w:t>ENERATION</w:t>
      </w:r>
    </w:p>
    <w:p w:rsidR="00517369" w:rsidRDefault="00517369" w:rsidP="00F8224B">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We represent the melody with two random variables per time step: which key is pressed, and the</w:t>
      </w:r>
    </w:p>
    <w:p w:rsidR="00517369" w:rsidRDefault="00517369" w:rsidP="005173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duration of the press. A Recurrent Neural Network (RNN) is used to generate the key condition on</w:t>
      </w:r>
    </w:p>
    <w:p w:rsidR="00517369" w:rsidRDefault="00517369" w:rsidP="005173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scale. Then conditioned on the output of the key layer, a second RNN generates the duration of</w:t>
      </w:r>
    </w:p>
    <w:p w:rsidR="00F8224B" w:rsidRDefault="00F8224B" w:rsidP="005173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press at each time step.</w:t>
      </w:r>
    </w:p>
    <w:p w:rsidR="00517369" w:rsidRDefault="00517369" w:rsidP="005173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this paper we take advantage of LSTMs, which in their most basic form (single layer) compute</w:t>
      </w:r>
    </w:p>
    <w:p w:rsidR="00517369" w:rsidRDefault="00517369" w:rsidP="00F8224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the hidden state </w:t>
      </w:r>
      <w:r>
        <w:rPr>
          <w:rFonts w:ascii="CMMI10" w:hAnsi="CMMI10" w:cs="CMMI10"/>
          <w:kern w:val="0"/>
          <w:sz w:val="20"/>
          <w:szCs w:val="20"/>
        </w:rPr>
        <w:t>h</w:t>
      </w:r>
      <w:r>
        <w:rPr>
          <w:rFonts w:ascii="CMMI7" w:hAnsi="CMMI7" w:cs="CMMI7"/>
          <w:kern w:val="0"/>
          <w:sz w:val="14"/>
          <w:szCs w:val="14"/>
        </w:rPr>
        <w:t xml:space="preserve">t </w:t>
      </w:r>
      <w:r>
        <w:rPr>
          <w:rFonts w:ascii="NimbusRomNo9L-Regu" w:hAnsi="NimbusRomNo9L-Regu" w:cs="NimbusRomNo9L-Regu"/>
          <w:kern w:val="0"/>
          <w:sz w:val="20"/>
          <w:szCs w:val="20"/>
        </w:rPr>
        <w:t xml:space="preserve">given the input </w:t>
      </w:r>
      <w:r>
        <w:rPr>
          <w:rFonts w:ascii="CMBX10" w:hAnsi="CMBX10" w:cs="CMBX10"/>
          <w:kern w:val="0"/>
          <w:sz w:val="20"/>
          <w:szCs w:val="20"/>
        </w:rPr>
        <w:t>x</w:t>
      </w:r>
      <w:r>
        <w:rPr>
          <w:rFonts w:ascii="CMBX7" w:hAnsi="CMBX7" w:cs="CMBX7"/>
          <w:kern w:val="0"/>
          <w:sz w:val="14"/>
          <w:szCs w:val="14"/>
        </w:rPr>
        <w:t xml:space="preserve">t </w:t>
      </w:r>
      <w:r>
        <w:rPr>
          <w:rFonts w:ascii="NimbusRomNo9L-Regu" w:hAnsi="NimbusRomNo9L-Regu" w:cs="NimbusRomNo9L-Regu"/>
          <w:kern w:val="0"/>
          <w:sz w:val="20"/>
          <w:szCs w:val="20"/>
        </w:rPr>
        <w:t>by</w:t>
      </w:r>
    </w:p>
    <w:p w:rsidR="00F8224B" w:rsidRDefault="00F8224B" w:rsidP="00F8224B">
      <w:pPr>
        <w:autoSpaceDE w:val="0"/>
        <w:autoSpaceDN w:val="0"/>
        <w:adjustRightInd w:val="0"/>
        <w:jc w:val="left"/>
        <w:rPr>
          <w:rFonts w:ascii="NimbusRomNo9L-Regu" w:hAnsi="NimbusRomNo9L-Regu" w:cs="NimbusRomNo9L-Regu"/>
          <w:kern w:val="0"/>
          <w:sz w:val="20"/>
          <w:szCs w:val="20"/>
        </w:rPr>
      </w:pPr>
      <w:r>
        <w:rPr>
          <w:rFonts w:ascii="CMBX10" w:hAnsi="CMBX10" w:cs="CMBX10"/>
          <w:kern w:val="0"/>
          <w:sz w:val="20"/>
          <w:szCs w:val="20"/>
        </w:rPr>
        <w:t>x</w:t>
      </w:r>
      <w:r>
        <w:rPr>
          <w:rFonts w:ascii="CMBX7" w:hAnsi="CMBX7" w:cs="CMBX7"/>
          <w:kern w:val="0"/>
          <w:sz w:val="14"/>
          <w:szCs w:val="14"/>
        </w:rPr>
        <w:t xml:space="preserve">t </w:t>
      </w:r>
      <w:r>
        <w:rPr>
          <w:rFonts w:ascii="NimbusRomNo9L-Regu" w:hAnsi="NimbusRomNo9L-Regu" w:cs="NimbusRomNo9L-Regu"/>
          <w:kern w:val="0"/>
          <w:sz w:val="20"/>
          <w:szCs w:val="20"/>
        </w:rPr>
        <w:t>by</w:t>
      </w:r>
    </w:p>
    <w:p w:rsidR="00F8224B" w:rsidRDefault="00F8224B" w:rsidP="00F8224B">
      <w:pPr>
        <w:autoSpaceDE w:val="0"/>
        <w:autoSpaceDN w:val="0"/>
        <w:adjustRightInd w:val="0"/>
        <w:jc w:val="left"/>
        <w:rPr>
          <w:rFonts w:ascii="NimbusRomNo9L-Regu" w:hAnsi="NimbusRomNo9L-Regu" w:cs="NimbusRomNo9L-Regu"/>
          <w:kern w:val="0"/>
          <w:sz w:val="20"/>
          <w:szCs w:val="20"/>
        </w:rPr>
      </w:pPr>
      <w:r>
        <w:rPr>
          <w:rFonts w:ascii="CMMI10" w:hAnsi="CMMI10" w:cs="CMMI10"/>
          <w:kern w:val="0"/>
          <w:sz w:val="20"/>
          <w:szCs w:val="20"/>
        </w:rPr>
        <w:t>f</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 xml:space="preserve">f </w:t>
      </w:r>
      <w:r>
        <w:rPr>
          <w:rFonts w:ascii="CMR10" w:hAnsi="CMR10" w:cs="CMR10"/>
          <w:kern w:val="0"/>
          <w:sz w:val="20"/>
          <w:szCs w:val="20"/>
        </w:rPr>
        <w:t>[</w:t>
      </w:r>
      <w:r>
        <w:rPr>
          <w:rFonts w:ascii="CMBX10" w:hAnsi="CMBX10" w:cs="CMBX10"/>
          <w:kern w:val="0"/>
          <w:sz w:val="20"/>
          <w:szCs w:val="20"/>
        </w:rPr>
        <w:t>x</w:t>
      </w:r>
      <w:r>
        <w:rPr>
          <w:rFonts w:ascii="CMBX7" w:hAnsi="CMBX7" w:cs="CMBX7"/>
          <w:kern w:val="0"/>
          <w:sz w:val="14"/>
          <w:szCs w:val="14"/>
        </w:rPr>
        <w:t>t</w:t>
      </w:r>
      <w:r>
        <w:rPr>
          <w:rFonts w:ascii="CMMI10" w:hAnsi="CMMI10" w:cs="CMMI10"/>
          <w:kern w:val="0"/>
          <w:sz w:val="20"/>
          <w:szCs w:val="20"/>
        </w:rPr>
        <w:t>; h</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 xml:space="preserve">]) </w:t>
      </w:r>
      <w:r>
        <w:rPr>
          <w:rFonts w:ascii="NimbusRomNo9L-Regu" w:hAnsi="NimbusRomNo9L-Regu" w:cs="NimbusRomNo9L-Regu"/>
          <w:kern w:val="0"/>
          <w:sz w:val="20"/>
          <w:szCs w:val="20"/>
        </w:rPr>
        <w:t>(1)</w:t>
      </w:r>
    </w:p>
    <w:p w:rsidR="00F8224B" w:rsidRDefault="00F8224B" w:rsidP="00F8224B">
      <w:pPr>
        <w:autoSpaceDE w:val="0"/>
        <w:autoSpaceDN w:val="0"/>
        <w:adjustRightInd w:val="0"/>
        <w:jc w:val="left"/>
        <w:rPr>
          <w:rFonts w:ascii="CMR10" w:hAnsi="CMR10" w:cs="CMR10"/>
          <w:kern w:val="0"/>
          <w:sz w:val="20"/>
          <w:szCs w:val="20"/>
        </w:rPr>
      </w:pPr>
      <w:r>
        <w:rPr>
          <w:rFonts w:ascii="CMMI10" w:hAnsi="CMMI10" w:cs="CMMI10"/>
          <w:kern w:val="0"/>
          <w:sz w:val="20"/>
          <w:szCs w:val="20"/>
        </w:rPr>
        <w:t>i</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i</w:t>
      </w:r>
      <w:r>
        <w:rPr>
          <w:rFonts w:ascii="CMR10" w:hAnsi="CMR10" w:cs="CMR10"/>
          <w:kern w:val="0"/>
          <w:sz w:val="20"/>
          <w:szCs w:val="20"/>
        </w:rPr>
        <w:t>[</w:t>
      </w:r>
      <w:r>
        <w:rPr>
          <w:rFonts w:ascii="CMBX10" w:hAnsi="CMBX10" w:cs="CMBX10"/>
          <w:kern w:val="0"/>
          <w:sz w:val="20"/>
          <w:szCs w:val="20"/>
        </w:rPr>
        <w:t>x</w:t>
      </w:r>
      <w:r>
        <w:rPr>
          <w:rFonts w:ascii="CMBX7" w:hAnsi="CMBX7" w:cs="CMBX7"/>
          <w:kern w:val="0"/>
          <w:sz w:val="14"/>
          <w:szCs w:val="14"/>
        </w:rPr>
        <w:t>t</w:t>
      </w:r>
      <w:r>
        <w:rPr>
          <w:rFonts w:ascii="CMMI10" w:hAnsi="CMMI10" w:cs="CMMI10"/>
          <w:kern w:val="0"/>
          <w:sz w:val="20"/>
          <w:szCs w:val="20"/>
        </w:rPr>
        <w:t>; h</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p>
    <w:p w:rsidR="00F8224B" w:rsidRDefault="00F8224B" w:rsidP="00F8224B">
      <w:pPr>
        <w:autoSpaceDE w:val="0"/>
        <w:autoSpaceDN w:val="0"/>
        <w:adjustRightInd w:val="0"/>
        <w:jc w:val="left"/>
        <w:rPr>
          <w:rFonts w:ascii="CMR10" w:hAnsi="CMR10" w:cs="CMR10"/>
          <w:kern w:val="0"/>
          <w:sz w:val="20"/>
          <w:szCs w:val="20"/>
        </w:rPr>
      </w:pPr>
      <w:r>
        <w:rPr>
          <w:rFonts w:ascii="CMMI10" w:hAnsi="CMMI10" w:cs="CMMI10"/>
          <w:kern w:val="0"/>
          <w:sz w:val="20"/>
          <w:szCs w:val="20"/>
        </w:rPr>
        <w:t>o</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o</w:t>
      </w:r>
      <w:r>
        <w:rPr>
          <w:rFonts w:ascii="CMR10" w:hAnsi="CMR10" w:cs="CMR10"/>
          <w:kern w:val="0"/>
          <w:sz w:val="20"/>
          <w:szCs w:val="20"/>
        </w:rPr>
        <w:t>[</w:t>
      </w:r>
      <w:r>
        <w:rPr>
          <w:rFonts w:ascii="CMBX10" w:hAnsi="CMBX10" w:cs="CMBX10"/>
          <w:kern w:val="0"/>
          <w:sz w:val="20"/>
          <w:szCs w:val="20"/>
        </w:rPr>
        <w:t>x</w:t>
      </w:r>
      <w:r>
        <w:rPr>
          <w:rFonts w:ascii="CMBX7" w:hAnsi="CMBX7" w:cs="CMBX7"/>
          <w:kern w:val="0"/>
          <w:sz w:val="14"/>
          <w:szCs w:val="14"/>
        </w:rPr>
        <w:t>t</w:t>
      </w:r>
      <w:r>
        <w:rPr>
          <w:rFonts w:ascii="CMMI10" w:hAnsi="CMMI10" w:cs="CMMI10"/>
          <w:kern w:val="0"/>
          <w:sz w:val="20"/>
          <w:szCs w:val="20"/>
        </w:rPr>
        <w:t>; h</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hint="eastAsia"/>
          <w:kern w:val="0"/>
          <w:sz w:val="20"/>
          <w:szCs w:val="20"/>
        </w:rPr>
        <w:t>（</w:t>
      </w:r>
      <w:r w:rsidR="00475992">
        <w:rPr>
          <w:rFonts w:ascii="CMR10" w:hAnsi="CMR10" w:cs="CMR10" w:hint="eastAsia"/>
          <w:kern w:val="0"/>
          <w:sz w:val="20"/>
          <w:szCs w:val="20"/>
        </w:rPr>
        <w:t>1</w:t>
      </w:r>
      <w:r w:rsidR="00475992">
        <w:rPr>
          <w:rFonts w:ascii="CMR10" w:hAnsi="CMR10" w:cs="CMR10" w:hint="eastAsia"/>
          <w:kern w:val="0"/>
          <w:sz w:val="20"/>
          <w:szCs w:val="20"/>
        </w:rPr>
        <w:t>）</w:t>
      </w:r>
    </w:p>
    <w:p w:rsidR="00F8224B" w:rsidRDefault="00F8224B" w:rsidP="00F8224B">
      <w:pPr>
        <w:autoSpaceDE w:val="0"/>
        <w:autoSpaceDN w:val="0"/>
        <w:adjustRightInd w:val="0"/>
        <w:jc w:val="left"/>
        <w:rPr>
          <w:rFonts w:ascii="CMR10" w:hAnsi="CMR10" w:cs="CMR10"/>
          <w:kern w:val="0"/>
          <w:sz w:val="20"/>
          <w:szCs w:val="20"/>
        </w:rPr>
      </w:pPr>
      <w:r>
        <w:rPr>
          <w:rFonts w:ascii="CMEX10" w:hAnsi="CMEX10" w:cs="CMEX10"/>
          <w:kern w:val="0"/>
          <w:sz w:val="20"/>
          <w:szCs w:val="20"/>
        </w:rPr>
        <w:t>f</w:t>
      </w:r>
      <w:r>
        <w:rPr>
          <w:rFonts w:ascii="CMMI10" w:hAnsi="CMMI10" w:cs="CMMI10"/>
          <w:kern w:val="0"/>
          <w:sz w:val="20"/>
          <w:szCs w:val="20"/>
        </w:rPr>
        <w:t>C</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tanh</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C</w:t>
      </w:r>
      <w:r>
        <w:rPr>
          <w:rFonts w:ascii="CMR10" w:hAnsi="CMR10" w:cs="CMR10"/>
          <w:kern w:val="0"/>
          <w:sz w:val="20"/>
          <w:szCs w:val="20"/>
        </w:rPr>
        <w:t>[</w:t>
      </w:r>
      <w:r>
        <w:rPr>
          <w:rFonts w:ascii="CMBX10" w:hAnsi="CMBX10" w:cs="CMBX10"/>
          <w:kern w:val="0"/>
          <w:sz w:val="20"/>
          <w:szCs w:val="20"/>
        </w:rPr>
        <w:t>x</w:t>
      </w:r>
      <w:r>
        <w:rPr>
          <w:rFonts w:ascii="CMBX7" w:hAnsi="CMBX7" w:cs="CMBX7"/>
          <w:kern w:val="0"/>
          <w:sz w:val="14"/>
          <w:szCs w:val="14"/>
        </w:rPr>
        <w:t>t</w:t>
      </w:r>
      <w:r>
        <w:rPr>
          <w:rFonts w:ascii="CMMI10" w:hAnsi="CMMI10" w:cs="CMMI10"/>
          <w:kern w:val="0"/>
          <w:sz w:val="20"/>
          <w:szCs w:val="20"/>
        </w:rPr>
        <w:t>; h</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p>
    <w:p w:rsidR="00F8224B" w:rsidRDefault="00F8224B" w:rsidP="00F8224B">
      <w:pPr>
        <w:autoSpaceDE w:val="0"/>
        <w:autoSpaceDN w:val="0"/>
        <w:adjustRightInd w:val="0"/>
        <w:jc w:val="left"/>
        <w:rPr>
          <w:rFonts w:ascii="CMMI7" w:hAnsi="CMMI7" w:cs="CMMI7"/>
          <w:kern w:val="0"/>
          <w:sz w:val="14"/>
          <w:szCs w:val="14"/>
        </w:rPr>
      </w:pPr>
      <w:r>
        <w:rPr>
          <w:rFonts w:ascii="CMMI10" w:hAnsi="CMMI10" w:cs="CMMI10"/>
          <w:kern w:val="0"/>
          <w:sz w:val="20"/>
          <w:szCs w:val="20"/>
        </w:rPr>
        <w:t>C</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f</w:t>
      </w:r>
      <w:r>
        <w:rPr>
          <w:rFonts w:ascii="CMMI7" w:hAnsi="CMMI7" w:cs="CMMI7"/>
          <w:kern w:val="0"/>
          <w:sz w:val="14"/>
          <w:szCs w:val="14"/>
        </w:rPr>
        <w:t xml:space="preserve">t </w:t>
      </w:r>
      <w:r>
        <w:rPr>
          <w:rFonts w:ascii="CMSY10" w:hAnsi="CMSY10" w:cs="CMSY10"/>
          <w:kern w:val="0"/>
          <w:sz w:val="20"/>
          <w:szCs w:val="20"/>
        </w:rPr>
        <w:t xml:space="preserve">_ </w:t>
      </w:r>
      <w:r>
        <w:rPr>
          <w:rFonts w:ascii="CMMI10" w:hAnsi="CMMI10" w:cs="CMMI10"/>
          <w:kern w:val="0"/>
          <w:sz w:val="20"/>
          <w:szCs w:val="20"/>
        </w:rPr>
        <w:t>C</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r>
        <w:rPr>
          <w:rFonts w:ascii="CMMI10" w:hAnsi="CMMI10" w:cs="CMMI10"/>
          <w:kern w:val="0"/>
          <w:sz w:val="20"/>
          <w:szCs w:val="20"/>
        </w:rPr>
        <w:t>i</w:t>
      </w:r>
      <w:r>
        <w:rPr>
          <w:rFonts w:ascii="CMMI7" w:hAnsi="CMMI7" w:cs="CMMI7"/>
          <w:kern w:val="0"/>
          <w:sz w:val="14"/>
          <w:szCs w:val="14"/>
        </w:rPr>
        <w:t xml:space="preserve">t </w:t>
      </w:r>
      <w:r>
        <w:rPr>
          <w:rFonts w:ascii="CMSY10" w:hAnsi="CMSY10" w:cs="CMSY10"/>
          <w:kern w:val="0"/>
          <w:sz w:val="20"/>
          <w:szCs w:val="20"/>
        </w:rPr>
        <w:t xml:space="preserve">_ </w:t>
      </w:r>
      <w:r>
        <w:rPr>
          <w:rFonts w:ascii="CMEX10" w:hAnsi="CMEX10" w:cs="CMEX10"/>
          <w:kern w:val="0"/>
          <w:sz w:val="20"/>
          <w:szCs w:val="20"/>
        </w:rPr>
        <w:t>f</w:t>
      </w:r>
      <w:r>
        <w:rPr>
          <w:rFonts w:ascii="CMMI10" w:hAnsi="CMMI10" w:cs="CMMI10"/>
          <w:kern w:val="0"/>
          <w:sz w:val="20"/>
          <w:szCs w:val="20"/>
        </w:rPr>
        <w:t>C</w:t>
      </w:r>
      <w:r>
        <w:rPr>
          <w:rFonts w:ascii="CMMI7" w:hAnsi="CMMI7" w:cs="CMMI7"/>
          <w:kern w:val="0"/>
          <w:sz w:val="14"/>
          <w:szCs w:val="14"/>
        </w:rPr>
        <w:t>t</w:t>
      </w:r>
    </w:p>
    <w:p w:rsidR="00F8224B" w:rsidRDefault="00F8224B" w:rsidP="00F8224B">
      <w:pPr>
        <w:autoSpaceDE w:val="0"/>
        <w:autoSpaceDN w:val="0"/>
        <w:adjustRightInd w:val="0"/>
        <w:jc w:val="left"/>
        <w:rPr>
          <w:rFonts w:ascii="CMR10" w:hAnsi="CMR10" w:cs="CMR10"/>
          <w:kern w:val="0"/>
          <w:sz w:val="20"/>
          <w:szCs w:val="20"/>
        </w:rPr>
      </w:pPr>
      <w:r>
        <w:rPr>
          <w:rFonts w:ascii="CMMI10" w:hAnsi="CMMI10" w:cs="CMMI10"/>
          <w:kern w:val="0"/>
          <w:sz w:val="20"/>
          <w:szCs w:val="20"/>
        </w:rPr>
        <w:t>h</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o</w:t>
      </w:r>
      <w:r>
        <w:rPr>
          <w:rFonts w:ascii="CMMI7" w:hAnsi="CMMI7" w:cs="CMMI7"/>
          <w:kern w:val="0"/>
          <w:sz w:val="14"/>
          <w:szCs w:val="14"/>
        </w:rPr>
        <w:t xml:space="preserve">t </w:t>
      </w:r>
      <w:r>
        <w:rPr>
          <w:rFonts w:ascii="CMSY10" w:hAnsi="CMSY10" w:cs="CMSY10"/>
          <w:kern w:val="0"/>
          <w:sz w:val="20"/>
          <w:szCs w:val="20"/>
        </w:rPr>
        <w:t xml:space="preserve">_ </w:t>
      </w:r>
      <w:r>
        <w:rPr>
          <w:rFonts w:ascii="CMMI10" w:hAnsi="CMMI10" w:cs="CMMI10"/>
          <w:kern w:val="0"/>
          <w:sz w:val="20"/>
          <w:szCs w:val="20"/>
        </w:rPr>
        <w:t>tanh</w:t>
      </w:r>
      <w:r>
        <w:rPr>
          <w:rFonts w:ascii="CMR10" w:hAnsi="CMR10" w:cs="CMR10"/>
          <w:kern w:val="0"/>
          <w:sz w:val="20"/>
          <w:szCs w:val="20"/>
        </w:rPr>
        <w:t>(</w:t>
      </w:r>
      <w:r>
        <w:rPr>
          <w:rFonts w:ascii="CMMI10" w:hAnsi="CMMI10" w:cs="CMMI10"/>
          <w:kern w:val="0"/>
          <w:sz w:val="20"/>
          <w:szCs w:val="20"/>
        </w:rPr>
        <w:t>C</w:t>
      </w:r>
      <w:r>
        <w:rPr>
          <w:rFonts w:ascii="CMMI7" w:hAnsi="CMMI7" w:cs="CMMI7"/>
          <w:kern w:val="0"/>
          <w:sz w:val="14"/>
          <w:szCs w:val="14"/>
        </w:rPr>
        <w:t>t</w:t>
      </w:r>
      <w:r>
        <w:rPr>
          <w:rFonts w:ascii="CMR10" w:hAnsi="CMR10" w:cs="CMR10"/>
          <w:kern w:val="0"/>
          <w:sz w:val="20"/>
          <w:szCs w:val="20"/>
        </w:rPr>
        <w:t>)</w:t>
      </w:r>
    </w:p>
    <w:p w:rsidR="00F8224B" w:rsidRDefault="00F8224B" w:rsidP="00F8224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with </w:t>
      </w:r>
      <w:r>
        <w:rPr>
          <w:rFonts w:ascii="CMMI10" w:hAnsi="CMMI10" w:cs="CMMI10"/>
          <w:kern w:val="0"/>
          <w:sz w:val="20"/>
          <w:szCs w:val="20"/>
        </w:rPr>
        <w:t>W</w:t>
      </w:r>
      <w:r>
        <w:rPr>
          <w:rFonts w:ascii="CMMI7" w:hAnsi="CMMI7" w:cs="CMMI7"/>
          <w:kern w:val="0"/>
          <w:sz w:val="14"/>
          <w:szCs w:val="14"/>
        </w:rPr>
        <w:t xml:space="preserve">f </w:t>
      </w:r>
      <w:r>
        <w:rPr>
          <w:rFonts w:ascii="CMMI10" w:hAnsi="CMMI10" w:cs="CMMI10"/>
          <w:kern w:val="0"/>
          <w:sz w:val="20"/>
          <w:szCs w:val="20"/>
        </w:rPr>
        <w:t>;W</w:t>
      </w:r>
      <w:r>
        <w:rPr>
          <w:rFonts w:ascii="CMMI7" w:hAnsi="CMMI7" w:cs="CMMI7"/>
          <w:kern w:val="0"/>
          <w:sz w:val="14"/>
          <w:szCs w:val="14"/>
        </w:rPr>
        <w:t>i</w:t>
      </w:r>
      <w:r>
        <w:rPr>
          <w:rFonts w:ascii="CMMI10" w:hAnsi="CMMI10" w:cs="CMMI10"/>
          <w:kern w:val="0"/>
          <w:sz w:val="20"/>
          <w:szCs w:val="20"/>
        </w:rPr>
        <w:t>;W</w:t>
      </w:r>
      <w:r>
        <w:rPr>
          <w:rFonts w:ascii="CMMI7" w:hAnsi="CMMI7" w:cs="CMMI7"/>
          <w:kern w:val="0"/>
          <w:sz w:val="14"/>
          <w:szCs w:val="14"/>
        </w:rPr>
        <w:t>o</w:t>
      </w:r>
      <w:r>
        <w:rPr>
          <w:rFonts w:ascii="CMMI10" w:hAnsi="CMMI10" w:cs="CMMI10"/>
          <w:kern w:val="0"/>
          <w:sz w:val="20"/>
          <w:szCs w:val="20"/>
        </w:rPr>
        <w:t>;W</w:t>
      </w:r>
      <w:r>
        <w:rPr>
          <w:rFonts w:ascii="CMMI7" w:hAnsi="CMMI7" w:cs="CMMI7"/>
          <w:kern w:val="0"/>
          <w:sz w:val="14"/>
          <w:szCs w:val="14"/>
        </w:rPr>
        <w:t xml:space="preserve">C </w:t>
      </w:r>
      <w:r>
        <w:rPr>
          <w:rFonts w:ascii="NimbusRomNo9L-Regu" w:hAnsi="NimbusRomNo9L-Regu" w:cs="NimbusRomNo9L-Regu"/>
          <w:kern w:val="0"/>
          <w:sz w:val="20"/>
          <w:szCs w:val="20"/>
        </w:rPr>
        <w:t xml:space="preserve">learnable parameters. Here </w:t>
      </w:r>
      <w:r>
        <w:rPr>
          <w:rFonts w:ascii="CMMI10" w:hAnsi="CMMI10" w:cs="CMMI10"/>
          <w:kern w:val="0"/>
          <w:sz w:val="20"/>
          <w:szCs w:val="20"/>
        </w:rPr>
        <w:t>f</w:t>
      </w:r>
      <w:r>
        <w:rPr>
          <w:rFonts w:ascii="NimbusRomNo9L-Regu" w:hAnsi="NimbusRomNo9L-Regu" w:cs="NimbusRomNo9L-Regu"/>
          <w:kern w:val="0"/>
          <w:sz w:val="20"/>
          <w:szCs w:val="20"/>
        </w:rPr>
        <w:t xml:space="preserve">, </w:t>
      </w:r>
      <w:r>
        <w:rPr>
          <w:rFonts w:ascii="CMMI10" w:hAnsi="CMMI10" w:cs="CMMI10"/>
          <w:kern w:val="0"/>
          <w:sz w:val="20"/>
          <w:szCs w:val="20"/>
        </w:rPr>
        <w:t>i</w:t>
      </w:r>
      <w:r>
        <w:rPr>
          <w:rFonts w:ascii="NimbusRomNo9L-Regu" w:hAnsi="NimbusRomNo9L-Regu" w:cs="NimbusRomNo9L-Regu"/>
          <w:kern w:val="0"/>
          <w:sz w:val="20"/>
          <w:szCs w:val="20"/>
        </w:rPr>
        <w:t xml:space="preserve">, </w:t>
      </w:r>
      <w:r>
        <w:rPr>
          <w:rFonts w:ascii="CMMI10" w:hAnsi="CMMI10" w:cs="CMMI10"/>
          <w:kern w:val="0"/>
          <w:sz w:val="20"/>
          <w:szCs w:val="20"/>
        </w:rPr>
        <w:t>o</w:t>
      </w:r>
      <w:r>
        <w:rPr>
          <w:rFonts w:ascii="NimbusRomNo9L-Regu" w:hAnsi="NimbusRomNo9L-Regu" w:cs="NimbusRomNo9L-Regu"/>
          <w:kern w:val="0"/>
          <w:sz w:val="20"/>
          <w:szCs w:val="20"/>
        </w:rPr>
        <w:t xml:space="preserve">, </w:t>
      </w:r>
      <w:r>
        <w:rPr>
          <w:rFonts w:ascii="CMMI10" w:hAnsi="CMMI10" w:cs="CMMI10"/>
          <w:kern w:val="0"/>
          <w:sz w:val="20"/>
          <w:szCs w:val="20"/>
        </w:rPr>
        <w:t>C</w:t>
      </w:r>
      <w:r>
        <w:rPr>
          <w:rFonts w:ascii="NimbusRomNo9L-Regu" w:hAnsi="NimbusRomNo9L-Regu" w:cs="NimbusRomNo9L-Regu"/>
          <w:kern w:val="0"/>
          <w:sz w:val="20"/>
          <w:szCs w:val="20"/>
        </w:rPr>
        <w:t xml:space="preserve">, </w:t>
      </w:r>
      <w:r>
        <w:rPr>
          <w:rFonts w:ascii="CMEX10" w:hAnsi="CMEX10" w:cs="CMEX10"/>
          <w:kern w:val="0"/>
          <w:sz w:val="20"/>
          <w:szCs w:val="20"/>
        </w:rPr>
        <w:t xml:space="preserve">e </w:t>
      </w:r>
      <w:r>
        <w:rPr>
          <w:rFonts w:ascii="CMMI10" w:hAnsi="CMMI10" w:cs="CMMI10"/>
          <w:kern w:val="0"/>
          <w:sz w:val="20"/>
          <w:szCs w:val="20"/>
        </w:rPr>
        <w:t>C</w:t>
      </w:r>
      <w:r>
        <w:rPr>
          <w:rFonts w:ascii="NimbusRomNo9L-Regu" w:hAnsi="NimbusRomNo9L-Regu" w:cs="NimbusRomNo9L-Regu"/>
          <w:kern w:val="0"/>
          <w:sz w:val="20"/>
          <w:szCs w:val="20"/>
        </w:rPr>
        <w:t xml:space="preserve">, and </w:t>
      </w:r>
      <w:r>
        <w:rPr>
          <w:rFonts w:ascii="CMMI10" w:hAnsi="CMMI10" w:cs="CMMI10"/>
          <w:kern w:val="0"/>
          <w:sz w:val="20"/>
          <w:szCs w:val="20"/>
        </w:rPr>
        <w:t xml:space="preserve">h </w:t>
      </w:r>
      <w:r>
        <w:rPr>
          <w:rFonts w:ascii="NimbusRomNo9L-Regu" w:hAnsi="NimbusRomNo9L-Regu" w:cs="NimbusRomNo9L-Regu"/>
          <w:kern w:val="0"/>
          <w:sz w:val="20"/>
          <w:szCs w:val="20"/>
        </w:rPr>
        <w:t>denote the forget gate, input</w:t>
      </w:r>
    </w:p>
    <w:p w:rsidR="00F8224B" w:rsidRDefault="00F8224B" w:rsidP="00F8224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gate, output gate, cell state, input cell state and hidden state.</w:t>
      </w:r>
    </w:p>
    <w:p w:rsidR="00F8224B" w:rsidRPr="00F8224B" w:rsidRDefault="00F8224B" w:rsidP="00F8224B">
      <w:pPr>
        <w:autoSpaceDE w:val="0"/>
        <w:autoSpaceDN w:val="0"/>
        <w:adjustRightInd w:val="0"/>
        <w:jc w:val="left"/>
        <w:rPr>
          <w:rFonts w:ascii="NimbusRomNo9L-Regu" w:hAnsi="NimbusRomNo9L-Regu" w:cs="NimbusRomNo9L-Regu"/>
          <w:kern w:val="0"/>
          <w:sz w:val="20"/>
          <w:szCs w:val="20"/>
        </w:rPr>
      </w:pPr>
    </w:p>
    <w:p w:rsidR="009345A7" w:rsidRDefault="00F8224B" w:rsidP="009345A7">
      <w:pPr>
        <w:rPr>
          <w:rFonts w:ascii="NimbusRomNo9L-Regu" w:hAnsi="NimbusRomNo9L-Regu" w:cs="NimbusRomNo9L-Regu"/>
          <w:kern w:val="0"/>
          <w:sz w:val="20"/>
          <w:szCs w:val="20"/>
        </w:rPr>
      </w:pPr>
      <w:r>
        <w:rPr>
          <w:rFonts w:ascii="NimbusRomNo9L-Regu" w:hAnsi="NimbusRomNo9L-Regu" w:cs="NimbusRomNo9L-Regu" w:hint="eastAsia"/>
          <w:kern w:val="0"/>
          <w:sz w:val="20"/>
          <w:szCs w:val="20"/>
        </w:rPr>
        <w:t xml:space="preserve">4.2 </w:t>
      </w:r>
      <w:r>
        <w:rPr>
          <w:rFonts w:ascii="NimbusRomNo9L-Regu" w:hAnsi="NimbusRomNo9L-Regu" w:cs="NimbusRomNo9L-Regu" w:hint="eastAsia"/>
          <w:kern w:val="0"/>
          <w:sz w:val="20"/>
          <w:szCs w:val="20"/>
        </w:rPr>
        <w:t>两层</w:t>
      </w:r>
      <w:r>
        <w:rPr>
          <w:rFonts w:ascii="NimbusRomNo9L-Regu" w:hAnsi="NimbusRomNo9L-Regu" w:cs="NimbusRomNo9L-Regu"/>
          <w:kern w:val="0"/>
          <w:sz w:val="20"/>
          <w:szCs w:val="20"/>
        </w:rPr>
        <w:t>rnn</w:t>
      </w:r>
      <w:r>
        <w:rPr>
          <w:rFonts w:ascii="NimbusRomNo9L-Regu" w:hAnsi="NimbusRomNo9L-Regu" w:cs="NimbusRomNo9L-Regu" w:hint="eastAsia"/>
          <w:kern w:val="0"/>
          <w:sz w:val="20"/>
          <w:szCs w:val="20"/>
        </w:rPr>
        <w:t>产生旋律</w:t>
      </w:r>
    </w:p>
    <w:p w:rsidR="002A33EA" w:rsidRDefault="00F8224B" w:rsidP="00F8224B">
      <w:pPr>
        <w:rPr>
          <w:rFonts w:ascii="NimbusRomNo9L-Regu" w:hAnsi="NimbusRomNo9L-Regu" w:cs="NimbusRomNo9L-Regu"/>
          <w:kern w:val="0"/>
          <w:sz w:val="20"/>
          <w:szCs w:val="20"/>
        </w:rPr>
      </w:pPr>
      <w:r w:rsidRPr="00F8224B">
        <w:rPr>
          <w:rFonts w:ascii="NimbusRomNo9L-Regu" w:hAnsi="NimbusRomNo9L-Regu" w:cs="NimbusRomNo9L-Regu" w:hint="eastAsia"/>
          <w:kern w:val="0"/>
          <w:sz w:val="20"/>
          <w:szCs w:val="20"/>
        </w:rPr>
        <w:t>我们用每个时间步长的</w:t>
      </w:r>
      <w:r>
        <w:rPr>
          <w:rFonts w:ascii="NimbusRomNo9L-Regu" w:hAnsi="NimbusRomNo9L-Regu" w:cs="NimbusRomNo9L-Regu" w:hint="eastAsia"/>
          <w:kern w:val="0"/>
          <w:sz w:val="20"/>
          <w:szCs w:val="20"/>
        </w:rPr>
        <w:t>两个随机变量表示旋律：按下哪个调</w:t>
      </w:r>
      <w:r w:rsidRPr="00F8224B">
        <w:rPr>
          <w:rFonts w:ascii="NimbusRomNo9L-Regu" w:hAnsi="NimbusRomNo9L-Regu" w:cs="NimbusRomNo9L-Regu" w:hint="eastAsia"/>
          <w:kern w:val="0"/>
          <w:sz w:val="20"/>
          <w:szCs w:val="20"/>
        </w:rPr>
        <w:t>以及按下的持续时间。</w:t>
      </w:r>
      <w:r w:rsidRPr="00F8224B">
        <w:rPr>
          <w:rFonts w:ascii="NimbusRomNo9L-Regu" w:hAnsi="NimbusRomNo9L-Regu" w:cs="NimbusRomNo9L-Regu" w:hint="eastAsia"/>
          <w:kern w:val="0"/>
          <w:sz w:val="20"/>
          <w:szCs w:val="20"/>
        </w:rPr>
        <w:t xml:space="preserve"> </w:t>
      </w:r>
      <w:r w:rsidRPr="00F8224B">
        <w:rPr>
          <w:rFonts w:ascii="NimbusRomNo9L-Regu" w:hAnsi="NimbusRomNo9L-Regu" w:cs="NimbusRomNo9L-Regu" w:hint="eastAsia"/>
          <w:kern w:val="0"/>
          <w:sz w:val="20"/>
          <w:szCs w:val="20"/>
        </w:rPr>
        <w:t>循环神经网络（</w:t>
      </w:r>
      <w:r w:rsidRPr="00F8224B">
        <w:rPr>
          <w:rFonts w:ascii="NimbusRomNo9L-Regu" w:hAnsi="NimbusRomNo9L-Regu" w:cs="NimbusRomNo9L-Regu" w:hint="eastAsia"/>
          <w:kern w:val="0"/>
          <w:sz w:val="20"/>
          <w:szCs w:val="20"/>
        </w:rPr>
        <w:t>RNN</w:t>
      </w:r>
      <w:r w:rsidRPr="00F8224B">
        <w:rPr>
          <w:rFonts w:ascii="NimbusRomNo9L-Regu" w:hAnsi="NimbusRomNo9L-Regu" w:cs="NimbusRomNo9L-Regu" w:hint="eastAsia"/>
          <w:kern w:val="0"/>
          <w:sz w:val="20"/>
          <w:szCs w:val="20"/>
        </w:rPr>
        <w:t>）</w:t>
      </w:r>
      <w:r>
        <w:rPr>
          <w:rFonts w:ascii="NimbusRomNo9L-Regu" w:hAnsi="NimbusRomNo9L-Regu" w:cs="NimbusRomNo9L-Regu" w:hint="eastAsia"/>
          <w:kern w:val="0"/>
          <w:sz w:val="20"/>
          <w:szCs w:val="20"/>
        </w:rPr>
        <w:t>是用于产生音阶</w:t>
      </w:r>
      <w:r w:rsidRPr="00F8224B">
        <w:rPr>
          <w:rFonts w:ascii="NimbusRomNo9L-Regu" w:hAnsi="NimbusRomNo9L-Regu" w:cs="NimbusRomNo9L-Regu" w:hint="eastAsia"/>
          <w:kern w:val="0"/>
          <w:sz w:val="20"/>
          <w:szCs w:val="20"/>
        </w:rPr>
        <w:t>的关键条件。</w:t>
      </w:r>
      <w:r w:rsidRPr="00F8224B">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然后对音调</w:t>
      </w:r>
      <w:r w:rsidRPr="00F8224B">
        <w:rPr>
          <w:rFonts w:ascii="NimbusRomNo9L-Regu" w:hAnsi="NimbusRomNo9L-Regu" w:cs="NimbusRomNo9L-Regu" w:hint="eastAsia"/>
          <w:kern w:val="0"/>
          <w:sz w:val="20"/>
          <w:szCs w:val="20"/>
        </w:rPr>
        <w:t>层</w:t>
      </w:r>
      <w:r>
        <w:rPr>
          <w:rFonts w:ascii="NimbusRomNo9L-Regu" w:hAnsi="NimbusRomNo9L-Regu" w:cs="NimbusRomNo9L-Regu" w:hint="eastAsia"/>
          <w:kern w:val="0"/>
          <w:sz w:val="20"/>
          <w:szCs w:val="20"/>
        </w:rPr>
        <w:t>（</w:t>
      </w:r>
      <w:r>
        <w:rPr>
          <w:rFonts w:ascii="NimbusRomNo9L-Regu" w:hAnsi="NimbusRomNo9L-Regu" w:cs="NimbusRomNo9L-Regu" w:hint="eastAsia"/>
          <w:kern w:val="0"/>
          <w:sz w:val="20"/>
          <w:szCs w:val="20"/>
        </w:rPr>
        <w:t>key</w:t>
      </w:r>
      <w:r>
        <w:rPr>
          <w:rFonts w:ascii="NimbusRomNo9L-Regu" w:hAnsi="NimbusRomNo9L-Regu" w:cs="NimbusRomNo9L-Regu" w:hint="eastAsia"/>
          <w:kern w:val="0"/>
          <w:sz w:val="20"/>
          <w:szCs w:val="20"/>
        </w:rPr>
        <w:t>层）</w:t>
      </w:r>
      <w:r w:rsidRPr="00F8224B">
        <w:rPr>
          <w:rFonts w:ascii="NimbusRomNo9L-Regu" w:hAnsi="NimbusRomNo9L-Regu" w:cs="NimbusRomNo9L-Regu" w:hint="eastAsia"/>
          <w:kern w:val="0"/>
          <w:sz w:val="20"/>
          <w:szCs w:val="20"/>
        </w:rPr>
        <w:t>的输出进行调节，第二个</w:t>
      </w:r>
      <w:r w:rsidRPr="00F8224B">
        <w:rPr>
          <w:rFonts w:ascii="NimbusRomNo9L-Regu" w:hAnsi="NimbusRomNo9L-Regu" w:cs="NimbusRomNo9L-Regu" w:hint="eastAsia"/>
          <w:kern w:val="0"/>
          <w:sz w:val="20"/>
          <w:szCs w:val="20"/>
        </w:rPr>
        <w:t>RNN</w:t>
      </w:r>
      <w:r w:rsidRPr="00F8224B">
        <w:rPr>
          <w:rFonts w:ascii="NimbusRomNo9L-Regu" w:hAnsi="NimbusRomNo9L-Regu" w:cs="NimbusRomNo9L-Regu" w:hint="eastAsia"/>
          <w:kern w:val="0"/>
          <w:sz w:val="20"/>
          <w:szCs w:val="20"/>
        </w:rPr>
        <w:t>在每个时间步长产生按下的持续时间。在本文中，我们利用了</w:t>
      </w:r>
      <w:r w:rsidRPr="00F8224B">
        <w:rPr>
          <w:rFonts w:ascii="NimbusRomNo9L-Regu" w:hAnsi="NimbusRomNo9L-Regu" w:cs="NimbusRomNo9L-Regu" w:hint="eastAsia"/>
          <w:kern w:val="0"/>
          <w:sz w:val="20"/>
          <w:szCs w:val="20"/>
        </w:rPr>
        <w:t>LSTM</w:t>
      </w:r>
      <w:r w:rsidRPr="00F8224B">
        <w:rPr>
          <w:rFonts w:ascii="NimbusRomNo9L-Regu" w:hAnsi="NimbusRomNo9L-Regu" w:cs="NimbusRomNo9L-Regu" w:hint="eastAsia"/>
          <w:kern w:val="0"/>
          <w:sz w:val="20"/>
          <w:szCs w:val="20"/>
        </w:rPr>
        <w:t>，它们以最基本的形式（单层）</w:t>
      </w:r>
      <w:r w:rsidR="002A33EA">
        <w:rPr>
          <w:rFonts w:ascii="NimbusRomNo9L-Regu" w:hAnsi="NimbusRomNo9L-Regu" w:cs="NimbusRomNo9L-Regu" w:hint="eastAsia"/>
          <w:kern w:val="0"/>
          <w:sz w:val="20"/>
          <w:szCs w:val="20"/>
        </w:rPr>
        <w:t>通过</w:t>
      </w:r>
      <w:r w:rsidR="002A33EA" w:rsidRPr="00F8224B">
        <w:rPr>
          <w:rFonts w:ascii="NimbusRomNo9L-Regu" w:hAnsi="NimbusRomNo9L-Regu" w:cs="NimbusRomNo9L-Regu" w:hint="eastAsia"/>
          <w:kern w:val="0"/>
          <w:sz w:val="20"/>
          <w:szCs w:val="20"/>
        </w:rPr>
        <w:t>Wf; Wi; Wo; WC</w:t>
      </w:r>
      <w:r w:rsidR="002A33EA" w:rsidRPr="00F8224B">
        <w:rPr>
          <w:rFonts w:ascii="NimbusRomNo9L-Regu" w:hAnsi="NimbusRomNo9L-Regu" w:cs="NimbusRomNo9L-Regu" w:hint="eastAsia"/>
          <w:kern w:val="0"/>
          <w:sz w:val="20"/>
          <w:szCs w:val="20"/>
        </w:rPr>
        <w:t>可学习参数的</w:t>
      </w:r>
      <w:r w:rsidR="002A33EA">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计算</w:t>
      </w:r>
      <w:r w:rsidR="002A33EA">
        <w:rPr>
          <w:rFonts w:ascii="NimbusRomNo9L-Regu" w:hAnsi="NimbusRomNo9L-Regu" w:cs="NimbusRomNo9L-Regu" w:hint="eastAsia"/>
          <w:kern w:val="0"/>
          <w:sz w:val="20"/>
          <w:szCs w:val="20"/>
        </w:rPr>
        <w:t>所</w:t>
      </w:r>
      <w:r w:rsidRPr="00F8224B">
        <w:rPr>
          <w:rFonts w:ascii="NimbusRomNo9L-Regu" w:hAnsi="NimbusRomNo9L-Regu" w:cs="NimbusRomNo9L-Regu" w:hint="eastAsia"/>
          <w:kern w:val="0"/>
          <w:sz w:val="20"/>
          <w:szCs w:val="20"/>
        </w:rPr>
        <w:t>给出输入</w:t>
      </w:r>
      <w:r w:rsidRPr="00F8224B">
        <w:rPr>
          <w:rFonts w:ascii="NimbusRomNo9L-Regu" w:hAnsi="NimbusRomNo9L-Regu" w:cs="NimbusRomNo9L-Regu" w:hint="eastAsia"/>
          <w:kern w:val="0"/>
          <w:sz w:val="20"/>
          <w:szCs w:val="20"/>
        </w:rPr>
        <w:t>xt</w:t>
      </w:r>
      <w:r w:rsidR="002A33EA">
        <w:rPr>
          <w:rFonts w:ascii="NimbusRomNo9L-Regu" w:hAnsi="NimbusRomNo9L-Regu" w:cs="NimbusRomNo9L-Regu" w:hint="eastAsia"/>
          <w:kern w:val="0"/>
          <w:sz w:val="20"/>
          <w:szCs w:val="20"/>
        </w:rPr>
        <w:t>的</w:t>
      </w:r>
      <w:r w:rsidR="002A33EA" w:rsidRPr="00F8224B">
        <w:rPr>
          <w:rFonts w:ascii="NimbusRomNo9L-Regu" w:hAnsi="NimbusRomNo9L-Regu" w:cs="NimbusRomNo9L-Regu" w:hint="eastAsia"/>
          <w:kern w:val="0"/>
          <w:sz w:val="20"/>
          <w:szCs w:val="20"/>
        </w:rPr>
        <w:t>隐藏状态</w:t>
      </w:r>
      <w:r w:rsidR="002A33EA">
        <w:rPr>
          <w:rFonts w:ascii="NimbusRomNo9L-Regu" w:hAnsi="NimbusRomNo9L-Regu" w:cs="NimbusRomNo9L-Regu" w:hint="eastAsia"/>
          <w:kern w:val="0"/>
          <w:sz w:val="20"/>
          <w:szCs w:val="20"/>
        </w:rPr>
        <w:t>ht</w:t>
      </w:r>
      <w:r w:rsidR="002A33EA">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 xml:space="preserve"> </w:t>
      </w:r>
      <w:r w:rsidRPr="00F8224B">
        <w:rPr>
          <w:rFonts w:ascii="NimbusRomNo9L-Regu" w:hAnsi="NimbusRomNo9L-Regu" w:cs="NimbusRomNo9L-Regu" w:hint="eastAsia"/>
          <w:kern w:val="0"/>
          <w:sz w:val="20"/>
          <w:szCs w:val="20"/>
        </w:rPr>
        <w:t>这里</w:t>
      </w:r>
      <w:r w:rsidRPr="00F8224B">
        <w:rPr>
          <w:rFonts w:ascii="NimbusRomNo9L-Regu" w:hAnsi="NimbusRomNo9L-Regu" w:cs="NimbusRomNo9L-Regu" w:hint="eastAsia"/>
          <w:kern w:val="0"/>
          <w:sz w:val="20"/>
          <w:szCs w:val="20"/>
        </w:rPr>
        <w:t>f</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i</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o</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C</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e C</w:t>
      </w:r>
      <w:r w:rsidRPr="00F8224B">
        <w:rPr>
          <w:rFonts w:ascii="NimbusRomNo9L-Regu" w:hAnsi="NimbusRomNo9L-Regu" w:cs="NimbusRomNo9L-Regu" w:hint="eastAsia"/>
          <w:kern w:val="0"/>
          <w:sz w:val="20"/>
          <w:szCs w:val="20"/>
        </w:rPr>
        <w:t>和</w:t>
      </w:r>
      <w:r w:rsidRPr="00F8224B">
        <w:rPr>
          <w:rFonts w:ascii="NimbusRomNo9L-Regu" w:hAnsi="NimbusRomNo9L-Regu" w:cs="NimbusRomNo9L-Regu" w:hint="eastAsia"/>
          <w:kern w:val="0"/>
          <w:sz w:val="20"/>
          <w:szCs w:val="20"/>
        </w:rPr>
        <w:t>h</w:t>
      </w:r>
      <w:r w:rsidRPr="00F8224B">
        <w:rPr>
          <w:rFonts w:ascii="NimbusRomNo9L-Regu" w:hAnsi="NimbusRomNo9L-Regu" w:cs="NimbusRomNo9L-Regu" w:hint="eastAsia"/>
          <w:kern w:val="0"/>
          <w:sz w:val="20"/>
          <w:szCs w:val="20"/>
        </w:rPr>
        <w:t>表示忘记门，输入门，输出门，单元状态，输入单元状态和隐藏状态</w:t>
      </w:r>
    </w:p>
    <w:p w:rsidR="002A33EA" w:rsidRDefault="002A33EA" w:rsidP="00F8224B">
      <w:pPr>
        <w:rPr>
          <w:rFonts w:ascii="NimbusRomNo9L-Regu" w:hAnsi="NimbusRomNo9L-Regu" w:cs="NimbusRomNo9L-Regu"/>
          <w:kern w:val="0"/>
          <w:sz w:val="20"/>
          <w:szCs w:val="20"/>
        </w:rPr>
      </w:pP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In particular, we model the key layer with a two-layer LSTM with 512-dimensional hidden state,</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which outputs a note (key) at each time step. Note that we condition on scale </w:t>
      </w:r>
      <w:r>
        <w:rPr>
          <w:rFonts w:ascii="CMMI10" w:hAnsi="CMMI10" w:cs="CMMI10"/>
          <w:kern w:val="0"/>
          <w:sz w:val="20"/>
          <w:szCs w:val="20"/>
        </w:rPr>
        <w:t>s</w:t>
      </w:r>
      <w:r>
        <w:rPr>
          <w:rFonts w:ascii="NimbusRomNo9L-Regu" w:hAnsi="NimbusRomNo9L-Regu" w:cs="NimbusRomNo9L-Regu"/>
          <w:kern w:val="0"/>
          <w:sz w:val="20"/>
          <w:szCs w:val="20"/>
        </w:rPr>
        <w:t>, thus we have</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different parameters per scale. We only allow notes between </w:t>
      </w:r>
      <w:r>
        <w:rPr>
          <w:rFonts w:ascii="CMMI10" w:hAnsi="CMMI10" w:cs="CMMI10"/>
          <w:kern w:val="0"/>
          <w:sz w:val="20"/>
          <w:szCs w:val="20"/>
        </w:rPr>
        <w:t>C</w:t>
      </w:r>
      <w:r>
        <w:rPr>
          <w:rFonts w:ascii="CMR10" w:hAnsi="CMR10" w:cs="CMR10"/>
          <w:kern w:val="0"/>
          <w:sz w:val="20"/>
          <w:szCs w:val="20"/>
        </w:rPr>
        <w:t xml:space="preserve">3 </w:t>
      </w:r>
      <w:r>
        <w:rPr>
          <w:rFonts w:ascii="NimbusRomNo9L-Regu" w:hAnsi="NimbusRomNo9L-Regu" w:cs="NimbusRomNo9L-Regu"/>
          <w:kern w:val="0"/>
          <w:sz w:val="20"/>
          <w:szCs w:val="20"/>
        </w:rPr>
        <w:t xml:space="preserve">to </w:t>
      </w:r>
      <w:r>
        <w:rPr>
          <w:rFonts w:ascii="CMMI10" w:hAnsi="CMMI10" w:cs="CMMI10"/>
          <w:kern w:val="0"/>
          <w:sz w:val="20"/>
          <w:szCs w:val="20"/>
        </w:rPr>
        <w:t>C</w:t>
      </w:r>
      <w:r>
        <w:rPr>
          <w:rFonts w:ascii="CMR10" w:hAnsi="CMR10" w:cs="CMR10"/>
          <w:kern w:val="0"/>
          <w:sz w:val="20"/>
          <w:szCs w:val="20"/>
        </w:rPr>
        <w:t xml:space="preserve">6 </w:t>
      </w:r>
      <w:r>
        <w:rPr>
          <w:rFonts w:ascii="NimbusRomNo9L-Regu" w:hAnsi="NimbusRomNo9L-Regu" w:cs="NimbusRomNo9L-Regu"/>
          <w:kern w:val="0"/>
          <w:sz w:val="20"/>
          <w:szCs w:val="20"/>
        </w:rPr>
        <w:t>as notes outside this range</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are usually too low or too high to sound good. We remind the reader that given a scale, seven (or six</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for blues) out of the twelve notes (per octave) are statistically more plausible, however we allow the</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model to choose from all 12. This results in a 37-dimensional output, as there are 36 possible notes</w:t>
      </w:r>
    </w:p>
    <w:p w:rsidR="002A33EA" w:rsidRPr="002A33EA" w:rsidRDefault="002A33EA" w:rsidP="002A33EA">
      <w:pPr>
        <w:autoSpaceDE w:val="0"/>
        <w:autoSpaceDN w:val="0"/>
        <w:adjustRightInd w:val="0"/>
        <w:jc w:val="left"/>
        <w:rPr>
          <w:rFonts w:ascii="CMMI7" w:hAnsi="CMMI7" w:cs="CMMI7"/>
          <w:kern w:val="0"/>
          <w:sz w:val="14"/>
          <w:szCs w:val="14"/>
        </w:rPr>
      </w:pPr>
      <w:r>
        <w:rPr>
          <w:rFonts w:ascii="NimbusRomNo9L-Regu" w:hAnsi="NimbusRomNo9L-Regu" w:cs="NimbusRomNo9L-Regu"/>
          <w:kern w:val="0"/>
          <w:sz w:val="20"/>
          <w:szCs w:val="20"/>
        </w:rPr>
        <w:t xml:space="preserve">corresponding to 3 octaves with 12 notes per octave, plus silence. Let </w:t>
      </w:r>
      <w:r>
        <w:rPr>
          <w:rFonts w:ascii="CMMI10" w:hAnsi="CMMI10" w:cs="CMMI10"/>
          <w:kern w:val="0"/>
          <w:sz w:val="20"/>
          <w:szCs w:val="20"/>
        </w:rPr>
        <w:t>h</w:t>
      </w:r>
      <w:r>
        <w:rPr>
          <w:rFonts w:ascii="CMMI7" w:hAnsi="CMMI7" w:cs="CMMI7"/>
          <w:kern w:val="0"/>
          <w:sz w:val="14"/>
          <w:szCs w:val="14"/>
        </w:rPr>
        <w:t xml:space="preserve">tkey </w:t>
      </w:r>
      <w:r>
        <w:rPr>
          <w:rFonts w:ascii="NimbusRomNo9L-Regu" w:hAnsi="NimbusRomNo9L-Regu" w:cs="NimbusRomNo9L-Regu"/>
          <w:kern w:val="0"/>
          <w:sz w:val="20"/>
          <w:szCs w:val="20"/>
        </w:rPr>
        <w:t>be the hidden state of</w:t>
      </w: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the second key decoder layer at time </w:t>
      </w:r>
      <w:r>
        <w:rPr>
          <w:rFonts w:ascii="CMMI10" w:hAnsi="CMMI10" w:cs="CMMI10"/>
          <w:kern w:val="0"/>
          <w:sz w:val="20"/>
          <w:szCs w:val="20"/>
        </w:rPr>
        <w:t>t</w:t>
      </w:r>
      <w:r>
        <w:rPr>
          <w:rFonts w:ascii="NimbusRomNo9L-Regu" w:hAnsi="NimbusRomNo9L-Regu" w:cs="NimbusRomNo9L-Regu"/>
          <w:kern w:val="0"/>
          <w:sz w:val="20"/>
          <w:szCs w:val="20"/>
        </w:rPr>
        <w:t>. We compute the probability of each key using the softmax:</w:t>
      </w:r>
    </w:p>
    <w:p w:rsidR="00F8224B"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is the row of </w:t>
      </w:r>
      <w:r>
        <w:rPr>
          <w:rFonts w:ascii="CMBX10" w:hAnsi="CMBX10" w:cs="CMBX10"/>
          <w:kern w:val="0"/>
          <w:sz w:val="20"/>
          <w:szCs w:val="20"/>
        </w:rPr>
        <w:t xml:space="preserve">V </w:t>
      </w:r>
      <w:r>
        <w:rPr>
          <w:rFonts w:ascii="NimbusRomNo9L-Regu" w:hAnsi="NimbusRomNo9L-Regu" w:cs="NimbusRomNo9L-Regu"/>
          <w:kern w:val="0"/>
          <w:sz w:val="20"/>
          <w:szCs w:val="20"/>
        </w:rPr>
        <w:t xml:space="preserve">(the output embedding matrix of notes), corresponding to note </w:t>
      </w:r>
      <w:r>
        <w:rPr>
          <w:rFonts w:ascii="CMBX10" w:hAnsi="CMBX10" w:cs="CMBX10"/>
          <w:kern w:val="0"/>
          <w:sz w:val="20"/>
          <w:szCs w:val="20"/>
        </w:rPr>
        <w:t>y</w:t>
      </w:r>
      <w:r>
        <w:rPr>
          <w:rFonts w:ascii="CMMI7" w:hAnsi="CMMI7" w:cs="CMMI7"/>
          <w:kern w:val="0"/>
          <w:sz w:val="14"/>
          <w:szCs w:val="14"/>
        </w:rPr>
        <w:t>tkey</w:t>
      </w:r>
      <w:r>
        <w:rPr>
          <w:rFonts w:ascii="NimbusRomNo9L-Regu" w:hAnsi="NimbusRomNo9L-Regu" w:cs="NimbusRomNo9L-Regu"/>
          <w:kern w:val="0"/>
          <w:sz w:val="20"/>
          <w:szCs w:val="20"/>
        </w:rPr>
        <w:t>.</w:t>
      </w:r>
      <w:r w:rsidR="00F8224B" w:rsidRPr="00F8224B">
        <w:rPr>
          <w:rFonts w:ascii="NimbusRomNo9L-Regu" w:hAnsi="NimbusRomNo9L-Regu" w:cs="NimbusRomNo9L-Regu" w:hint="eastAsia"/>
          <w:kern w:val="0"/>
          <w:sz w:val="20"/>
          <w:szCs w:val="20"/>
        </w:rPr>
        <w:t>。</w:t>
      </w:r>
    </w:p>
    <w:p w:rsidR="002A33EA" w:rsidRDefault="002A33EA" w:rsidP="00475992">
      <w:pPr>
        <w:autoSpaceDE w:val="0"/>
        <w:autoSpaceDN w:val="0"/>
        <w:adjustRightInd w:val="0"/>
        <w:ind w:firstLine="420"/>
        <w:jc w:val="left"/>
        <w:rPr>
          <w:rFonts w:ascii="CMMI7" w:hAnsi="CMMI7" w:cs="CMMI7"/>
          <w:kern w:val="0"/>
          <w:sz w:val="20"/>
          <w:szCs w:val="14"/>
        </w:rPr>
      </w:pPr>
      <w:r w:rsidRPr="00475992">
        <w:rPr>
          <w:rFonts w:ascii="CMMI7" w:hAnsi="CMMI7" w:cs="CMMI7" w:hint="eastAsia"/>
          <w:kern w:val="0"/>
          <w:sz w:val="20"/>
          <w:szCs w:val="14"/>
        </w:rPr>
        <w:t>具体来说，我们使用具有</w:t>
      </w:r>
      <w:r w:rsidRPr="00475992">
        <w:rPr>
          <w:rFonts w:ascii="CMMI7" w:hAnsi="CMMI7" w:cs="CMMI7" w:hint="eastAsia"/>
          <w:kern w:val="0"/>
          <w:sz w:val="20"/>
          <w:szCs w:val="14"/>
        </w:rPr>
        <w:t>512</w:t>
      </w:r>
      <w:r w:rsidRPr="00475992">
        <w:rPr>
          <w:rFonts w:ascii="CMMI7" w:hAnsi="CMMI7" w:cs="CMMI7" w:hint="eastAsia"/>
          <w:kern w:val="0"/>
          <w:sz w:val="20"/>
          <w:szCs w:val="14"/>
        </w:rPr>
        <w:t>维隐藏状态的双层</w:t>
      </w:r>
      <w:r w:rsidRPr="00475992">
        <w:rPr>
          <w:rFonts w:ascii="CMMI7" w:hAnsi="CMMI7" w:cs="CMMI7" w:hint="eastAsia"/>
          <w:kern w:val="0"/>
          <w:sz w:val="20"/>
          <w:szCs w:val="14"/>
        </w:rPr>
        <w:t>LSTM</w:t>
      </w:r>
      <w:r w:rsidR="00475992">
        <w:rPr>
          <w:rFonts w:ascii="CMMI7" w:hAnsi="CMMI7" w:cs="CMMI7" w:hint="eastAsia"/>
          <w:kern w:val="0"/>
          <w:sz w:val="20"/>
          <w:szCs w:val="14"/>
        </w:rPr>
        <w:t>对音调</w:t>
      </w:r>
      <w:r w:rsidR="00475992">
        <w:rPr>
          <w:rFonts w:ascii="CMMI7" w:hAnsi="CMMI7" w:cs="CMMI7"/>
          <w:kern w:val="0"/>
          <w:sz w:val="20"/>
          <w:szCs w:val="14"/>
        </w:rPr>
        <w:t>（</w:t>
      </w:r>
      <w:r w:rsidR="00475992">
        <w:rPr>
          <w:rFonts w:ascii="CMMI7" w:hAnsi="CMMI7" w:cs="CMMI7" w:hint="eastAsia"/>
          <w:kern w:val="0"/>
          <w:sz w:val="20"/>
          <w:szCs w:val="14"/>
        </w:rPr>
        <w:t>key</w:t>
      </w:r>
      <w:r w:rsidR="00475992">
        <w:rPr>
          <w:rFonts w:ascii="CMMI7" w:hAnsi="CMMI7" w:cs="CMMI7"/>
          <w:kern w:val="0"/>
          <w:sz w:val="20"/>
          <w:szCs w:val="14"/>
        </w:rPr>
        <w:t>）</w:t>
      </w:r>
      <w:r w:rsidR="00475992">
        <w:rPr>
          <w:rFonts w:ascii="CMMI7" w:hAnsi="CMMI7" w:cs="CMMI7" w:hint="eastAsia"/>
          <w:kern w:val="0"/>
          <w:sz w:val="20"/>
          <w:szCs w:val="14"/>
        </w:rPr>
        <w:t>层进行建模，每个时间步长都会输出一个音调</w:t>
      </w:r>
      <w:r w:rsidRPr="00475992">
        <w:rPr>
          <w:rFonts w:ascii="CMMI7" w:hAnsi="CMMI7" w:cs="CMMI7" w:hint="eastAsia"/>
          <w:kern w:val="0"/>
          <w:sz w:val="20"/>
          <w:szCs w:val="14"/>
        </w:rPr>
        <w:t>（</w:t>
      </w:r>
      <w:r w:rsidRPr="00475992">
        <w:rPr>
          <w:rFonts w:ascii="CMMI7" w:hAnsi="CMMI7" w:cs="CMMI7" w:hint="eastAsia"/>
          <w:kern w:val="0"/>
          <w:sz w:val="20"/>
          <w:szCs w:val="14"/>
        </w:rPr>
        <w:t>key</w:t>
      </w:r>
      <w:r w:rsidRPr="00475992">
        <w:rPr>
          <w:rFonts w:ascii="CMMI7" w:hAnsi="CMMI7" w:cs="CMMI7" w:hint="eastAsia"/>
          <w:kern w:val="0"/>
          <w:sz w:val="20"/>
          <w:szCs w:val="14"/>
        </w:rPr>
        <w:t>）。</w:t>
      </w:r>
      <w:r w:rsidR="00475992">
        <w:rPr>
          <w:rFonts w:ascii="CMMI7" w:hAnsi="CMMI7" w:cs="CMMI7" w:hint="eastAsia"/>
          <w:kern w:val="0"/>
          <w:sz w:val="20"/>
          <w:szCs w:val="14"/>
        </w:rPr>
        <w:t>注意，我们在音阶</w:t>
      </w:r>
      <w:r w:rsidR="00475992">
        <w:rPr>
          <w:rFonts w:ascii="CMMI7" w:hAnsi="CMMI7" w:cs="CMMI7" w:hint="eastAsia"/>
          <w:kern w:val="0"/>
          <w:sz w:val="20"/>
          <w:szCs w:val="14"/>
        </w:rPr>
        <w:t xml:space="preserve"> s</w:t>
      </w:r>
      <w:r w:rsidR="00475992">
        <w:rPr>
          <w:rFonts w:ascii="CMMI7" w:hAnsi="CMMI7" w:cs="CMMI7"/>
          <w:kern w:val="0"/>
          <w:sz w:val="20"/>
          <w:szCs w:val="14"/>
        </w:rPr>
        <w:t xml:space="preserve"> </w:t>
      </w:r>
      <w:r w:rsidR="00475992">
        <w:rPr>
          <w:rFonts w:ascii="CMMI7" w:hAnsi="CMMI7" w:cs="CMMI7" w:hint="eastAsia"/>
          <w:kern w:val="0"/>
          <w:sz w:val="20"/>
          <w:szCs w:val="14"/>
        </w:rPr>
        <w:t>上进行调整，因此我们每个音阶</w:t>
      </w:r>
      <w:r w:rsidRPr="00475992">
        <w:rPr>
          <w:rFonts w:ascii="CMMI7" w:hAnsi="CMMI7" w:cs="CMMI7" w:hint="eastAsia"/>
          <w:kern w:val="0"/>
          <w:sz w:val="20"/>
          <w:szCs w:val="14"/>
        </w:rPr>
        <w:t>具有不同的参数。</w:t>
      </w:r>
      <w:r w:rsidRPr="00475992">
        <w:rPr>
          <w:rFonts w:ascii="CMMI7" w:hAnsi="CMMI7" w:cs="CMMI7" w:hint="eastAsia"/>
          <w:kern w:val="0"/>
          <w:sz w:val="20"/>
          <w:szCs w:val="14"/>
        </w:rPr>
        <w:t xml:space="preserve"> </w:t>
      </w:r>
      <w:r w:rsidRPr="00475992">
        <w:rPr>
          <w:rFonts w:ascii="CMMI7" w:hAnsi="CMMI7" w:cs="CMMI7" w:hint="eastAsia"/>
          <w:kern w:val="0"/>
          <w:sz w:val="20"/>
          <w:szCs w:val="14"/>
        </w:rPr>
        <w:t>我们只允许</w:t>
      </w:r>
      <w:r w:rsidRPr="00475992">
        <w:rPr>
          <w:rFonts w:ascii="CMMI7" w:hAnsi="CMMI7" w:cs="CMMI7" w:hint="eastAsia"/>
          <w:kern w:val="0"/>
          <w:sz w:val="20"/>
          <w:szCs w:val="14"/>
        </w:rPr>
        <w:t>C3</w:t>
      </w:r>
      <w:r w:rsidRPr="00475992">
        <w:rPr>
          <w:rFonts w:ascii="CMMI7" w:hAnsi="CMMI7" w:cs="CMMI7" w:hint="eastAsia"/>
          <w:kern w:val="0"/>
          <w:sz w:val="20"/>
          <w:szCs w:val="14"/>
        </w:rPr>
        <w:t>到</w:t>
      </w:r>
      <w:r w:rsidRPr="00475992">
        <w:rPr>
          <w:rFonts w:ascii="CMMI7" w:hAnsi="CMMI7" w:cs="CMMI7" w:hint="eastAsia"/>
          <w:kern w:val="0"/>
          <w:sz w:val="20"/>
          <w:szCs w:val="14"/>
        </w:rPr>
        <w:t>C6</w:t>
      </w:r>
      <w:r w:rsidR="00475992">
        <w:rPr>
          <w:rFonts w:ascii="CMMI7" w:hAnsi="CMMI7" w:cs="CMMI7" w:hint="eastAsia"/>
          <w:kern w:val="0"/>
          <w:sz w:val="20"/>
          <w:szCs w:val="14"/>
        </w:rPr>
        <w:t>之间的音符，因为这个范围之外的音符</w:t>
      </w:r>
      <w:r w:rsidRPr="00475992">
        <w:rPr>
          <w:rFonts w:ascii="CMMI7" w:hAnsi="CMMI7" w:cs="CMMI7" w:hint="eastAsia"/>
          <w:kern w:val="0"/>
          <w:sz w:val="20"/>
          <w:szCs w:val="14"/>
        </w:rPr>
        <w:t>通常太低或太高，不能听起来很好。</w:t>
      </w:r>
      <w:r w:rsidRPr="00475992">
        <w:rPr>
          <w:rFonts w:ascii="CMMI7" w:hAnsi="CMMI7" w:cs="CMMI7" w:hint="eastAsia"/>
          <w:kern w:val="0"/>
          <w:sz w:val="20"/>
          <w:szCs w:val="14"/>
        </w:rPr>
        <w:t xml:space="preserve"> </w:t>
      </w:r>
      <w:r w:rsidR="00475992">
        <w:rPr>
          <w:rFonts w:ascii="CMMI7" w:hAnsi="CMMI7" w:cs="CMMI7" w:hint="eastAsia"/>
          <w:kern w:val="0"/>
          <w:sz w:val="20"/>
          <w:szCs w:val="14"/>
        </w:rPr>
        <w:t>我们提醒读者，给定一个音阶</w:t>
      </w:r>
      <w:r w:rsidRPr="00475992">
        <w:rPr>
          <w:rFonts w:ascii="CMMI7" w:hAnsi="CMMI7" w:cs="CMMI7" w:hint="eastAsia"/>
          <w:kern w:val="0"/>
          <w:sz w:val="20"/>
          <w:szCs w:val="14"/>
        </w:rPr>
        <w:t>，十二个音符（每个八度）中有七个（或六个蓝调）在统计上更可信，但是我们允许该模型从所有</w:t>
      </w:r>
      <w:r w:rsidRPr="00475992">
        <w:rPr>
          <w:rFonts w:ascii="CMMI7" w:hAnsi="CMMI7" w:cs="CMMI7" w:hint="eastAsia"/>
          <w:kern w:val="0"/>
          <w:sz w:val="20"/>
          <w:szCs w:val="14"/>
        </w:rPr>
        <w:t>12</w:t>
      </w:r>
      <w:r w:rsidRPr="00475992">
        <w:rPr>
          <w:rFonts w:ascii="CMMI7" w:hAnsi="CMMI7" w:cs="CMMI7" w:hint="eastAsia"/>
          <w:kern w:val="0"/>
          <w:sz w:val="20"/>
          <w:szCs w:val="14"/>
        </w:rPr>
        <w:t>中选择。这导致了</w:t>
      </w:r>
      <w:r w:rsidRPr="00475992">
        <w:rPr>
          <w:rFonts w:ascii="CMMI7" w:hAnsi="CMMI7" w:cs="CMMI7" w:hint="eastAsia"/>
          <w:kern w:val="0"/>
          <w:sz w:val="20"/>
          <w:szCs w:val="14"/>
        </w:rPr>
        <w:t>37</w:t>
      </w:r>
      <w:r w:rsidRPr="00475992">
        <w:rPr>
          <w:rFonts w:ascii="CMMI7" w:hAnsi="CMMI7" w:cs="CMMI7" w:hint="eastAsia"/>
          <w:kern w:val="0"/>
          <w:sz w:val="20"/>
          <w:szCs w:val="14"/>
        </w:rPr>
        <w:t>维输出，</w:t>
      </w:r>
      <w:r w:rsidRPr="00475992">
        <w:rPr>
          <w:rFonts w:ascii="CMMI7" w:hAnsi="CMMI7" w:cs="CMMI7" w:hint="eastAsia"/>
          <w:kern w:val="0"/>
          <w:sz w:val="20"/>
          <w:szCs w:val="14"/>
        </w:rPr>
        <w:t xml:space="preserve"> </w:t>
      </w:r>
      <w:r w:rsidRPr="00475992">
        <w:rPr>
          <w:rFonts w:ascii="CMMI7" w:hAnsi="CMMI7" w:cs="CMMI7" w:hint="eastAsia"/>
          <w:kern w:val="0"/>
          <w:sz w:val="20"/>
          <w:szCs w:val="14"/>
        </w:rPr>
        <w:t>因为有</w:t>
      </w:r>
      <w:r w:rsidRPr="00475992">
        <w:rPr>
          <w:rFonts w:ascii="CMMI7" w:hAnsi="CMMI7" w:cs="CMMI7" w:hint="eastAsia"/>
          <w:kern w:val="0"/>
          <w:sz w:val="20"/>
          <w:szCs w:val="14"/>
        </w:rPr>
        <w:t>36</w:t>
      </w:r>
      <w:r w:rsidRPr="00475992">
        <w:rPr>
          <w:rFonts w:ascii="CMMI7" w:hAnsi="CMMI7" w:cs="CMMI7" w:hint="eastAsia"/>
          <w:kern w:val="0"/>
          <w:sz w:val="20"/>
          <w:szCs w:val="14"/>
        </w:rPr>
        <w:t>个可能的音符对应于</w:t>
      </w:r>
      <w:r w:rsidRPr="00475992">
        <w:rPr>
          <w:rFonts w:ascii="CMMI7" w:hAnsi="CMMI7" w:cs="CMMI7" w:hint="eastAsia"/>
          <w:kern w:val="0"/>
          <w:sz w:val="20"/>
          <w:szCs w:val="14"/>
        </w:rPr>
        <w:t>3</w:t>
      </w:r>
      <w:r w:rsidRPr="00475992">
        <w:rPr>
          <w:rFonts w:ascii="CMMI7" w:hAnsi="CMMI7" w:cs="CMMI7" w:hint="eastAsia"/>
          <w:kern w:val="0"/>
          <w:sz w:val="20"/>
          <w:szCs w:val="14"/>
        </w:rPr>
        <w:t>个八度音阶，每个八度音阶</w:t>
      </w:r>
      <w:r w:rsidRPr="00475992">
        <w:rPr>
          <w:rFonts w:ascii="CMMI7" w:hAnsi="CMMI7" w:cs="CMMI7" w:hint="eastAsia"/>
          <w:kern w:val="0"/>
          <w:sz w:val="20"/>
          <w:szCs w:val="14"/>
        </w:rPr>
        <w:t>12</w:t>
      </w:r>
      <w:r w:rsidR="00475992">
        <w:rPr>
          <w:rFonts w:ascii="CMMI7" w:hAnsi="CMMI7" w:cs="CMMI7" w:hint="eastAsia"/>
          <w:kern w:val="0"/>
          <w:sz w:val="20"/>
          <w:szCs w:val="14"/>
        </w:rPr>
        <w:t>个音符，加上原音</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Pr="00475992">
        <w:rPr>
          <w:rFonts w:ascii="CMMI7" w:hAnsi="CMMI7" w:cs="CMMI7" w:hint="eastAsia"/>
          <w:kern w:val="0"/>
          <w:sz w:val="20"/>
          <w:szCs w:val="14"/>
        </w:rPr>
        <w:t>让</w:t>
      </w:r>
      <w:r w:rsidRPr="00475992">
        <w:rPr>
          <w:rFonts w:ascii="CMMI7" w:hAnsi="CMMI7" w:cs="CMMI7" w:hint="eastAsia"/>
          <w:kern w:val="0"/>
          <w:sz w:val="20"/>
          <w:szCs w:val="14"/>
        </w:rPr>
        <w:t>ht</w:t>
      </w:r>
      <w:r w:rsidR="00475992">
        <w:rPr>
          <w:rFonts w:ascii="CMMI7" w:hAnsi="CMMI7" w:cs="CMMI7" w:hint="eastAsia"/>
          <w:kern w:val="0"/>
          <w:sz w:val="20"/>
          <w:szCs w:val="14"/>
        </w:rPr>
        <w:t>key</w:t>
      </w:r>
      <w:r w:rsidRPr="00475992">
        <w:rPr>
          <w:rFonts w:ascii="CMMI7" w:hAnsi="CMMI7" w:cs="CMMI7" w:hint="eastAsia"/>
          <w:kern w:val="0"/>
          <w:sz w:val="20"/>
          <w:szCs w:val="14"/>
        </w:rPr>
        <w:t>成为时间</w:t>
      </w:r>
      <w:r w:rsidRPr="00475992">
        <w:rPr>
          <w:rFonts w:ascii="CMMI7" w:hAnsi="CMMI7" w:cs="CMMI7" w:hint="eastAsia"/>
          <w:kern w:val="0"/>
          <w:sz w:val="20"/>
          <w:szCs w:val="14"/>
        </w:rPr>
        <w:t>t</w:t>
      </w:r>
      <w:r w:rsidRPr="00475992">
        <w:rPr>
          <w:rFonts w:ascii="CMMI7" w:hAnsi="CMMI7" w:cs="CMMI7" w:hint="eastAsia"/>
          <w:kern w:val="0"/>
          <w:sz w:val="20"/>
          <w:szCs w:val="14"/>
        </w:rPr>
        <w:t>的第二个</w:t>
      </w:r>
      <w:r w:rsidR="00475992">
        <w:rPr>
          <w:rFonts w:ascii="CMMI7" w:hAnsi="CMMI7" w:cs="CMMI7" w:hint="eastAsia"/>
          <w:kern w:val="0"/>
          <w:sz w:val="20"/>
          <w:szCs w:val="14"/>
        </w:rPr>
        <w:t>key</w:t>
      </w:r>
      <w:r w:rsidRPr="00475992">
        <w:rPr>
          <w:rFonts w:ascii="CMMI7" w:hAnsi="CMMI7" w:cs="CMMI7" w:hint="eastAsia"/>
          <w:kern w:val="0"/>
          <w:sz w:val="20"/>
          <w:szCs w:val="14"/>
        </w:rPr>
        <w:t>解码器层的隐藏状态。</w:t>
      </w:r>
      <w:r w:rsidRPr="00475992">
        <w:rPr>
          <w:rFonts w:ascii="CMMI7" w:hAnsi="CMMI7" w:cs="CMMI7" w:hint="eastAsia"/>
          <w:kern w:val="0"/>
          <w:sz w:val="20"/>
          <w:szCs w:val="14"/>
        </w:rPr>
        <w:t xml:space="preserve"> </w:t>
      </w:r>
      <w:r w:rsidRPr="00475992">
        <w:rPr>
          <w:rFonts w:ascii="CMMI7" w:hAnsi="CMMI7" w:cs="CMMI7" w:hint="eastAsia"/>
          <w:kern w:val="0"/>
          <w:sz w:val="20"/>
          <w:szCs w:val="14"/>
        </w:rPr>
        <w:t>我们使用</w:t>
      </w:r>
      <w:r w:rsidRPr="00475992">
        <w:rPr>
          <w:rFonts w:ascii="CMMI7" w:hAnsi="CMMI7" w:cs="CMMI7" w:hint="eastAsia"/>
          <w:kern w:val="0"/>
          <w:sz w:val="20"/>
          <w:szCs w:val="14"/>
        </w:rPr>
        <w:t>softmax</w:t>
      </w:r>
      <w:r w:rsidR="00475992">
        <w:rPr>
          <w:rFonts w:ascii="CMMI7" w:hAnsi="CMMI7" w:cs="CMMI7" w:hint="eastAsia"/>
          <w:kern w:val="0"/>
          <w:sz w:val="20"/>
          <w:szCs w:val="14"/>
        </w:rPr>
        <w:t>计算每个音调</w:t>
      </w:r>
      <w:r w:rsidRPr="00475992">
        <w:rPr>
          <w:rFonts w:ascii="CMMI7" w:hAnsi="CMMI7" w:cs="CMMI7" w:hint="eastAsia"/>
          <w:kern w:val="0"/>
          <w:sz w:val="20"/>
          <w:szCs w:val="14"/>
        </w:rPr>
        <w:t>的概率：</w:t>
      </w:r>
    </w:p>
    <w:p w:rsidR="00475992" w:rsidRPr="00475992" w:rsidRDefault="00475992" w:rsidP="00475992">
      <w:pPr>
        <w:autoSpaceDE w:val="0"/>
        <w:autoSpaceDN w:val="0"/>
        <w:adjustRightInd w:val="0"/>
        <w:ind w:firstLine="420"/>
        <w:jc w:val="left"/>
        <w:rPr>
          <w:rFonts w:ascii="CMMI7" w:hAnsi="CMMI7" w:cs="CMMI7"/>
          <w:kern w:val="0"/>
          <w:sz w:val="20"/>
          <w:szCs w:val="14"/>
        </w:rPr>
      </w:pP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hint="eastAsia"/>
          <w:kern w:val="0"/>
          <w:sz w:val="20"/>
          <w:szCs w:val="14"/>
        </w:rPr>
        <w:t>（</w:t>
      </w:r>
      <w:r>
        <w:rPr>
          <w:rFonts w:ascii="CMMI7" w:hAnsi="CMMI7" w:cs="CMMI7" w:hint="eastAsia"/>
          <w:kern w:val="0"/>
          <w:sz w:val="20"/>
          <w:szCs w:val="14"/>
        </w:rPr>
        <w:t>2</w:t>
      </w:r>
      <w:r>
        <w:rPr>
          <w:rFonts w:ascii="CMMI7" w:hAnsi="CMMI7" w:cs="CMMI7" w:hint="eastAsia"/>
          <w:kern w:val="0"/>
          <w:sz w:val="20"/>
          <w:szCs w:val="14"/>
        </w:rPr>
        <w:t>）</w:t>
      </w:r>
    </w:p>
    <w:p w:rsidR="002A33EA" w:rsidRDefault="002A33EA" w:rsidP="00475992">
      <w:pPr>
        <w:autoSpaceDE w:val="0"/>
        <w:autoSpaceDN w:val="0"/>
        <w:adjustRightInd w:val="0"/>
        <w:jc w:val="left"/>
        <w:rPr>
          <w:rFonts w:ascii="CMMI7" w:hAnsi="CMMI7" w:cs="CMMI7"/>
          <w:kern w:val="0"/>
          <w:sz w:val="18"/>
          <w:szCs w:val="14"/>
        </w:rPr>
      </w:pPr>
      <w:r w:rsidRPr="00475992">
        <w:rPr>
          <w:rFonts w:ascii="CMMI7" w:hAnsi="CMMI7" w:cs="CMMI7" w:hint="eastAsia"/>
          <w:kern w:val="0"/>
          <w:sz w:val="20"/>
          <w:szCs w:val="14"/>
        </w:rPr>
        <w:t>是</w:t>
      </w:r>
      <w:r w:rsidRPr="00475992">
        <w:rPr>
          <w:rFonts w:ascii="CMMI7" w:hAnsi="CMMI7" w:cs="CMMI7" w:hint="eastAsia"/>
          <w:kern w:val="0"/>
          <w:sz w:val="20"/>
          <w:szCs w:val="14"/>
        </w:rPr>
        <w:t>V</w:t>
      </w:r>
      <w:r w:rsidR="0095247D">
        <w:rPr>
          <w:rFonts w:ascii="CMMI7" w:hAnsi="CMMI7" w:cs="CMMI7" w:hint="eastAsia"/>
          <w:kern w:val="0"/>
          <w:sz w:val="20"/>
          <w:szCs w:val="14"/>
        </w:rPr>
        <w:t>行（音符的输出嵌入矩阵），与</w:t>
      </w:r>
      <w:r w:rsidRPr="00475992">
        <w:rPr>
          <w:rFonts w:ascii="CMMI7" w:hAnsi="CMMI7" w:cs="CMMI7" w:hint="eastAsia"/>
          <w:kern w:val="0"/>
          <w:sz w:val="20"/>
          <w:szCs w:val="14"/>
        </w:rPr>
        <w:t>ytk</w:t>
      </w:r>
      <w:r w:rsidRPr="00475992">
        <w:rPr>
          <w:rFonts w:ascii="CMMI7" w:hAnsi="CMMI7" w:cs="CMMI7" w:hint="eastAsia"/>
          <w:kern w:val="0"/>
          <w:sz w:val="20"/>
          <w:szCs w:val="14"/>
        </w:rPr>
        <w:t>相对应</w:t>
      </w:r>
      <w:r w:rsidR="00475992">
        <w:rPr>
          <w:rFonts w:ascii="CMMI7" w:hAnsi="CMMI7" w:cs="CMMI7" w:hint="eastAsia"/>
          <w:kern w:val="0"/>
          <w:sz w:val="20"/>
          <w:szCs w:val="14"/>
        </w:rPr>
        <w:t>。</w:t>
      </w:r>
      <w:r w:rsidR="00475992" w:rsidRPr="00475992">
        <w:rPr>
          <w:rFonts w:ascii="CMMI7" w:hAnsi="CMMI7" w:cs="CMMI7"/>
          <w:kern w:val="0"/>
          <w:sz w:val="18"/>
          <w:szCs w:val="14"/>
        </w:rPr>
        <w:tab/>
      </w:r>
    </w:p>
    <w:p w:rsidR="00475992" w:rsidRDefault="00475992" w:rsidP="00475992">
      <w:pPr>
        <w:autoSpaceDE w:val="0"/>
        <w:autoSpaceDN w:val="0"/>
        <w:adjustRightInd w:val="0"/>
        <w:jc w:val="left"/>
        <w:rPr>
          <w:rFonts w:ascii="CMMI7" w:hAnsi="CMMI7" w:cs="CMMI7"/>
          <w:kern w:val="0"/>
          <w:sz w:val="18"/>
          <w:szCs w:val="14"/>
        </w:rPr>
      </w:pPr>
    </w:p>
    <w:p w:rsidR="00651469" w:rsidRDefault="00651469" w:rsidP="006514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input to the LSTM we use a vector that concatenates multiple features: a one-hot encoding of the</w:t>
      </w:r>
    </w:p>
    <w:p w:rsidR="00651469" w:rsidRPr="00651469" w:rsidRDefault="00651469" w:rsidP="00651469">
      <w:pPr>
        <w:autoSpaceDE w:val="0"/>
        <w:autoSpaceDN w:val="0"/>
        <w:adjustRightInd w:val="0"/>
        <w:jc w:val="left"/>
        <w:rPr>
          <w:rFonts w:ascii="CMR7" w:hAnsi="CMR7" w:cs="CMR7"/>
          <w:kern w:val="0"/>
          <w:sz w:val="14"/>
          <w:szCs w:val="14"/>
        </w:rPr>
      </w:pPr>
      <w:r>
        <w:rPr>
          <w:rFonts w:ascii="NimbusRomNo9L-Regu" w:hAnsi="NimbusRomNo9L-Regu" w:cs="NimbusRomNo9L-Regu"/>
          <w:kern w:val="0"/>
          <w:sz w:val="20"/>
          <w:szCs w:val="20"/>
        </w:rPr>
        <w:t xml:space="preserve">previous generated note </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NimbusRomNo9L-Regu" w:hAnsi="NimbusRomNo9L-Regu" w:cs="NimbusRomNo9L-Regu"/>
          <w:kern w:val="0"/>
          <w:sz w:val="20"/>
          <w:szCs w:val="20"/>
        </w:rPr>
        <w:t>, Lookback features, and the melody profile. The Lookback features</w:t>
      </w:r>
    </w:p>
    <w:p w:rsidR="00651469" w:rsidRDefault="00651469" w:rsidP="006514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were proposed by Google Magenta (Waite et al.) to make it easier for the model to memorize</w:t>
      </w:r>
    </w:p>
    <w:p w:rsidR="00651469" w:rsidRDefault="00651469" w:rsidP="006514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recently produced notes and potentially repeat them. They include skip connections from two and</w:t>
      </w:r>
    </w:p>
    <w:p w:rsidR="00651469" w:rsidRPr="00651469" w:rsidRDefault="00651469" w:rsidP="00651469">
      <w:pPr>
        <w:autoSpaceDE w:val="0"/>
        <w:autoSpaceDN w:val="0"/>
        <w:adjustRightInd w:val="0"/>
        <w:jc w:val="left"/>
        <w:rPr>
          <w:rFonts w:ascii="CMR7" w:hAnsi="CMR7" w:cs="CMR7"/>
          <w:kern w:val="0"/>
          <w:sz w:val="14"/>
          <w:szCs w:val="14"/>
        </w:rPr>
      </w:pPr>
      <w:r>
        <w:rPr>
          <w:rFonts w:ascii="NimbusRomNo9L-Regu" w:hAnsi="NimbusRomNo9L-Regu" w:cs="NimbusRomNo9L-Regu"/>
          <w:kern w:val="0"/>
          <w:sz w:val="20"/>
          <w:szCs w:val="20"/>
        </w:rPr>
        <w:t xml:space="preserve">one bar ago (a bar is 8 consecutively played notes), i.e., </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16</w:t>
      </w:r>
      <w:r>
        <w:rPr>
          <w:rFonts w:ascii="CMMI7" w:hAnsi="CMMI7" w:cs="CMMI7"/>
          <w:kern w:val="0"/>
          <w:sz w:val="14"/>
          <w:szCs w:val="14"/>
        </w:rPr>
        <w:t xml:space="preserve">key </w:t>
      </w:r>
      <w:r>
        <w:rPr>
          <w:rFonts w:ascii="NimbusRomNo9L-Regu" w:hAnsi="NimbusRomNo9L-Regu" w:cs="NimbusRomNo9L-Regu"/>
          <w:kern w:val="0"/>
          <w:sz w:val="20"/>
          <w:szCs w:val="20"/>
        </w:rPr>
        <w:t xml:space="preserve">and </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8</w:t>
      </w:r>
      <w:r>
        <w:rPr>
          <w:rFonts w:ascii="CMMI7" w:hAnsi="CMMI7" w:cs="CMMI7"/>
          <w:kern w:val="0"/>
          <w:sz w:val="14"/>
          <w:szCs w:val="14"/>
        </w:rPr>
        <w:t xml:space="preserve">key </w:t>
      </w:r>
      <w:r>
        <w:rPr>
          <w:rFonts w:ascii="NimbusRomNo9L-Regu" w:hAnsi="NimbusRomNo9L-Regu" w:cs="NimbusRomNo9L-Regu"/>
          <w:kern w:val="0"/>
          <w:sz w:val="20"/>
          <w:szCs w:val="20"/>
        </w:rPr>
        <w:t>. They also contain two</w:t>
      </w:r>
    </w:p>
    <w:p w:rsidR="00651469" w:rsidRDefault="00651469" w:rsidP="006514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additional features, indicating whether the last generated key has been copied from one or two bars</w:t>
      </w:r>
    </w:p>
    <w:p w:rsidR="00475992" w:rsidRPr="00651469" w:rsidRDefault="00651469" w:rsidP="00651469">
      <w:pPr>
        <w:autoSpaceDE w:val="0"/>
        <w:autoSpaceDN w:val="0"/>
        <w:adjustRightInd w:val="0"/>
        <w:jc w:val="left"/>
        <w:rPr>
          <w:rFonts w:ascii="CMR7" w:hAnsi="CMR7" w:cs="CMR7"/>
          <w:kern w:val="0"/>
          <w:sz w:val="14"/>
          <w:szCs w:val="14"/>
        </w:rPr>
      </w:pPr>
      <w:r>
        <w:rPr>
          <w:rFonts w:ascii="NimbusRomNo9L-Regu" w:hAnsi="NimbusRomNo9L-Regu" w:cs="NimbusRomNo9L-Regu"/>
          <w:kern w:val="0"/>
          <w:sz w:val="20"/>
          <w:szCs w:val="20"/>
        </w:rPr>
        <w:t xml:space="preserve">ago, i.e. </w:t>
      </w:r>
      <w:r>
        <w:rPr>
          <w:rFonts w:ascii="F59" w:hAnsi="F59" w:cs="F59"/>
          <w:kern w:val="0"/>
          <w:sz w:val="20"/>
          <w:szCs w:val="20"/>
        </w:rPr>
        <w:t>1</w:t>
      </w:r>
      <w:r>
        <w:rPr>
          <w:rFonts w:ascii="CMR10" w:hAnsi="CMR10" w:cs="CMR10"/>
          <w:kern w:val="0"/>
          <w:sz w:val="20"/>
          <w:szCs w:val="20"/>
        </w:rPr>
        <w:t>(</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CMMI10" w:hAnsi="CMMI10" w:cs="CMMI10"/>
          <w:kern w:val="0"/>
          <w:sz w:val="20"/>
          <w:szCs w:val="20"/>
        </w:rPr>
        <w:t xml:space="preserve">; </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Times New Roman" w:hAnsi="Times New Roman" w:cs="Times New Roman"/>
          <w:kern w:val="0"/>
          <w:sz w:val="14"/>
          <w:szCs w:val="14"/>
        </w:rPr>
        <w:t>􀀀</w:t>
      </w:r>
      <w:r>
        <w:rPr>
          <w:rFonts w:ascii="CMR7" w:hAnsi="CMR7" w:cs="CMR7"/>
          <w:kern w:val="0"/>
          <w:sz w:val="14"/>
          <w:szCs w:val="14"/>
        </w:rPr>
        <w:t>8</w:t>
      </w:r>
      <w:r>
        <w:rPr>
          <w:rFonts w:ascii="CMMI7" w:hAnsi="CMMI7" w:cs="CMMI7"/>
          <w:kern w:val="0"/>
          <w:sz w:val="14"/>
          <w:szCs w:val="14"/>
        </w:rPr>
        <w:t xml:space="preserve">key </w:t>
      </w:r>
      <w:r>
        <w:rPr>
          <w:rFonts w:ascii="CMR10" w:hAnsi="CMR10" w:cs="CMR10"/>
          <w:kern w:val="0"/>
          <w:sz w:val="20"/>
          <w:szCs w:val="20"/>
        </w:rPr>
        <w:t xml:space="preserve">) </w:t>
      </w:r>
      <w:r>
        <w:rPr>
          <w:rFonts w:ascii="NimbusRomNo9L-Regu" w:hAnsi="NimbusRomNo9L-Regu" w:cs="NimbusRomNo9L-Regu"/>
          <w:kern w:val="0"/>
          <w:sz w:val="20"/>
          <w:szCs w:val="20"/>
        </w:rPr>
        <w:t xml:space="preserve">and </w:t>
      </w:r>
      <w:r>
        <w:rPr>
          <w:rFonts w:ascii="F59" w:hAnsi="F59" w:cs="F59"/>
          <w:kern w:val="0"/>
          <w:sz w:val="20"/>
          <w:szCs w:val="20"/>
        </w:rPr>
        <w:t>1</w:t>
      </w:r>
      <w:r>
        <w:rPr>
          <w:rFonts w:ascii="CMR10" w:hAnsi="CMR10" w:cs="CMR10"/>
          <w:kern w:val="0"/>
          <w:sz w:val="20"/>
          <w:szCs w:val="20"/>
        </w:rPr>
        <w:t>(</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CMMI10" w:hAnsi="CMMI10" w:cs="CMMI10"/>
          <w:kern w:val="0"/>
          <w:sz w:val="20"/>
          <w:szCs w:val="20"/>
        </w:rPr>
        <w:t xml:space="preserve">; </w:t>
      </w:r>
      <w:r>
        <w:rPr>
          <w:rFonts w:ascii="CMBX10" w:hAnsi="CMBX10" w:cs="CMBX10"/>
          <w:kern w:val="0"/>
          <w:sz w:val="20"/>
          <w:szCs w:val="20"/>
        </w:rPr>
        <w:t>y</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Times New Roman" w:hAnsi="Times New Roman" w:cs="Times New Roman"/>
          <w:kern w:val="0"/>
          <w:sz w:val="14"/>
          <w:szCs w:val="14"/>
        </w:rPr>
        <w:t>􀀀</w:t>
      </w:r>
      <w:r>
        <w:rPr>
          <w:rFonts w:ascii="CMR7" w:hAnsi="CMR7" w:cs="CMR7"/>
          <w:kern w:val="0"/>
          <w:sz w:val="14"/>
          <w:szCs w:val="14"/>
        </w:rPr>
        <w:t>16</w:t>
      </w:r>
      <w:r>
        <w:rPr>
          <w:rFonts w:ascii="CMMI7" w:hAnsi="CMMI7" w:cs="CMMI7"/>
          <w:kern w:val="0"/>
          <w:sz w:val="14"/>
          <w:szCs w:val="14"/>
        </w:rPr>
        <w:t xml:space="preserve">key </w:t>
      </w:r>
      <w:r>
        <w:rPr>
          <w:rFonts w:ascii="CMR10" w:hAnsi="CMR10" w:cs="CMR10"/>
          <w:kern w:val="0"/>
          <w:sz w:val="20"/>
          <w:szCs w:val="20"/>
        </w:rPr>
        <w:t>)</w:t>
      </w:r>
      <w:r>
        <w:rPr>
          <w:rFonts w:ascii="NimbusRomNo9L-Regu" w:hAnsi="NimbusRomNo9L-Regu" w:cs="NimbusRomNo9L-Regu"/>
          <w:kern w:val="0"/>
          <w:sz w:val="20"/>
          <w:szCs w:val="20"/>
        </w:rPr>
        <w:t>. They also add a 5-dimensional feature indicating</w:t>
      </w:r>
      <w:r>
        <w:rPr>
          <w:rFonts w:ascii="CMR7" w:hAnsi="CMR7" w:cs="CMR7" w:hint="eastAsia"/>
          <w:kern w:val="0"/>
          <w:sz w:val="14"/>
          <w:szCs w:val="14"/>
        </w:rPr>
        <w:t xml:space="preserve"> </w:t>
      </w:r>
      <w:r>
        <w:rPr>
          <w:rFonts w:ascii="NimbusRomNo9L-Regu" w:hAnsi="NimbusRomNo9L-Regu" w:cs="NimbusRomNo9L-Regu"/>
          <w:kern w:val="0"/>
          <w:sz w:val="20"/>
          <w:szCs w:val="20"/>
        </w:rPr>
        <w:t xml:space="preserve">a binary encoding of the current time </w:t>
      </w:r>
      <w:r>
        <w:rPr>
          <w:rFonts w:ascii="CMMI10" w:hAnsi="CMMI10" w:cs="CMMI10"/>
          <w:kern w:val="0"/>
          <w:sz w:val="20"/>
          <w:szCs w:val="20"/>
        </w:rPr>
        <w:t>t</w:t>
      </w:r>
      <w:r>
        <w:rPr>
          <w:rFonts w:ascii="NimbusRomNo9L-Regu" w:hAnsi="NimbusRomNo9L-Regu" w:cs="NimbusRomNo9L-Regu"/>
          <w:kern w:val="0"/>
          <w:sz w:val="20"/>
          <w:szCs w:val="20"/>
        </w:rPr>
        <w:t xml:space="preserve">. This helps the model keep track where in a </w:t>
      </w:r>
      <w:r>
        <w:rPr>
          <w:rFonts w:ascii="CMR10" w:hAnsi="CMR10" w:cs="CMR10"/>
          <w:kern w:val="0"/>
          <w:sz w:val="20"/>
          <w:szCs w:val="20"/>
        </w:rPr>
        <w:t>4</w:t>
      </w:r>
      <w:r>
        <w:rPr>
          <w:rFonts w:ascii="Times New Roman" w:hAnsi="Times New Roman" w:cs="Times New Roman"/>
          <w:kern w:val="0"/>
          <w:sz w:val="20"/>
          <w:szCs w:val="20"/>
        </w:rPr>
        <w:t>􀀀</w:t>
      </w:r>
      <w:r>
        <w:rPr>
          <w:rFonts w:ascii="NimbusRomNo9L-Regu" w:hAnsi="NimbusRomNo9L-Regu" w:cs="NimbusRomNo9L-Regu"/>
          <w:kern w:val="0"/>
          <w:sz w:val="20"/>
          <w:szCs w:val="20"/>
        </w:rPr>
        <w:t>bar range it</w:t>
      </w:r>
      <w:r>
        <w:rPr>
          <w:rFonts w:ascii="CMR7" w:hAnsi="CMR7" w:cs="CMR7" w:hint="eastAsia"/>
          <w:kern w:val="0"/>
          <w:sz w:val="14"/>
          <w:szCs w:val="14"/>
        </w:rPr>
        <w:t xml:space="preserve"> </w:t>
      </w:r>
      <w:r>
        <w:rPr>
          <w:rFonts w:ascii="NimbusRomNo9L-Regu" w:hAnsi="NimbusRomNo9L-Regu" w:cs="NimbusRomNo9L-Regu"/>
          <w:kern w:val="0"/>
          <w:sz w:val="20"/>
          <w:szCs w:val="20"/>
        </w:rPr>
        <w:t>is, and thus produce music accordingly.</w:t>
      </w:r>
    </w:p>
    <w:p w:rsidR="00475992" w:rsidRDefault="00475992" w:rsidP="00651469">
      <w:pPr>
        <w:autoSpaceDE w:val="0"/>
        <w:autoSpaceDN w:val="0"/>
        <w:adjustRightInd w:val="0"/>
        <w:ind w:firstLine="420"/>
        <w:jc w:val="left"/>
        <w:rPr>
          <w:rFonts w:ascii="CMMI7" w:hAnsi="CMMI7" w:cs="CMMI7"/>
          <w:kern w:val="0"/>
          <w:sz w:val="20"/>
          <w:szCs w:val="14"/>
        </w:rPr>
      </w:pPr>
      <w:r w:rsidRPr="00475992">
        <w:rPr>
          <w:rFonts w:ascii="CMMI7" w:hAnsi="CMMI7" w:cs="CMMI7" w:hint="eastAsia"/>
          <w:kern w:val="0"/>
          <w:sz w:val="20"/>
          <w:szCs w:val="14"/>
        </w:rPr>
        <w:t>作为</w:t>
      </w:r>
      <w:r w:rsidRPr="00475992">
        <w:rPr>
          <w:rFonts w:ascii="CMMI7" w:hAnsi="CMMI7" w:cs="CMMI7" w:hint="eastAsia"/>
          <w:kern w:val="0"/>
          <w:sz w:val="20"/>
          <w:szCs w:val="14"/>
        </w:rPr>
        <w:t>LSTM</w:t>
      </w:r>
      <w:r w:rsidRPr="00475992">
        <w:rPr>
          <w:rFonts w:ascii="CMMI7" w:hAnsi="CMMI7" w:cs="CMMI7" w:hint="eastAsia"/>
          <w:kern w:val="0"/>
          <w:sz w:val="20"/>
          <w:szCs w:val="14"/>
        </w:rPr>
        <w:t>的输入，我们使用连接多个功能的向量：先前生成的音符</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00651469">
        <w:rPr>
          <w:rFonts w:ascii="CMMI7" w:hAnsi="CMMI7" w:cs="CMMI7" w:hint="eastAsia"/>
          <w:kern w:val="0"/>
          <w:sz w:val="20"/>
          <w:szCs w:val="14"/>
        </w:rPr>
        <w:t>key</w:t>
      </w:r>
      <w:r w:rsidRPr="00475992">
        <w:rPr>
          <w:rFonts w:ascii="CMMI7" w:hAnsi="CMMI7" w:cs="CMMI7" w:hint="eastAsia"/>
          <w:kern w:val="0"/>
          <w:sz w:val="20"/>
          <w:szCs w:val="14"/>
        </w:rPr>
        <w:t>，回读功能和旋律曲线的单热编码。</w:t>
      </w:r>
      <w:r w:rsidRPr="00475992">
        <w:rPr>
          <w:rFonts w:ascii="CMMI7" w:hAnsi="CMMI7" w:cs="CMMI7" w:hint="eastAsia"/>
          <w:kern w:val="0"/>
          <w:sz w:val="20"/>
          <w:szCs w:val="14"/>
        </w:rPr>
        <w:t xml:space="preserve"> </w:t>
      </w:r>
      <w:r w:rsidRPr="00475992">
        <w:rPr>
          <w:rFonts w:ascii="CMMI7" w:hAnsi="CMMI7" w:cs="CMMI7" w:hint="eastAsia"/>
          <w:kern w:val="0"/>
          <w:sz w:val="20"/>
          <w:szCs w:val="14"/>
        </w:rPr>
        <w:t>回顾功能由</w:t>
      </w:r>
      <w:r w:rsidRPr="00475992">
        <w:rPr>
          <w:rFonts w:ascii="CMMI7" w:hAnsi="CMMI7" w:cs="CMMI7" w:hint="eastAsia"/>
          <w:kern w:val="0"/>
          <w:sz w:val="20"/>
          <w:szCs w:val="14"/>
        </w:rPr>
        <w:t>Google Magenta</w:t>
      </w:r>
      <w:r w:rsidRPr="00475992">
        <w:rPr>
          <w:rFonts w:ascii="CMMI7" w:hAnsi="CMMI7" w:cs="CMMI7" w:hint="eastAsia"/>
          <w:kern w:val="0"/>
          <w:sz w:val="20"/>
          <w:szCs w:val="14"/>
        </w:rPr>
        <w:t>（</w:t>
      </w:r>
      <w:r w:rsidRPr="00475992">
        <w:rPr>
          <w:rFonts w:ascii="CMMI7" w:hAnsi="CMMI7" w:cs="CMMI7" w:hint="eastAsia"/>
          <w:kern w:val="0"/>
          <w:sz w:val="20"/>
          <w:szCs w:val="14"/>
        </w:rPr>
        <w:t>Waite</w:t>
      </w:r>
      <w:r w:rsidR="00651469">
        <w:rPr>
          <w:rFonts w:ascii="CMMI7" w:hAnsi="CMMI7" w:cs="CMMI7" w:hint="eastAsia"/>
          <w:kern w:val="0"/>
          <w:sz w:val="20"/>
          <w:szCs w:val="14"/>
        </w:rPr>
        <w:t>等人）提出，以便模型更容易记住最近制作的音符</w:t>
      </w:r>
      <w:r w:rsidRPr="00475992">
        <w:rPr>
          <w:rFonts w:ascii="CMMI7" w:hAnsi="CMMI7" w:cs="CMMI7" w:hint="eastAsia"/>
          <w:kern w:val="0"/>
          <w:sz w:val="20"/>
          <w:szCs w:val="14"/>
        </w:rPr>
        <w:t>，并可能重复。</w:t>
      </w:r>
      <w:r w:rsidRPr="00475992">
        <w:rPr>
          <w:rFonts w:ascii="CMMI7" w:hAnsi="CMMI7" w:cs="CMMI7" w:hint="eastAsia"/>
          <w:kern w:val="0"/>
          <w:sz w:val="20"/>
          <w:szCs w:val="14"/>
        </w:rPr>
        <w:t xml:space="preserve"> </w:t>
      </w:r>
      <w:r w:rsidR="00651469">
        <w:rPr>
          <w:rFonts w:ascii="CMMI7" w:hAnsi="CMMI7" w:cs="CMMI7" w:hint="eastAsia"/>
          <w:kern w:val="0"/>
          <w:sz w:val="20"/>
          <w:szCs w:val="14"/>
        </w:rPr>
        <w:t>它们包括两个和一个以前的跳过连接（一个</w:t>
      </w:r>
      <w:r w:rsidR="00651469">
        <w:rPr>
          <w:rFonts w:ascii="CMMI7" w:hAnsi="CMMI7" w:cs="CMMI7" w:hint="eastAsia"/>
          <w:kern w:val="0"/>
          <w:sz w:val="20"/>
          <w:szCs w:val="14"/>
        </w:rPr>
        <w:t>bar</w:t>
      </w:r>
      <w:r w:rsidRPr="00475992">
        <w:rPr>
          <w:rFonts w:ascii="CMMI7" w:hAnsi="CMMI7" w:cs="CMMI7" w:hint="eastAsia"/>
          <w:kern w:val="0"/>
          <w:sz w:val="20"/>
          <w:szCs w:val="14"/>
        </w:rPr>
        <w:t>是</w:t>
      </w:r>
      <w:r w:rsidRPr="00475992">
        <w:rPr>
          <w:rFonts w:ascii="CMMI7" w:hAnsi="CMMI7" w:cs="CMMI7" w:hint="eastAsia"/>
          <w:kern w:val="0"/>
          <w:sz w:val="20"/>
          <w:szCs w:val="14"/>
        </w:rPr>
        <w:t>8</w:t>
      </w:r>
      <w:r w:rsidRPr="00475992">
        <w:rPr>
          <w:rFonts w:ascii="CMMI7" w:hAnsi="CMMI7" w:cs="CMMI7" w:hint="eastAsia"/>
          <w:kern w:val="0"/>
          <w:sz w:val="20"/>
          <w:szCs w:val="14"/>
        </w:rPr>
        <w:t>个连续播放的音符），即</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Pr="00475992">
        <w:rPr>
          <w:rFonts w:ascii="CMMI7" w:hAnsi="CMMI7" w:cs="CMMI7" w:hint="eastAsia"/>
          <w:kern w:val="0"/>
          <w:sz w:val="20"/>
          <w:szCs w:val="14"/>
        </w:rPr>
        <w:t>16</w:t>
      </w:r>
      <w:r w:rsidR="00651469">
        <w:rPr>
          <w:rFonts w:ascii="CMMI7" w:hAnsi="CMMI7" w:cs="CMMI7" w:hint="eastAsia"/>
          <w:kern w:val="0"/>
          <w:sz w:val="20"/>
          <w:szCs w:val="14"/>
        </w:rPr>
        <w:t>key</w:t>
      </w:r>
      <w:r w:rsidRPr="00475992">
        <w:rPr>
          <w:rFonts w:ascii="CMMI7" w:hAnsi="CMMI7" w:cs="CMMI7" w:hint="eastAsia"/>
          <w:kern w:val="0"/>
          <w:sz w:val="20"/>
          <w:szCs w:val="14"/>
        </w:rPr>
        <w:t>和</w:t>
      </w:r>
      <w:r w:rsidRPr="00475992">
        <w:rPr>
          <w:rFonts w:ascii="CMMI7" w:hAnsi="CMMI7" w:cs="CMMI7" w:hint="eastAsia"/>
          <w:kern w:val="0"/>
          <w:sz w:val="20"/>
          <w:szCs w:val="14"/>
        </w:rPr>
        <w:t>yt8</w:t>
      </w:r>
      <w:r w:rsidR="00651469">
        <w:rPr>
          <w:rFonts w:ascii="CMMI7" w:hAnsi="CMMI7" w:cs="CMMI7" w:hint="eastAsia"/>
          <w:kern w:val="0"/>
          <w:sz w:val="20"/>
          <w:szCs w:val="14"/>
        </w:rPr>
        <w:t>key</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00651469">
        <w:rPr>
          <w:rFonts w:ascii="CMMI7" w:hAnsi="CMMI7" w:cs="CMMI7" w:hint="eastAsia"/>
          <w:kern w:val="0"/>
          <w:sz w:val="20"/>
          <w:szCs w:val="14"/>
        </w:rPr>
        <w:t>它们还包含两个附加功能，指示上一个生成的</w:t>
      </w:r>
      <w:r w:rsidR="00651469">
        <w:rPr>
          <w:rFonts w:ascii="CMMI7" w:hAnsi="CMMI7" w:cs="CMMI7" w:hint="eastAsia"/>
          <w:kern w:val="0"/>
          <w:sz w:val="20"/>
          <w:szCs w:val="14"/>
        </w:rPr>
        <w:t>key</w:t>
      </w:r>
      <w:r w:rsidR="00651469">
        <w:rPr>
          <w:rFonts w:ascii="CMMI7" w:hAnsi="CMMI7" w:cs="CMMI7" w:hint="eastAsia"/>
          <w:kern w:val="0"/>
          <w:sz w:val="20"/>
          <w:szCs w:val="14"/>
        </w:rPr>
        <w:t>是从一个或两个前一个</w:t>
      </w:r>
      <w:r w:rsidR="00651469">
        <w:rPr>
          <w:rFonts w:ascii="CMMI7" w:hAnsi="CMMI7" w:cs="CMMI7" w:hint="eastAsia"/>
          <w:kern w:val="0"/>
          <w:sz w:val="20"/>
          <w:szCs w:val="14"/>
        </w:rPr>
        <w:t>bar</w:t>
      </w:r>
      <w:r w:rsidRPr="00475992">
        <w:rPr>
          <w:rFonts w:ascii="CMMI7" w:hAnsi="CMMI7" w:cs="CMMI7" w:hint="eastAsia"/>
          <w:kern w:val="0"/>
          <w:sz w:val="20"/>
          <w:szCs w:val="14"/>
        </w:rPr>
        <w:t>复制的，即</w:t>
      </w:r>
      <w:r w:rsidRPr="00475992">
        <w:rPr>
          <w:rFonts w:ascii="CMMI7" w:hAnsi="CMMI7" w:cs="CMMI7" w:hint="eastAsia"/>
          <w:kern w:val="0"/>
          <w:sz w:val="20"/>
          <w:szCs w:val="14"/>
        </w:rPr>
        <w:t>1</w:t>
      </w:r>
      <w:r w:rsidRPr="00475992">
        <w:rPr>
          <w:rFonts w:ascii="CMMI7" w:hAnsi="CMMI7" w:cs="CMMI7" w:hint="eastAsia"/>
          <w:kern w:val="0"/>
          <w:sz w:val="20"/>
          <w:szCs w:val="14"/>
        </w:rPr>
        <w:t>（</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00651469">
        <w:rPr>
          <w:rFonts w:ascii="CMMI7" w:hAnsi="CMMI7" w:cs="CMMI7" w:hint="eastAsia"/>
          <w:kern w:val="0"/>
          <w:sz w:val="20"/>
          <w:szCs w:val="14"/>
        </w:rPr>
        <w:t xml:space="preserve">key </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Pr="00475992">
        <w:rPr>
          <w:rFonts w:ascii="Times New Roman" w:hAnsi="Times New Roman" w:cs="Times New Roman"/>
          <w:kern w:val="0"/>
          <w:sz w:val="20"/>
          <w:szCs w:val="14"/>
        </w:rPr>
        <w:t>􀀀</w:t>
      </w:r>
      <w:r w:rsidR="00651469">
        <w:rPr>
          <w:rFonts w:ascii="CMMI7" w:hAnsi="CMMI7" w:cs="CMMI7" w:hint="eastAsia"/>
          <w:kern w:val="0"/>
          <w:sz w:val="20"/>
          <w:szCs w:val="14"/>
        </w:rPr>
        <w:t>8key</w:t>
      </w:r>
      <w:r w:rsidRPr="00475992">
        <w:rPr>
          <w:rFonts w:ascii="CMMI7" w:hAnsi="CMMI7" w:cs="CMMI7" w:hint="eastAsia"/>
          <w:kern w:val="0"/>
          <w:sz w:val="20"/>
          <w:szCs w:val="14"/>
        </w:rPr>
        <w:t>）和</w:t>
      </w:r>
      <w:r w:rsidRPr="00475992">
        <w:rPr>
          <w:rFonts w:ascii="CMMI7" w:hAnsi="CMMI7" w:cs="CMMI7" w:hint="eastAsia"/>
          <w:kern w:val="0"/>
          <w:sz w:val="20"/>
          <w:szCs w:val="14"/>
        </w:rPr>
        <w:t>1</w:t>
      </w:r>
      <w:r w:rsidRPr="00475992">
        <w:rPr>
          <w:rFonts w:ascii="CMMI7" w:hAnsi="CMMI7" w:cs="CMMI7" w:hint="eastAsia"/>
          <w:kern w:val="0"/>
          <w:sz w:val="20"/>
          <w:szCs w:val="14"/>
        </w:rPr>
        <w:t>（</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00651469">
        <w:rPr>
          <w:rFonts w:ascii="CMMI7" w:hAnsi="CMMI7" w:cs="CMMI7" w:hint="eastAsia"/>
          <w:kern w:val="0"/>
          <w:sz w:val="20"/>
          <w:szCs w:val="14"/>
        </w:rPr>
        <w:t xml:space="preserve">1key </w:t>
      </w:r>
      <w:r w:rsidRPr="00475992">
        <w:rPr>
          <w:rFonts w:ascii="CMMI7" w:hAnsi="CMMI7" w:cs="CMMI7" w:hint="eastAsia"/>
          <w:kern w:val="0"/>
          <w:sz w:val="20"/>
          <w:szCs w:val="14"/>
        </w:rPr>
        <w:t>yt</w:t>
      </w:r>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Pr="00475992">
        <w:rPr>
          <w:rFonts w:ascii="Times New Roman" w:hAnsi="Times New Roman" w:cs="Times New Roman"/>
          <w:kern w:val="0"/>
          <w:sz w:val="20"/>
          <w:szCs w:val="14"/>
        </w:rPr>
        <w:t>􀀀</w:t>
      </w:r>
      <w:r w:rsidR="00651469">
        <w:rPr>
          <w:rFonts w:ascii="CMMI7" w:hAnsi="CMMI7" w:cs="CMMI7" w:hint="eastAsia"/>
          <w:kern w:val="0"/>
          <w:sz w:val="20"/>
          <w:szCs w:val="14"/>
        </w:rPr>
        <w:t>16key</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Pr="00475992">
        <w:rPr>
          <w:rFonts w:ascii="CMMI7" w:hAnsi="CMMI7" w:cs="CMMI7" w:hint="eastAsia"/>
          <w:kern w:val="0"/>
          <w:sz w:val="20"/>
          <w:szCs w:val="14"/>
        </w:rPr>
        <w:t>他们还添加了一个</w:t>
      </w:r>
      <w:r w:rsidRPr="00475992">
        <w:rPr>
          <w:rFonts w:ascii="CMMI7" w:hAnsi="CMMI7" w:cs="CMMI7" w:hint="eastAsia"/>
          <w:kern w:val="0"/>
          <w:sz w:val="20"/>
          <w:szCs w:val="14"/>
        </w:rPr>
        <w:t>5</w:t>
      </w:r>
      <w:r w:rsidRPr="00475992">
        <w:rPr>
          <w:rFonts w:ascii="CMMI7" w:hAnsi="CMMI7" w:cs="CMMI7" w:hint="eastAsia"/>
          <w:kern w:val="0"/>
          <w:sz w:val="20"/>
          <w:szCs w:val="14"/>
        </w:rPr>
        <w:t>维特征</w:t>
      </w:r>
      <w:r w:rsidR="00651469">
        <w:rPr>
          <w:rFonts w:ascii="CMMI7" w:hAnsi="CMMI7" w:cs="CMMI7" w:hint="eastAsia"/>
          <w:kern w:val="0"/>
          <w:sz w:val="20"/>
          <w:szCs w:val="14"/>
        </w:rPr>
        <w:t>表明</w:t>
      </w:r>
      <w:r w:rsidRPr="00475992">
        <w:rPr>
          <w:rFonts w:ascii="CMMI7" w:hAnsi="CMMI7" w:cs="CMMI7" w:hint="eastAsia"/>
          <w:kern w:val="0"/>
          <w:sz w:val="20"/>
          <w:szCs w:val="14"/>
        </w:rPr>
        <w:t>当前时间</w:t>
      </w:r>
      <w:r w:rsidRPr="00475992">
        <w:rPr>
          <w:rFonts w:ascii="CMMI7" w:hAnsi="CMMI7" w:cs="CMMI7" w:hint="eastAsia"/>
          <w:kern w:val="0"/>
          <w:sz w:val="20"/>
          <w:szCs w:val="14"/>
        </w:rPr>
        <w:t>t</w:t>
      </w:r>
      <w:r w:rsidRPr="00475992">
        <w:rPr>
          <w:rFonts w:ascii="CMMI7" w:hAnsi="CMMI7" w:cs="CMMI7" w:hint="eastAsia"/>
          <w:kern w:val="0"/>
          <w:sz w:val="20"/>
          <w:szCs w:val="14"/>
        </w:rPr>
        <w:t>的二进制编码。</w:t>
      </w:r>
      <w:r w:rsidRPr="00475992">
        <w:rPr>
          <w:rFonts w:ascii="CMMI7" w:hAnsi="CMMI7" w:cs="CMMI7" w:hint="eastAsia"/>
          <w:kern w:val="0"/>
          <w:sz w:val="20"/>
          <w:szCs w:val="14"/>
        </w:rPr>
        <w:t xml:space="preserve"> </w:t>
      </w:r>
      <w:r w:rsidRPr="00475992">
        <w:rPr>
          <w:rFonts w:ascii="CMMI7" w:hAnsi="CMMI7" w:cs="CMMI7" w:hint="eastAsia"/>
          <w:kern w:val="0"/>
          <w:sz w:val="20"/>
          <w:szCs w:val="14"/>
        </w:rPr>
        <w:t>这有助于模型跟踪在</w:t>
      </w:r>
      <w:r w:rsidRPr="00475992">
        <w:rPr>
          <w:rFonts w:ascii="CMMI7" w:hAnsi="CMMI7" w:cs="CMMI7" w:hint="eastAsia"/>
          <w:kern w:val="0"/>
          <w:sz w:val="20"/>
          <w:szCs w:val="14"/>
        </w:rPr>
        <w:t>4</w:t>
      </w:r>
      <w:r w:rsidRPr="00475992">
        <w:rPr>
          <w:rFonts w:ascii="Times New Roman" w:hAnsi="Times New Roman" w:cs="Times New Roman"/>
          <w:kern w:val="0"/>
          <w:sz w:val="20"/>
          <w:szCs w:val="14"/>
        </w:rPr>
        <w:t>􀀀</w:t>
      </w:r>
      <w:r w:rsidRPr="00475992">
        <w:rPr>
          <w:rFonts w:ascii="CMMI7" w:hAnsi="CMMI7" w:cs="CMMI7" w:hint="eastAsia"/>
          <w:kern w:val="0"/>
          <w:sz w:val="20"/>
          <w:szCs w:val="14"/>
        </w:rPr>
        <w:t>bar</w:t>
      </w:r>
      <w:r w:rsidR="00D84C12">
        <w:rPr>
          <w:rFonts w:ascii="CMMI7" w:hAnsi="CMMI7" w:cs="CMMI7" w:hint="eastAsia"/>
          <w:kern w:val="0"/>
          <w:sz w:val="20"/>
          <w:szCs w:val="14"/>
        </w:rPr>
        <w:t>范围内，因此</w:t>
      </w:r>
      <w:r w:rsidR="00D84C12">
        <w:rPr>
          <w:rFonts w:ascii="CMMI7" w:hAnsi="CMMI7" w:cs="CMMI7"/>
          <w:kern w:val="0"/>
          <w:sz w:val="20"/>
          <w:szCs w:val="14"/>
        </w:rPr>
        <w:t>相应的产生音乐。</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addition, we introduce a new feature which we refer to as the </w:t>
      </w:r>
      <w:r>
        <w:rPr>
          <w:rFonts w:ascii="NimbusRomNo9L-ReguItal" w:hAnsi="NimbusRomNo9L-ReguItal" w:cs="NimbusRomNo9L-ReguItal"/>
          <w:kern w:val="0"/>
          <w:sz w:val="20"/>
          <w:szCs w:val="20"/>
        </w:rPr>
        <w:t>melody profile</w:t>
      </w:r>
      <w:r>
        <w:rPr>
          <w:rFonts w:ascii="NimbusRomNo9L-Regu" w:hAnsi="NimbusRomNo9L-Regu" w:cs="NimbusRomNo9L-Regu"/>
          <w:kern w:val="0"/>
          <w:sz w:val="20"/>
          <w:szCs w:val="20"/>
        </w:rPr>
        <w:t>. Intuitively, the</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profile represents the high-level music flow. To get the profile for each song, we compute the local</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note histogram at each time step with width of two bars, and cluster all local histograms within the song into 10 clusters via k-means. We order the 10 clusters with mean note ordered from low to</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high as cluster 1 to 10, and apply moving averages on the cluster id sequence to encourage local</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smoothness. This results in a 10-dimensional one-hot vector representation of the cluster id for each</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time step. This additional information allows the user to set the melody’s ups and downs of the song</w:t>
      </w:r>
    </w:p>
    <w:p w:rsidR="00A34B55" w:rsidRDefault="00D84C12" w:rsidP="00D84C12">
      <w:pPr>
        <w:ind w:firstLine="420"/>
        <w:rPr>
          <w:rFonts w:ascii="CMMI7" w:hAnsi="CMMI7" w:cs="CMMI7"/>
          <w:kern w:val="0"/>
          <w:sz w:val="20"/>
          <w:szCs w:val="14"/>
        </w:rPr>
      </w:pPr>
      <w:r w:rsidRPr="00D84C12">
        <w:rPr>
          <w:rFonts w:ascii="CMMI7" w:hAnsi="CMMI7" w:cs="CMMI7" w:hint="eastAsia"/>
          <w:kern w:val="0"/>
          <w:sz w:val="20"/>
          <w:szCs w:val="14"/>
        </w:rPr>
        <w:t>此外，我们介绍一个我们称为旋律配置文件的新功能。</w:t>
      </w:r>
      <w:r w:rsidRPr="00D84C12">
        <w:rPr>
          <w:rFonts w:ascii="CMMI7" w:hAnsi="CMMI7" w:cs="CMMI7" w:hint="eastAsia"/>
          <w:kern w:val="0"/>
          <w:sz w:val="20"/>
          <w:szCs w:val="14"/>
        </w:rPr>
        <w:t xml:space="preserve"> </w:t>
      </w:r>
      <w:r w:rsidR="00A34B55">
        <w:rPr>
          <w:rFonts w:ascii="CMMI7" w:hAnsi="CMMI7" w:cs="CMMI7" w:hint="eastAsia"/>
          <w:kern w:val="0"/>
          <w:sz w:val="20"/>
          <w:szCs w:val="14"/>
        </w:rPr>
        <w:t>直观地，配置文件代表高层</w:t>
      </w:r>
      <w:r w:rsidRPr="00D84C12">
        <w:rPr>
          <w:rFonts w:ascii="CMMI7" w:hAnsi="CMMI7" w:cs="CMMI7" w:hint="eastAsia"/>
          <w:kern w:val="0"/>
          <w:sz w:val="20"/>
          <w:szCs w:val="14"/>
        </w:rPr>
        <w:t>音乐流。</w:t>
      </w:r>
      <w:r w:rsidRPr="00D84C12">
        <w:rPr>
          <w:rFonts w:ascii="CMMI7" w:hAnsi="CMMI7" w:cs="CMMI7" w:hint="eastAsia"/>
          <w:kern w:val="0"/>
          <w:sz w:val="20"/>
          <w:szCs w:val="14"/>
        </w:rPr>
        <w:t xml:space="preserve"> </w:t>
      </w:r>
      <w:r w:rsidRPr="00D84C12">
        <w:rPr>
          <w:rFonts w:ascii="CMMI7" w:hAnsi="CMMI7" w:cs="CMMI7" w:hint="eastAsia"/>
          <w:kern w:val="0"/>
          <w:sz w:val="20"/>
          <w:szCs w:val="14"/>
        </w:rPr>
        <w:t>要获得每首歌曲的配置文件，我们计算每个宽度为</w:t>
      </w:r>
      <w:r w:rsidRPr="00D84C12">
        <w:rPr>
          <w:rFonts w:ascii="CMMI7" w:hAnsi="CMMI7" w:cs="CMMI7" w:hint="eastAsia"/>
          <w:kern w:val="0"/>
          <w:sz w:val="20"/>
          <w:szCs w:val="14"/>
        </w:rPr>
        <w:t>2</w:t>
      </w:r>
      <w:r w:rsidR="00A34B55">
        <w:rPr>
          <w:rFonts w:ascii="CMMI7" w:hAnsi="CMMI7" w:cs="CMMI7" w:hint="eastAsia"/>
          <w:kern w:val="0"/>
          <w:sz w:val="20"/>
          <w:szCs w:val="14"/>
        </w:rPr>
        <w:t>bar</w:t>
      </w:r>
      <w:r w:rsidRPr="00D84C12">
        <w:rPr>
          <w:rFonts w:ascii="CMMI7" w:hAnsi="CMMI7" w:cs="CMMI7" w:hint="eastAsia"/>
          <w:kern w:val="0"/>
          <w:sz w:val="20"/>
          <w:szCs w:val="14"/>
        </w:rPr>
        <w:t>的每个时间步长的局部音符直方图，并</w:t>
      </w:r>
      <w:r w:rsidRPr="00D84C12">
        <w:rPr>
          <w:rFonts w:ascii="CMMI7" w:hAnsi="CMMI7" w:cs="CMMI7" w:hint="eastAsia"/>
          <w:kern w:val="0"/>
          <w:sz w:val="20"/>
          <w:szCs w:val="14"/>
        </w:rPr>
        <w:lastRenderedPageBreak/>
        <w:t>通过</w:t>
      </w:r>
      <w:r w:rsidRPr="00D84C12">
        <w:rPr>
          <w:rFonts w:ascii="CMMI7" w:hAnsi="CMMI7" w:cs="CMMI7" w:hint="eastAsia"/>
          <w:kern w:val="0"/>
          <w:sz w:val="20"/>
          <w:szCs w:val="14"/>
        </w:rPr>
        <w:t>k-means</w:t>
      </w:r>
      <w:r w:rsidRPr="00D84C12">
        <w:rPr>
          <w:rFonts w:ascii="CMMI7" w:hAnsi="CMMI7" w:cs="CMMI7" w:hint="eastAsia"/>
          <w:kern w:val="0"/>
          <w:sz w:val="20"/>
          <w:szCs w:val="14"/>
        </w:rPr>
        <w:t>将歌曲内的所有局部直方图聚类成</w:t>
      </w:r>
      <w:r w:rsidRPr="00D84C12">
        <w:rPr>
          <w:rFonts w:ascii="CMMI7" w:hAnsi="CMMI7" w:cs="CMMI7" w:hint="eastAsia"/>
          <w:kern w:val="0"/>
          <w:sz w:val="20"/>
          <w:szCs w:val="14"/>
        </w:rPr>
        <w:t>10</w:t>
      </w:r>
      <w:r w:rsidRPr="00D84C12">
        <w:rPr>
          <w:rFonts w:ascii="CMMI7" w:hAnsi="CMMI7" w:cs="CMMI7" w:hint="eastAsia"/>
          <w:kern w:val="0"/>
          <w:sz w:val="20"/>
          <w:szCs w:val="14"/>
        </w:rPr>
        <w:t>个群集。</w:t>
      </w:r>
      <w:r w:rsidRPr="00D84C12">
        <w:rPr>
          <w:rFonts w:ascii="CMMI7" w:hAnsi="CMMI7" w:cs="CMMI7" w:hint="eastAsia"/>
          <w:kern w:val="0"/>
          <w:sz w:val="20"/>
          <w:szCs w:val="14"/>
        </w:rPr>
        <w:t xml:space="preserve"> </w:t>
      </w:r>
      <w:r w:rsidRPr="00D84C12">
        <w:rPr>
          <w:rFonts w:ascii="CMMI7" w:hAnsi="CMMI7" w:cs="CMMI7" w:hint="eastAsia"/>
          <w:kern w:val="0"/>
          <w:sz w:val="20"/>
          <w:szCs w:val="14"/>
        </w:rPr>
        <w:t>我们使用从</w:t>
      </w:r>
      <w:r w:rsidRPr="00D84C12">
        <w:rPr>
          <w:rFonts w:ascii="CMMI7" w:hAnsi="CMMI7" w:cs="CMMI7" w:hint="eastAsia"/>
          <w:kern w:val="0"/>
          <w:sz w:val="20"/>
          <w:szCs w:val="14"/>
        </w:rPr>
        <w:t>1</w:t>
      </w:r>
      <w:r w:rsidRPr="00D84C12">
        <w:rPr>
          <w:rFonts w:ascii="CMMI7" w:hAnsi="CMMI7" w:cs="CMMI7" w:hint="eastAsia"/>
          <w:kern w:val="0"/>
          <w:sz w:val="20"/>
          <w:szCs w:val="14"/>
        </w:rPr>
        <w:t>到</w:t>
      </w:r>
      <w:r w:rsidRPr="00D84C12">
        <w:rPr>
          <w:rFonts w:ascii="CMMI7" w:hAnsi="CMMI7" w:cs="CMMI7" w:hint="eastAsia"/>
          <w:kern w:val="0"/>
          <w:sz w:val="20"/>
          <w:szCs w:val="14"/>
        </w:rPr>
        <w:t>10</w:t>
      </w:r>
      <w:r w:rsidRPr="00D84C12">
        <w:rPr>
          <w:rFonts w:ascii="CMMI7" w:hAnsi="CMMI7" w:cs="CMMI7" w:hint="eastAsia"/>
          <w:kern w:val="0"/>
          <w:sz w:val="20"/>
          <w:szCs w:val="14"/>
        </w:rPr>
        <w:t>的从低到高排列的</w:t>
      </w:r>
      <w:r w:rsidRPr="00D84C12">
        <w:rPr>
          <w:rFonts w:ascii="CMMI7" w:hAnsi="CMMI7" w:cs="CMMI7" w:hint="eastAsia"/>
          <w:kern w:val="0"/>
          <w:sz w:val="20"/>
          <w:szCs w:val="14"/>
        </w:rPr>
        <w:t>10</w:t>
      </w:r>
      <w:r w:rsidRPr="00D84C12">
        <w:rPr>
          <w:rFonts w:ascii="CMMI7" w:hAnsi="CMMI7" w:cs="CMMI7" w:hint="eastAsia"/>
          <w:kern w:val="0"/>
          <w:sz w:val="20"/>
          <w:szCs w:val="14"/>
        </w:rPr>
        <w:t>个聚类，并对簇</w:t>
      </w:r>
      <w:r w:rsidRPr="00D84C12">
        <w:rPr>
          <w:rFonts w:ascii="CMMI7" w:hAnsi="CMMI7" w:cs="CMMI7" w:hint="eastAsia"/>
          <w:kern w:val="0"/>
          <w:sz w:val="20"/>
          <w:szCs w:val="14"/>
        </w:rPr>
        <w:t>ID</w:t>
      </w:r>
      <w:r w:rsidR="00A34B55">
        <w:rPr>
          <w:rFonts w:ascii="CMMI7" w:hAnsi="CMMI7" w:cs="CMMI7" w:hint="eastAsia"/>
          <w:kern w:val="0"/>
          <w:sz w:val="20"/>
          <w:szCs w:val="14"/>
        </w:rPr>
        <w:t>序列应用移动平均值，以使得</w:t>
      </w:r>
      <w:r w:rsidRPr="00D84C12">
        <w:rPr>
          <w:rFonts w:ascii="CMMI7" w:hAnsi="CMMI7" w:cs="CMMI7" w:hint="eastAsia"/>
          <w:kern w:val="0"/>
          <w:sz w:val="20"/>
          <w:szCs w:val="14"/>
        </w:rPr>
        <w:t>局部平滑。</w:t>
      </w:r>
      <w:r w:rsidRPr="00D84C12">
        <w:rPr>
          <w:rFonts w:ascii="CMMI7" w:hAnsi="CMMI7" w:cs="CMMI7" w:hint="eastAsia"/>
          <w:kern w:val="0"/>
          <w:sz w:val="20"/>
          <w:szCs w:val="14"/>
        </w:rPr>
        <w:t xml:space="preserve"> </w:t>
      </w:r>
      <w:r w:rsidRPr="00D84C12">
        <w:rPr>
          <w:rFonts w:ascii="CMMI7" w:hAnsi="CMMI7" w:cs="CMMI7" w:hint="eastAsia"/>
          <w:kern w:val="0"/>
          <w:sz w:val="20"/>
          <w:szCs w:val="14"/>
        </w:rPr>
        <w:t>这导致每个时间步长的</w:t>
      </w:r>
      <w:r w:rsidRPr="00D84C12">
        <w:rPr>
          <w:rFonts w:ascii="CMMI7" w:hAnsi="CMMI7" w:cs="CMMI7" w:hint="eastAsia"/>
          <w:kern w:val="0"/>
          <w:sz w:val="20"/>
          <w:szCs w:val="14"/>
        </w:rPr>
        <w:t>10</w:t>
      </w:r>
      <w:r w:rsidRPr="00D84C12">
        <w:rPr>
          <w:rFonts w:ascii="CMMI7" w:hAnsi="CMMI7" w:cs="CMMI7" w:hint="eastAsia"/>
          <w:kern w:val="0"/>
          <w:sz w:val="20"/>
          <w:szCs w:val="14"/>
        </w:rPr>
        <w:t>维单向量向量表示簇</w:t>
      </w:r>
      <w:r w:rsidRPr="00D84C12">
        <w:rPr>
          <w:rFonts w:ascii="CMMI7" w:hAnsi="CMMI7" w:cs="CMMI7" w:hint="eastAsia"/>
          <w:kern w:val="0"/>
          <w:sz w:val="20"/>
          <w:szCs w:val="14"/>
        </w:rPr>
        <w:t>ID</w:t>
      </w:r>
      <w:r w:rsidRPr="00D84C12">
        <w:rPr>
          <w:rFonts w:ascii="CMMI7" w:hAnsi="CMMI7" w:cs="CMMI7" w:hint="eastAsia"/>
          <w:kern w:val="0"/>
          <w:sz w:val="20"/>
          <w:szCs w:val="14"/>
        </w:rPr>
        <w:t>。</w:t>
      </w:r>
      <w:r w:rsidRPr="00D84C12">
        <w:rPr>
          <w:rFonts w:ascii="CMMI7" w:hAnsi="CMMI7" w:cs="CMMI7" w:hint="eastAsia"/>
          <w:kern w:val="0"/>
          <w:sz w:val="20"/>
          <w:szCs w:val="14"/>
        </w:rPr>
        <w:t xml:space="preserve"> </w:t>
      </w:r>
      <w:r w:rsidRPr="00D84C12">
        <w:rPr>
          <w:rFonts w:ascii="CMMI7" w:hAnsi="CMMI7" w:cs="CMMI7" w:hint="eastAsia"/>
          <w:kern w:val="0"/>
          <w:sz w:val="20"/>
          <w:szCs w:val="14"/>
        </w:rPr>
        <w:t>该附加信息允许用户设置歌曲的旋律</w:t>
      </w:r>
      <w:r w:rsidR="00A34B55">
        <w:rPr>
          <w:rFonts w:ascii="CMMI7" w:hAnsi="CMMI7" w:cs="CMMI7" w:hint="eastAsia"/>
          <w:kern w:val="0"/>
          <w:sz w:val="20"/>
          <w:szCs w:val="14"/>
        </w:rPr>
        <w:t>有所</w:t>
      </w:r>
      <w:r w:rsidRPr="00D84C12">
        <w:rPr>
          <w:rFonts w:ascii="CMMI7" w:hAnsi="CMMI7" w:cs="CMMI7" w:hint="eastAsia"/>
          <w:kern w:val="0"/>
          <w:sz w:val="20"/>
          <w:szCs w:val="14"/>
        </w:rPr>
        <w:t>起伏</w:t>
      </w:r>
      <w:r w:rsidR="00A34B55">
        <w:rPr>
          <w:rFonts w:ascii="CMMI7" w:hAnsi="CMMI7" w:cs="CMMI7" w:hint="eastAsia"/>
          <w:kern w:val="0"/>
          <w:sz w:val="20"/>
          <w:szCs w:val="14"/>
        </w:rPr>
        <w:t>。</w:t>
      </w:r>
    </w:p>
    <w:p w:rsidR="00FE7448" w:rsidRDefault="00FE7448" w:rsidP="00D84C12">
      <w:pPr>
        <w:ind w:firstLine="420"/>
        <w:rPr>
          <w:rFonts w:ascii="CMMI7" w:hAnsi="CMMI7" w:cs="CMMI7"/>
          <w:kern w:val="0"/>
          <w:sz w:val="20"/>
          <w:szCs w:val="14"/>
        </w:rPr>
      </w:pPr>
      <w:r>
        <w:rPr>
          <w:rFonts w:ascii="CMMI7" w:hAnsi="CMMI7" w:cs="CMMI7"/>
          <w:noProof/>
          <w:kern w:val="0"/>
          <w:sz w:val="20"/>
          <w:szCs w:val="14"/>
        </w:rPr>
        <w:drawing>
          <wp:inline distT="0" distB="0" distL="0" distR="0">
            <wp:extent cx="5274310" cy="1882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rsidR="00A34B55" w:rsidRDefault="00A34B55" w:rsidP="00A34B55">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2: </w:t>
      </w:r>
      <w:r>
        <w:rPr>
          <w:rFonts w:ascii="NimbusRomNo9L-Regu" w:hAnsi="NimbusRomNo9L-Regu" w:cs="NimbusRomNo9L-Regu"/>
          <w:kern w:val="0"/>
          <w:sz w:val="18"/>
          <w:szCs w:val="18"/>
        </w:rPr>
        <w:t>Distribution of within-scale note ratio for four scale types. x-axis: percentage of tones within the</w:t>
      </w:r>
    </w:p>
    <w:p w:rsidR="00A34B55" w:rsidRDefault="00A34B55" w:rsidP="00A34B55">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kern w:val="0"/>
          <w:sz w:val="18"/>
          <w:szCs w:val="18"/>
        </w:rPr>
        <w:t xml:space="preserve">scale type’s tone set, y-axis: percentage of songs of the scale type. (a)-(d) shows </w:t>
      </w:r>
      <w:r>
        <w:rPr>
          <w:rFonts w:ascii="NimbusRomNo9L-ReguItal" w:hAnsi="NimbusRomNo9L-ReguItal" w:cs="NimbusRomNo9L-ReguItal"/>
          <w:kern w:val="0"/>
          <w:sz w:val="18"/>
          <w:szCs w:val="18"/>
        </w:rPr>
        <w:t>Major</w:t>
      </w:r>
      <w:r>
        <w:rPr>
          <w:rFonts w:ascii="NimbusRomNo9L-Regu" w:hAnsi="NimbusRomNo9L-Regu" w:cs="NimbusRomNo9L-Regu"/>
          <w:kern w:val="0"/>
          <w:sz w:val="18"/>
          <w:szCs w:val="18"/>
        </w:rPr>
        <w:t>(</w:t>
      </w:r>
      <w:r>
        <w:rPr>
          <w:rFonts w:ascii="NimbusRomNo9L-ReguItal" w:hAnsi="NimbusRomNo9L-ReguItal" w:cs="NimbusRomNo9L-ReguItal"/>
          <w:kern w:val="0"/>
          <w:sz w:val="18"/>
          <w:szCs w:val="18"/>
        </w:rPr>
        <w:t>Minor</w:t>
      </w:r>
      <w:r>
        <w:rPr>
          <w:rFonts w:ascii="NimbusRomNo9L-Regu" w:hAnsi="NimbusRomNo9L-Regu" w:cs="NimbusRomNo9L-Regu"/>
          <w:kern w:val="0"/>
          <w:sz w:val="18"/>
          <w:szCs w:val="18"/>
        </w:rPr>
        <w:t xml:space="preserve">), </w:t>
      </w:r>
      <w:r>
        <w:rPr>
          <w:rFonts w:ascii="NimbusRomNo9L-ReguItal" w:hAnsi="NimbusRomNo9L-ReguItal" w:cs="NimbusRomNo9L-ReguItal"/>
          <w:kern w:val="0"/>
          <w:sz w:val="18"/>
          <w:szCs w:val="18"/>
        </w:rPr>
        <w:t>Harmonic</w:t>
      </w:r>
    </w:p>
    <w:p w:rsidR="00A34B55" w:rsidRDefault="00A34B55" w:rsidP="00A34B55">
      <w:pPr>
        <w:rPr>
          <w:rFonts w:ascii="NimbusRomNo9L-Regu" w:hAnsi="NimbusRomNo9L-Regu" w:cs="NimbusRomNo9L-Regu"/>
          <w:kern w:val="0"/>
          <w:sz w:val="18"/>
          <w:szCs w:val="18"/>
        </w:rPr>
      </w:pPr>
      <w:r>
        <w:rPr>
          <w:rFonts w:ascii="NimbusRomNo9L-ReguItal" w:hAnsi="NimbusRomNo9L-ReguItal" w:cs="NimbusRomNo9L-ReguItal"/>
          <w:kern w:val="0"/>
          <w:sz w:val="18"/>
          <w:szCs w:val="18"/>
        </w:rPr>
        <w:t>Minor</w:t>
      </w:r>
      <w:r>
        <w:rPr>
          <w:rFonts w:ascii="NimbusRomNo9L-Regu" w:hAnsi="NimbusRomNo9L-Regu" w:cs="NimbusRomNo9L-Regu"/>
          <w:kern w:val="0"/>
          <w:sz w:val="18"/>
          <w:szCs w:val="18"/>
        </w:rPr>
        <w:t xml:space="preserve">, </w:t>
      </w:r>
      <w:r>
        <w:rPr>
          <w:rFonts w:ascii="NimbusRomNo9L-ReguItal" w:hAnsi="NimbusRomNo9L-ReguItal" w:cs="NimbusRomNo9L-ReguItal"/>
          <w:kern w:val="0"/>
          <w:sz w:val="18"/>
          <w:szCs w:val="18"/>
        </w:rPr>
        <w:t>Melodic Minor</w:t>
      </w:r>
      <w:r>
        <w:rPr>
          <w:rFonts w:ascii="NimbusRomNo9L-Regu" w:hAnsi="NimbusRomNo9L-Regu" w:cs="NimbusRomNo9L-Regu"/>
          <w:kern w:val="0"/>
          <w:sz w:val="18"/>
          <w:szCs w:val="18"/>
        </w:rPr>
        <w:t xml:space="preserve">, and </w:t>
      </w:r>
      <w:r>
        <w:rPr>
          <w:rFonts w:ascii="NimbusRomNo9L-ReguItal" w:hAnsi="NimbusRomNo9L-ReguItal" w:cs="NimbusRomNo9L-ReguItal"/>
          <w:kern w:val="0"/>
          <w:sz w:val="18"/>
          <w:szCs w:val="18"/>
        </w:rPr>
        <w:t>Blues</w:t>
      </w:r>
      <w:r>
        <w:rPr>
          <w:rFonts w:ascii="NimbusRomNo9L-Regu" w:hAnsi="NimbusRomNo9L-Regu" w:cs="NimbusRomNo9L-Regu"/>
          <w:kern w:val="0"/>
          <w:sz w:val="18"/>
          <w:szCs w:val="18"/>
        </w:rPr>
        <w:t>, respectively</w:t>
      </w:r>
    </w:p>
    <w:p w:rsidR="002B4A74" w:rsidRDefault="00A34B55" w:rsidP="00A34B55">
      <w:pPr>
        <w:rPr>
          <w:rFonts w:ascii="NimbusRomNo9L-Regu" w:hAnsi="NimbusRomNo9L-Regu" w:cs="NimbusRomNo9L-Regu"/>
          <w:kern w:val="0"/>
          <w:sz w:val="18"/>
          <w:szCs w:val="18"/>
        </w:rPr>
      </w:pPr>
      <w:r w:rsidRPr="00A34B55">
        <w:rPr>
          <w:rFonts w:ascii="NimbusRomNo9L-Regu" w:hAnsi="NimbusRomNo9L-Regu" w:cs="NimbusRomNo9L-Regu" w:hint="eastAsia"/>
          <w:kern w:val="0"/>
          <w:sz w:val="18"/>
          <w:szCs w:val="18"/>
        </w:rPr>
        <w:t>图</w:t>
      </w:r>
      <w:r w:rsidRPr="00A34B55">
        <w:rPr>
          <w:rFonts w:ascii="NimbusRomNo9L-Regu" w:hAnsi="NimbusRomNo9L-Regu" w:cs="NimbusRomNo9L-Regu" w:hint="eastAsia"/>
          <w:kern w:val="0"/>
          <w:sz w:val="18"/>
          <w:szCs w:val="18"/>
        </w:rPr>
        <w:t>2</w:t>
      </w:r>
      <w:r w:rsidRPr="00A34B55">
        <w:rPr>
          <w:rFonts w:ascii="NimbusRomNo9L-Regu" w:hAnsi="NimbusRomNo9L-Regu" w:cs="NimbusRomNo9L-Regu" w:hint="eastAsia"/>
          <w:kern w:val="0"/>
          <w:sz w:val="18"/>
          <w:szCs w:val="18"/>
        </w:rPr>
        <w:t>：四种尺度类型的尺度内音符比率的分布。</w:t>
      </w:r>
      <w:r w:rsidRPr="00A34B55">
        <w:rPr>
          <w:rFonts w:ascii="NimbusRomNo9L-Regu" w:hAnsi="NimbusRomNo9L-Regu" w:cs="NimbusRomNo9L-Regu" w:hint="eastAsia"/>
          <w:kern w:val="0"/>
          <w:sz w:val="18"/>
          <w:szCs w:val="18"/>
        </w:rPr>
        <w:t xml:space="preserve"> x</w:t>
      </w:r>
      <w:r w:rsidRPr="00A34B55">
        <w:rPr>
          <w:rFonts w:ascii="NimbusRomNo9L-Regu" w:hAnsi="NimbusRomNo9L-Regu" w:cs="NimbusRomNo9L-Regu" w:hint="eastAsia"/>
          <w:kern w:val="0"/>
          <w:sz w:val="18"/>
          <w:szCs w:val="18"/>
        </w:rPr>
        <w:t>轴：音调的百分比</w:t>
      </w:r>
      <w:r>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音阶类型的音色集，</w:t>
      </w:r>
      <w:r w:rsidRPr="00A34B55">
        <w:rPr>
          <w:rFonts w:ascii="NimbusRomNo9L-Regu" w:hAnsi="NimbusRomNo9L-Regu" w:cs="NimbusRomNo9L-Regu" w:hint="eastAsia"/>
          <w:kern w:val="0"/>
          <w:sz w:val="18"/>
          <w:szCs w:val="18"/>
        </w:rPr>
        <w:t>y</w:t>
      </w:r>
      <w:r w:rsidRPr="00A34B55">
        <w:rPr>
          <w:rFonts w:ascii="NimbusRomNo9L-Regu" w:hAnsi="NimbusRomNo9L-Regu" w:cs="NimbusRomNo9L-Regu" w:hint="eastAsia"/>
          <w:kern w:val="0"/>
          <w:sz w:val="18"/>
          <w:szCs w:val="18"/>
        </w:rPr>
        <w:t>轴：音阶类型的歌曲百分比。</w:t>
      </w:r>
      <w:r w:rsidRPr="00A34B55">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a</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 xml:space="preserve"> - </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d</w:t>
      </w:r>
      <w:r w:rsidRPr="00A34B55">
        <w:rPr>
          <w:rFonts w:ascii="NimbusRomNo9L-Regu" w:hAnsi="NimbusRomNo9L-Regu" w:cs="NimbusRomNo9L-Regu" w:hint="eastAsia"/>
          <w:kern w:val="0"/>
          <w:sz w:val="18"/>
          <w:szCs w:val="18"/>
        </w:rPr>
        <w:t>）显示主要（次要），谐波</w:t>
      </w:r>
      <w:r>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次要，旋律小调和蓝调。</w:t>
      </w:r>
    </w:p>
    <w:p w:rsidR="00FE7448" w:rsidRDefault="00FE7448" w:rsidP="00A34B55">
      <w:pPr>
        <w:rPr>
          <w:rFonts w:ascii="NimbusRomNo9L-Regu" w:hAnsi="NimbusRomNo9L-Regu" w:cs="NimbusRomNo9L-Regu"/>
          <w:kern w:val="0"/>
          <w:sz w:val="18"/>
          <w:szCs w:val="18"/>
        </w:rPr>
      </w:pPr>
      <w:r>
        <w:rPr>
          <w:rFonts w:ascii="NimbusRomNo9L-Regu" w:hAnsi="NimbusRomNo9L-Regu" w:cs="NimbusRomNo9L-Regu"/>
          <w:noProof/>
          <w:kern w:val="0"/>
          <w:sz w:val="18"/>
          <w:szCs w:val="18"/>
        </w:rPr>
        <w:drawing>
          <wp:inline distT="0" distB="0" distL="0" distR="0">
            <wp:extent cx="5274310" cy="1910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10715"/>
                    </a:xfrm>
                    <a:prstGeom prst="rect">
                      <a:avLst/>
                    </a:prstGeom>
                  </pic:spPr>
                </pic:pic>
              </a:graphicData>
            </a:graphic>
          </wp:inline>
        </w:drawing>
      </w:r>
    </w:p>
    <w:p w:rsidR="00F4758F" w:rsidRDefault="00F4758F" w:rsidP="00A34B55">
      <w:pPr>
        <w:rPr>
          <w:rFonts w:ascii="NimbusRomNo9L-Regu" w:hAnsi="NimbusRomNo9L-Regu" w:cs="NimbusRomNo9L-Regu"/>
          <w:kern w:val="0"/>
          <w:sz w:val="18"/>
          <w:szCs w:val="18"/>
        </w:rPr>
      </w:pPr>
      <w:r w:rsidRPr="00F4758F">
        <w:rPr>
          <w:rFonts w:ascii="NimbusRomNo9L-Regu" w:hAnsi="NimbusRomNo9L-Regu" w:cs="NimbusRomNo9L-Regu"/>
          <w:kern w:val="0"/>
          <w:sz w:val="18"/>
          <w:szCs w:val="18"/>
        </w:rPr>
        <w:t>Figure 3: Co-occurrence of tones in melody (y-axis) and chord (x-axis). (a)-(d) shows Major(Minor), Harmonic Minor, Melodic Minor, and Blues, respectively.</w:t>
      </w:r>
    </w:p>
    <w:p w:rsidR="00F4758F" w:rsidRDefault="00F4758F" w:rsidP="00A34B55">
      <w:pPr>
        <w:rPr>
          <w:rFonts w:ascii="NimbusRomNo9L-Regu" w:hAnsi="NimbusRomNo9L-Regu" w:cs="NimbusRomNo9L-Regu"/>
          <w:kern w:val="0"/>
          <w:sz w:val="18"/>
          <w:szCs w:val="18"/>
        </w:rPr>
      </w:pPr>
      <w:r w:rsidRPr="00F4758F">
        <w:rPr>
          <w:rFonts w:ascii="NimbusRomNo9L-Regu" w:hAnsi="NimbusRomNo9L-Regu" w:cs="NimbusRomNo9L-Regu" w:hint="eastAsia"/>
          <w:kern w:val="0"/>
          <w:sz w:val="18"/>
          <w:szCs w:val="18"/>
        </w:rPr>
        <w:t>图</w:t>
      </w:r>
      <w:r w:rsidRPr="00F4758F">
        <w:rPr>
          <w:rFonts w:ascii="NimbusRomNo9L-Regu" w:hAnsi="NimbusRomNo9L-Regu" w:cs="NimbusRomNo9L-Regu" w:hint="eastAsia"/>
          <w:kern w:val="0"/>
          <w:sz w:val="18"/>
          <w:szCs w:val="18"/>
        </w:rPr>
        <w:t>3</w:t>
      </w:r>
      <w:r w:rsidRPr="00F4758F">
        <w:rPr>
          <w:rFonts w:ascii="NimbusRomNo9L-Regu" w:hAnsi="NimbusRomNo9L-Regu" w:cs="NimbusRomNo9L-Regu" w:hint="eastAsia"/>
          <w:kern w:val="0"/>
          <w:sz w:val="18"/>
          <w:szCs w:val="18"/>
        </w:rPr>
        <w:t>：旋律（</w:t>
      </w:r>
      <w:r w:rsidRPr="00F4758F">
        <w:rPr>
          <w:rFonts w:ascii="NimbusRomNo9L-Regu" w:hAnsi="NimbusRomNo9L-Regu" w:cs="NimbusRomNo9L-Regu" w:hint="eastAsia"/>
          <w:kern w:val="0"/>
          <w:sz w:val="18"/>
          <w:szCs w:val="18"/>
        </w:rPr>
        <w:t>y</w:t>
      </w:r>
      <w:r w:rsidRPr="00F4758F">
        <w:rPr>
          <w:rFonts w:ascii="NimbusRomNo9L-Regu" w:hAnsi="NimbusRomNo9L-Regu" w:cs="NimbusRomNo9L-Regu" w:hint="eastAsia"/>
          <w:kern w:val="0"/>
          <w:sz w:val="18"/>
          <w:szCs w:val="18"/>
        </w:rPr>
        <w:t>轴）和弦（</w:t>
      </w:r>
      <w:r w:rsidRPr="00F4758F">
        <w:rPr>
          <w:rFonts w:ascii="NimbusRomNo9L-Regu" w:hAnsi="NimbusRomNo9L-Regu" w:cs="NimbusRomNo9L-Regu" w:hint="eastAsia"/>
          <w:kern w:val="0"/>
          <w:sz w:val="18"/>
          <w:szCs w:val="18"/>
        </w:rPr>
        <w:t>x</w:t>
      </w:r>
      <w:r w:rsidRPr="00F4758F">
        <w:rPr>
          <w:rFonts w:ascii="NimbusRomNo9L-Regu" w:hAnsi="NimbusRomNo9L-Regu" w:cs="NimbusRomNo9L-Regu" w:hint="eastAsia"/>
          <w:kern w:val="0"/>
          <w:sz w:val="18"/>
          <w:szCs w:val="18"/>
        </w:rPr>
        <w:t>轴）中的音调的同现。</w:t>
      </w:r>
      <w:r w:rsidRPr="00F4758F">
        <w:rPr>
          <w:rFonts w:ascii="NimbusRomNo9L-Regu" w:hAnsi="NimbusRomNo9L-Regu" w:cs="NimbusRomNo9L-Regu" w:hint="eastAsia"/>
          <w:kern w:val="0"/>
          <w:sz w:val="18"/>
          <w:szCs w:val="18"/>
        </w:rPr>
        <w:t xml:space="preserve"> </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a</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 xml:space="preserve"> - </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d</w:t>
      </w:r>
      <w:r w:rsidRPr="00F4758F">
        <w:rPr>
          <w:rFonts w:ascii="NimbusRomNo9L-Regu" w:hAnsi="NimbusRomNo9L-Regu" w:cs="NimbusRomNo9L-Regu" w:hint="eastAsia"/>
          <w:kern w:val="0"/>
          <w:sz w:val="18"/>
          <w:szCs w:val="18"/>
        </w:rPr>
        <w:t>）分别显示</w:t>
      </w:r>
      <w:r w:rsidRPr="00F4758F">
        <w:rPr>
          <w:rFonts w:ascii="NimbusRomNo9L-Regu" w:hAnsi="NimbusRomNo9L-Regu" w:cs="NimbusRomNo9L-Regu" w:hint="eastAsia"/>
          <w:kern w:val="0"/>
          <w:sz w:val="18"/>
          <w:szCs w:val="18"/>
        </w:rPr>
        <w:t>Major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Minor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Harmonic Minor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Melodic Minor</w:t>
      </w:r>
      <w:r w:rsidRPr="00F4758F">
        <w:rPr>
          <w:rFonts w:ascii="NimbusRomNo9L-Regu" w:hAnsi="NimbusRomNo9L-Regu" w:cs="NimbusRomNo9L-Regu" w:hint="eastAsia"/>
          <w:kern w:val="0"/>
          <w:sz w:val="18"/>
          <w:szCs w:val="18"/>
        </w:rPr>
        <w:t>和</w:t>
      </w:r>
      <w:r w:rsidRPr="00F4758F">
        <w:rPr>
          <w:rFonts w:ascii="NimbusRomNo9L-Regu" w:hAnsi="NimbusRomNo9L-Regu" w:cs="NimbusRomNo9L-Regu" w:hint="eastAsia"/>
          <w:kern w:val="0"/>
          <w:sz w:val="18"/>
          <w:szCs w:val="18"/>
        </w:rPr>
        <w:t>Blues</w:t>
      </w:r>
      <w:r w:rsidRPr="00F4758F">
        <w:rPr>
          <w:rFonts w:ascii="NimbusRomNo9L-Regu" w:hAnsi="NimbusRomNo9L-Regu" w:cs="NimbusRomNo9L-Regu" w:hint="eastAsia"/>
          <w:kern w:val="0"/>
          <w:sz w:val="18"/>
          <w:szCs w:val="18"/>
        </w:rPr>
        <w:t>。</w:t>
      </w:r>
    </w:p>
    <w:p w:rsidR="00F4758F" w:rsidRDefault="00F4758F" w:rsidP="00FB3ACC">
      <w:pPr>
        <w:ind w:firstLine="420"/>
        <w:rPr>
          <w:rStyle w:val="fontstyle01"/>
        </w:rPr>
      </w:pPr>
      <w:r>
        <w:rPr>
          <w:rStyle w:val="fontstyle01"/>
        </w:rPr>
        <w:t>The keys alone are not sufficient to describe how the melody is performed. Additionally we also need</w:t>
      </w:r>
      <w:r w:rsidR="00FB3ACC">
        <w:rPr>
          <w:rFonts w:ascii="NimbusRomNo9L-Regu" w:hAnsi="NimbusRomNo9L-Regu" w:hint="eastAsia"/>
          <w:color w:val="000000"/>
          <w:sz w:val="20"/>
          <w:szCs w:val="20"/>
        </w:rPr>
        <w:t xml:space="preserve"> </w:t>
      </w:r>
      <w:r>
        <w:rPr>
          <w:rStyle w:val="fontstyle01"/>
        </w:rPr>
        <w:t>to know the duration that each key needs to be pressed for. Towards this goal, conditioned on the</w:t>
      </w:r>
      <w:r>
        <w:rPr>
          <w:rFonts w:ascii="NimbusRomNo9L-Regu" w:hAnsi="NimbusRomNo9L-Regu"/>
          <w:color w:val="000000"/>
          <w:sz w:val="20"/>
          <w:szCs w:val="20"/>
        </w:rPr>
        <w:br/>
      </w:r>
      <w:r>
        <w:rPr>
          <w:rStyle w:val="fontstyle01"/>
        </w:rPr>
        <w:t>melody, we generate the duration of each key with a two-layer LSTM with a 512-dimensional hidden</w:t>
      </w:r>
      <w:r>
        <w:rPr>
          <w:rFonts w:ascii="NimbusRomNo9L-Regu" w:hAnsi="NimbusRomNo9L-Regu"/>
          <w:color w:val="000000"/>
          <w:sz w:val="20"/>
          <w:szCs w:val="20"/>
        </w:rPr>
        <w:br/>
      </w:r>
      <w:r>
        <w:rPr>
          <w:rStyle w:val="fontstyle01"/>
        </w:rPr>
        <w:t>state. We represent the duration of pressing as a forward counting sequence that is conditioned on</w:t>
      </w:r>
      <w:r>
        <w:rPr>
          <w:rFonts w:ascii="NimbusRomNo9L-Regu" w:hAnsi="NimbusRomNo9L-Regu"/>
          <w:color w:val="000000"/>
          <w:sz w:val="20"/>
          <w:szCs w:val="20"/>
        </w:rPr>
        <w:br/>
      </w:r>
      <w:r>
        <w:rPr>
          <w:rStyle w:val="fontstyle01"/>
        </w:rPr>
        <w:t>the generated melody. The press outputs 1 when a new key is pressed, and sequentially outputs 2,</w:t>
      </w:r>
      <w:r>
        <w:rPr>
          <w:rFonts w:ascii="NimbusRomNo9L-Regu" w:hAnsi="NimbusRomNo9L-Regu"/>
          <w:color w:val="000000"/>
          <w:sz w:val="20"/>
          <w:szCs w:val="20"/>
        </w:rPr>
        <w:br/>
      </w:r>
      <w:r>
        <w:rPr>
          <w:rStyle w:val="fontstyle01"/>
        </w:rPr>
        <w:t>3, 4 and so on as the key is held on. When the current key is released, the press counter is reset to</w:t>
      </w:r>
      <w:r>
        <w:rPr>
          <w:rFonts w:ascii="NimbusRomNo9L-Regu" w:hAnsi="NimbusRomNo9L-Regu"/>
          <w:color w:val="000000"/>
          <w:sz w:val="20"/>
          <w:szCs w:val="20"/>
        </w:rPr>
        <w:br/>
      </w:r>
      <w:r>
        <w:rPr>
          <w:rStyle w:val="fontstyle01"/>
        </w:rPr>
        <w:t>1. Compared to the event on-off representation of Waite et al., our representation learns the melody</w:t>
      </w:r>
      <w:r>
        <w:rPr>
          <w:rFonts w:ascii="NimbusRomNo9L-Regu" w:hAnsi="NimbusRomNo9L-Regu"/>
          <w:color w:val="000000"/>
          <w:sz w:val="20"/>
          <w:szCs w:val="20"/>
        </w:rPr>
        <w:br/>
      </w:r>
      <w:r>
        <w:rPr>
          <w:rStyle w:val="fontstyle01"/>
        </w:rPr>
        <w:t>flow and how to press separately. This is important, as Waite et al. has extremely unbalanced output</w:t>
      </w:r>
      <w:r>
        <w:rPr>
          <w:rFonts w:ascii="NimbusRomNo9L-Regu" w:hAnsi="NimbusRomNo9L-Regu"/>
          <w:color w:val="000000"/>
          <w:sz w:val="20"/>
          <w:szCs w:val="20"/>
        </w:rPr>
        <w:br/>
      </w:r>
      <w:r>
        <w:rPr>
          <w:rStyle w:val="fontstyle01"/>
        </w:rPr>
        <w:t xml:space="preserve">distributions dominated by the repeat-of-holding event. We represent press </w:t>
      </w:r>
      <w:r>
        <w:rPr>
          <w:rStyle w:val="fontstyle21"/>
        </w:rPr>
        <w:t>y</w:t>
      </w:r>
      <w:r>
        <w:rPr>
          <w:rStyle w:val="fontstyle31"/>
        </w:rPr>
        <w:t xml:space="preserve">prs t </w:t>
      </w:r>
      <w:r>
        <w:rPr>
          <w:rStyle w:val="fontstyle01"/>
        </w:rPr>
        <w:t>as a 8-dimensional</w:t>
      </w:r>
      <w:r>
        <w:rPr>
          <w:rFonts w:ascii="NimbusRomNo9L-Regu" w:hAnsi="NimbusRomNo9L-Regu"/>
          <w:color w:val="000000"/>
          <w:sz w:val="20"/>
          <w:szCs w:val="20"/>
        </w:rPr>
        <w:br/>
      </w:r>
      <w:r>
        <w:rPr>
          <w:rStyle w:val="fontstyle01"/>
        </w:rPr>
        <w:t xml:space="preserve">one-hot vector. The input to our LSTM is </w:t>
      </w:r>
      <w:r>
        <w:rPr>
          <w:rStyle w:val="fontstyle21"/>
        </w:rPr>
        <w:t>y</w:t>
      </w:r>
      <w:r>
        <w:rPr>
          <w:rStyle w:val="fontstyle31"/>
        </w:rPr>
        <w:t>prs t</w:t>
      </w:r>
      <w:r>
        <w:rPr>
          <w:rStyle w:val="fontstyle41"/>
        </w:rPr>
        <w:t>-</w:t>
      </w:r>
      <w:r>
        <w:rPr>
          <w:rStyle w:val="fontstyle51"/>
        </w:rPr>
        <w:t>1</w:t>
      </w:r>
      <w:r>
        <w:rPr>
          <w:rStyle w:val="fontstyle01"/>
        </w:rPr>
        <w:t>, concatenated with the 37-dimensional one-hot</w:t>
      </w:r>
      <w:r>
        <w:rPr>
          <w:rFonts w:ascii="NimbusRomNo9L-Regu" w:hAnsi="NimbusRomNo9L-Regu"/>
          <w:color w:val="000000"/>
          <w:sz w:val="20"/>
          <w:szCs w:val="20"/>
        </w:rPr>
        <w:br/>
      </w:r>
      <w:r>
        <w:rPr>
          <w:rStyle w:val="fontstyle01"/>
        </w:rPr>
        <w:t xml:space="preserve">encoding of the melody key </w:t>
      </w:r>
      <w:r>
        <w:rPr>
          <w:rStyle w:val="fontstyle21"/>
        </w:rPr>
        <w:t>y</w:t>
      </w:r>
      <w:r>
        <w:rPr>
          <w:rStyle w:val="fontstyle31"/>
        </w:rPr>
        <w:t xml:space="preserve">key t </w:t>
      </w:r>
      <w:r>
        <w:rPr>
          <w:rStyle w:val="fontstyle01"/>
        </w:rPr>
        <w:t>.</w:t>
      </w:r>
    </w:p>
    <w:p w:rsidR="00F4758F" w:rsidRDefault="00FB3ACC" w:rsidP="00FB3ACC">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单独的</w:t>
      </w:r>
      <w:r>
        <w:rPr>
          <w:rFonts w:ascii="NimbusRomNo9L-Regu" w:hAnsi="NimbusRomNo9L-Regu" w:cs="NimbusRomNo9L-Regu" w:hint="eastAsia"/>
          <w:kern w:val="0"/>
          <w:sz w:val="18"/>
          <w:szCs w:val="18"/>
        </w:rPr>
        <w:t>key</w:t>
      </w:r>
      <w:r w:rsidR="00055E7E">
        <w:rPr>
          <w:rFonts w:ascii="NimbusRomNo9L-Regu" w:hAnsi="NimbusRomNo9L-Regu" w:cs="NimbusRomNo9L-Regu" w:hint="eastAsia"/>
          <w:kern w:val="0"/>
          <w:sz w:val="18"/>
          <w:szCs w:val="18"/>
        </w:rPr>
        <w:t>不足以描述如何执行旋律。此外，</w:t>
      </w:r>
      <w:r>
        <w:rPr>
          <w:rFonts w:ascii="NimbusRomNo9L-Regu" w:hAnsi="NimbusRomNo9L-Regu" w:cs="NimbusRomNo9L-Regu" w:hint="eastAsia"/>
          <w:kern w:val="0"/>
          <w:sz w:val="18"/>
          <w:szCs w:val="18"/>
        </w:rPr>
        <w:t>我们还需要知道每个</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需要按下的持续时间。为了达</w:t>
      </w:r>
      <w:r w:rsidR="00F4758F" w:rsidRPr="00F4758F">
        <w:rPr>
          <w:rFonts w:ascii="NimbusRomNo9L-Regu" w:hAnsi="NimbusRomNo9L-Regu" w:cs="NimbusRomNo9L-Regu" w:hint="eastAsia"/>
          <w:kern w:val="0"/>
          <w:sz w:val="18"/>
          <w:szCs w:val="18"/>
        </w:rPr>
        <w:lastRenderedPageBreak/>
        <w:t>到这个目标，在旋律的基础上，我们用一个</w:t>
      </w:r>
      <w:r w:rsidR="00F4758F" w:rsidRPr="00F4758F">
        <w:rPr>
          <w:rFonts w:ascii="NimbusRomNo9L-Regu" w:hAnsi="NimbusRomNo9L-Regu" w:cs="NimbusRomNo9L-Regu" w:hint="eastAsia"/>
          <w:kern w:val="0"/>
          <w:sz w:val="18"/>
          <w:szCs w:val="18"/>
        </w:rPr>
        <w:t>512</w:t>
      </w:r>
      <w:r w:rsidR="00F4758F" w:rsidRPr="00F4758F">
        <w:rPr>
          <w:rFonts w:ascii="NimbusRomNo9L-Regu" w:hAnsi="NimbusRomNo9L-Regu" w:cs="NimbusRomNo9L-Regu" w:hint="eastAsia"/>
          <w:kern w:val="0"/>
          <w:sz w:val="18"/>
          <w:szCs w:val="18"/>
        </w:rPr>
        <w:t>层隐藏状态的双层</w:t>
      </w:r>
      <w:r w:rsidR="00F4758F" w:rsidRPr="00F4758F">
        <w:rPr>
          <w:rFonts w:ascii="NimbusRomNo9L-Regu" w:hAnsi="NimbusRomNo9L-Regu" w:cs="NimbusRomNo9L-Regu" w:hint="eastAsia"/>
          <w:kern w:val="0"/>
          <w:sz w:val="18"/>
          <w:szCs w:val="18"/>
        </w:rPr>
        <w:t>LSTM</w:t>
      </w:r>
      <w:r>
        <w:rPr>
          <w:rFonts w:ascii="NimbusRomNo9L-Regu" w:hAnsi="NimbusRomNo9L-Regu" w:cs="NimbusRomNo9L-Regu" w:hint="eastAsia"/>
          <w:kern w:val="0"/>
          <w:sz w:val="18"/>
          <w:szCs w:val="18"/>
        </w:rPr>
        <w:t>生成每个</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的持续时间。我们</w:t>
      </w:r>
      <w:r>
        <w:rPr>
          <w:rFonts w:ascii="NimbusRomNo9L-Regu" w:hAnsi="NimbusRomNo9L-Regu" w:cs="NimbusRomNo9L-Regu" w:hint="eastAsia"/>
          <w:kern w:val="0"/>
          <w:sz w:val="18"/>
          <w:szCs w:val="18"/>
        </w:rPr>
        <w:t>将按压的持续时间表示为基于产生的旋律的正向计数序列。当按下新的</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时，按输出</w:t>
      </w:r>
      <w:r w:rsidR="00F4758F" w:rsidRPr="00F4758F">
        <w:rPr>
          <w:rFonts w:ascii="NimbusRomNo9L-Regu" w:hAnsi="NimbusRomNo9L-Regu" w:cs="NimbusRomNo9L-Regu" w:hint="eastAsia"/>
          <w:kern w:val="0"/>
          <w:sz w:val="18"/>
          <w:szCs w:val="18"/>
        </w:rPr>
        <w:t>1</w:t>
      </w:r>
      <w:r w:rsidR="00F4758F" w:rsidRPr="00F4758F">
        <w:rPr>
          <w:rFonts w:ascii="NimbusRomNo9L-Regu" w:hAnsi="NimbusRomNo9L-Regu" w:cs="NimbusRomNo9L-Regu" w:hint="eastAsia"/>
          <w:kern w:val="0"/>
          <w:sz w:val="18"/>
          <w:szCs w:val="18"/>
        </w:rPr>
        <w:t>，按住键顺序输出</w:t>
      </w:r>
      <w:r w:rsidR="00F4758F" w:rsidRPr="00F4758F">
        <w:rPr>
          <w:rFonts w:ascii="NimbusRomNo9L-Regu" w:hAnsi="NimbusRomNo9L-Regu" w:cs="NimbusRomNo9L-Regu" w:hint="eastAsia"/>
          <w:kern w:val="0"/>
          <w:sz w:val="18"/>
          <w:szCs w:val="18"/>
        </w:rPr>
        <w:t>2,3,4</w:t>
      </w:r>
      <w:r w:rsidR="00FA7C08">
        <w:rPr>
          <w:rFonts w:ascii="NimbusRomNo9L-Regu" w:hAnsi="NimbusRomNo9L-Regu" w:cs="NimbusRomNo9L-Regu" w:hint="eastAsia"/>
          <w:kern w:val="0"/>
          <w:sz w:val="18"/>
          <w:szCs w:val="18"/>
        </w:rPr>
        <w:t>等。当前</w:t>
      </w:r>
      <w:r w:rsidR="00FA7C08">
        <w:rPr>
          <w:rFonts w:ascii="NimbusRomNo9L-Regu" w:hAnsi="NimbusRomNo9L-Regu" w:cs="NimbusRomNo9L-Regu" w:hint="eastAsia"/>
          <w:kern w:val="0"/>
          <w:sz w:val="18"/>
          <w:szCs w:val="18"/>
        </w:rPr>
        <w:t>key</w:t>
      </w:r>
      <w:r w:rsidR="00FA7C08">
        <w:rPr>
          <w:rFonts w:ascii="NimbusRomNo9L-Regu" w:hAnsi="NimbusRomNo9L-Regu" w:cs="NimbusRomNo9L-Regu" w:hint="eastAsia"/>
          <w:kern w:val="0"/>
          <w:sz w:val="18"/>
          <w:szCs w:val="18"/>
        </w:rPr>
        <w:t>被释放时，</w:t>
      </w:r>
      <w:r w:rsidR="00F4758F" w:rsidRPr="00F4758F">
        <w:rPr>
          <w:rFonts w:ascii="NimbusRomNo9L-Regu" w:hAnsi="NimbusRomNo9L-Regu" w:cs="NimbusRomNo9L-Regu" w:hint="eastAsia"/>
          <w:kern w:val="0"/>
          <w:sz w:val="18"/>
          <w:szCs w:val="18"/>
        </w:rPr>
        <w:t>计数器被重置为</w:t>
      </w:r>
      <w:r w:rsidR="00F4758F" w:rsidRPr="00F4758F">
        <w:rPr>
          <w:rFonts w:ascii="NimbusRomNo9L-Regu" w:hAnsi="NimbusRomNo9L-Regu" w:cs="NimbusRomNo9L-Regu" w:hint="eastAsia"/>
          <w:kern w:val="0"/>
          <w:sz w:val="18"/>
          <w:szCs w:val="18"/>
        </w:rPr>
        <w:t>1.</w:t>
      </w:r>
      <w:r w:rsidR="00F4758F" w:rsidRPr="00F4758F">
        <w:rPr>
          <w:rFonts w:ascii="NimbusRomNo9L-Regu" w:hAnsi="NimbusRomNo9L-Regu" w:cs="NimbusRomNo9L-Regu" w:hint="eastAsia"/>
          <w:kern w:val="0"/>
          <w:sz w:val="18"/>
          <w:szCs w:val="18"/>
        </w:rPr>
        <w:t>与</w:t>
      </w:r>
      <w:r w:rsidR="00F4758F" w:rsidRPr="00F4758F">
        <w:rPr>
          <w:rFonts w:ascii="NimbusRomNo9L-Regu" w:hAnsi="NimbusRomNo9L-Regu" w:cs="NimbusRomNo9L-Regu" w:hint="eastAsia"/>
          <w:kern w:val="0"/>
          <w:sz w:val="18"/>
          <w:szCs w:val="18"/>
        </w:rPr>
        <w:t>Waite</w:t>
      </w:r>
      <w:r w:rsidR="00F4758F" w:rsidRPr="00F4758F">
        <w:rPr>
          <w:rFonts w:ascii="NimbusRomNo9L-Regu" w:hAnsi="NimbusRomNo9L-Regu" w:cs="NimbusRomNo9L-Regu" w:hint="eastAsia"/>
          <w:kern w:val="0"/>
          <w:sz w:val="18"/>
          <w:szCs w:val="18"/>
        </w:rPr>
        <w:t>等人的事件开关表示相比，我们的表示法学习旋律流程以及如何单独按压。这很重要，</w:t>
      </w:r>
      <w:r w:rsidR="00F4758F" w:rsidRPr="00F4758F">
        <w:rPr>
          <w:rFonts w:ascii="NimbusRomNo9L-Regu" w:hAnsi="NimbusRomNo9L-Regu" w:cs="NimbusRomNo9L-Regu" w:hint="eastAsia"/>
          <w:kern w:val="0"/>
          <w:sz w:val="18"/>
          <w:szCs w:val="18"/>
        </w:rPr>
        <w:t>Waite</w:t>
      </w:r>
      <w:r w:rsidR="00F4758F" w:rsidRPr="00F4758F">
        <w:rPr>
          <w:rFonts w:ascii="NimbusRomNo9L-Regu" w:hAnsi="NimbusRomNo9L-Regu" w:cs="NimbusRomNo9L-Regu" w:hint="eastAsia"/>
          <w:kern w:val="0"/>
          <w:sz w:val="18"/>
          <w:szCs w:val="18"/>
        </w:rPr>
        <w:t>等由重复举行事件主导的输出分布极不平衡。我们将</w:t>
      </w:r>
      <w:r w:rsidR="00F4758F" w:rsidRPr="00F4758F">
        <w:rPr>
          <w:rFonts w:ascii="NimbusRomNo9L-Regu" w:hAnsi="NimbusRomNo9L-Regu" w:cs="NimbusRomNo9L-Regu" w:hint="eastAsia"/>
          <w:kern w:val="0"/>
          <w:sz w:val="18"/>
          <w:szCs w:val="18"/>
        </w:rPr>
        <w:t>press yprs t</w:t>
      </w:r>
      <w:r w:rsidR="00F4758F" w:rsidRPr="00F4758F">
        <w:rPr>
          <w:rFonts w:ascii="NimbusRomNo9L-Regu" w:hAnsi="NimbusRomNo9L-Regu" w:cs="NimbusRomNo9L-Regu" w:hint="eastAsia"/>
          <w:kern w:val="0"/>
          <w:sz w:val="18"/>
          <w:szCs w:val="18"/>
        </w:rPr>
        <w:t>表示为</w:t>
      </w:r>
      <w:r w:rsidR="00F4758F" w:rsidRPr="00F4758F">
        <w:rPr>
          <w:rFonts w:ascii="NimbusRomNo9L-Regu" w:hAnsi="NimbusRomNo9L-Regu" w:cs="NimbusRomNo9L-Regu" w:hint="eastAsia"/>
          <w:kern w:val="0"/>
          <w:sz w:val="18"/>
          <w:szCs w:val="18"/>
        </w:rPr>
        <w:t>8</w:t>
      </w:r>
      <w:r w:rsidR="00F4758F" w:rsidRPr="00F4758F">
        <w:rPr>
          <w:rFonts w:ascii="NimbusRomNo9L-Regu" w:hAnsi="NimbusRomNo9L-Regu" w:cs="NimbusRomNo9L-Regu" w:hint="eastAsia"/>
          <w:kern w:val="0"/>
          <w:sz w:val="18"/>
          <w:szCs w:val="18"/>
        </w:rPr>
        <w:t>维单热矢量。我们的</w:t>
      </w:r>
      <w:r w:rsidR="00F4758F" w:rsidRPr="00F4758F">
        <w:rPr>
          <w:rFonts w:ascii="NimbusRomNo9L-Regu" w:hAnsi="NimbusRomNo9L-Regu" w:cs="NimbusRomNo9L-Regu" w:hint="eastAsia"/>
          <w:kern w:val="0"/>
          <w:sz w:val="18"/>
          <w:szCs w:val="18"/>
        </w:rPr>
        <w:t>LSTM</w:t>
      </w:r>
      <w:r w:rsidR="00F4758F" w:rsidRPr="00F4758F">
        <w:rPr>
          <w:rFonts w:ascii="NimbusRomNo9L-Regu" w:hAnsi="NimbusRomNo9L-Regu" w:cs="NimbusRomNo9L-Regu" w:hint="eastAsia"/>
          <w:kern w:val="0"/>
          <w:sz w:val="18"/>
          <w:szCs w:val="18"/>
        </w:rPr>
        <w:t>的输入是</w:t>
      </w:r>
      <w:r w:rsidR="00F4758F" w:rsidRPr="00F4758F">
        <w:rPr>
          <w:rFonts w:ascii="NimbusRomNo9L-Regu" w:hAnsi="NimbusRomNo9L-Regu" w:cs="NimbusRomNo9L-Regu" w:hint="eastAsia"/>
          <w:kern w:val="0"/>
          <w:sz w:val="18"/>
          <w:szCs w:val="18"/>
        </w:rPr>
        <w:t>yprs t-1</w:t>
      </w:r>
      <w:r w:rsidR="00F4758F" w:rsidRPr="00F4758F">
        <w:rPr>
          <w:rFonts w:ascii="NimbusRomNo9L-Regu" w:hAnsi="NimbusRomNo9L-Regu" w:cs="NimbusRomNo9L-Regu" w:hint="eastAsia"/>
          <w:kern w:val="0"/>
          <w:sz w:val="18"/>
          <w:szCs w:val="18"/>
        </w:rPr>
        <w:t>，与旋律键</w:t>
      </w:r>
      <w:r w:rsidR="00F4758F" w:rsidRPr="00F4758F">
        <w:rPr>
          <w:rFonts w:ascii="NimbusRomNo9L-Regu" w:hAnsi="NimbusRomNo9L-Regu" w:cs="NimbusRomNo9L-Regu" w:hint="eastAsia"/>
          <w:kern w:val="0"/>
          <w:sz w:val="18"/>
          <w:szCs w:val="18"/>
        </w:rPr>
        <w:t>ykey t</w:t>
      </w:r>
      <w:r w:rsidR="00F4758F" w:rsidRPr="00F4758F">
        <w:rPr>
          <w:rFonts w:ascii="NimbusRomNo9L-Regu" w:hAnsi="NimbusRomNo9L-Regu" w:cs="NimbusRomNo9L-Regu" w:hint="eastAsia"/>
          <w:kern w:val="0"/>
          <w:sz w:val="18"/>
          <w:szCs w:val="18"/>
        </w:rPr>
        <w:t>的</w:t>
      </w:r>
      <w:r w:rsidR="00F4758F" w:rsidRPr="00F4758F">
        <w:rPr>
          <w:rFonts w:ascii="NimbusRomNo9L-Regu" w:hAnsi="NimbusRomNo9L-Regu" w:cs="NimbusRomNo9L-Regu" w:hint="eastAsia"/>
          <w:kern w:val="0"/>
          <w:sz w:val="18"/>
          <w:szCs w:val="18"/>
        </w:rPr>
        <w:t>37</w:t>
      </w:r>
      <w:r w:rsidR="00F4758F" w:rsidRPr="00F4758F">
        <w:rPr>
          <w:rFonts w:ascii="NimbusRomNo9L-Regu" w:hAnsi="NimbusRomNo9L-Regu" w:cs="NimbusRomNo9L-Regu" w:hint="eastAsia"/>
          <w:kern w:val="0"/>
          <w:sz w:val="18"/>
          <w:szCs w:val="18"/>
        </w:rPr>
        <w:t>维单热编码相连。</w:t>
      </w:r>
    </w:p>
    <w:p w:rsidR="003604AD" w:rsidRDefault="003604AD" w:rsidP="003604AD">
      <w:pPr>
        <w:rPr>
          <w:rFonts w:ascii="NimbusRomNo9L-Regu" w:hAnsi="NimbusRomNo9L-Regu"/>
          <w:color w:val="000000"/>
          <w:sz w:val="20"/>
          <w:szCs w:val="20"/>
        </w:rPr>
      </w:pPr>
    </w:p>
    <w:p w:rsidR="003604AD" w:rsidRDefault="003604AD" w:rsidP="003604AD">
      <w:pPr>
        <w:rPr>
          <w:rFonts w:ascii="NimbusRomNo9L-Regu" w:hAnsi="NimbusRomNo9L-Regu"/>
          <w:color w:val="000000"/>
          <w:sz w:val="20"/>
          <w:szCs w:val="20"/>
        </w:rPr>
      </w:pPr>
      <w:r w:rsidRPr="003604AD">
        <w:rPr>
          <w:rFonts w:ascii="NimbusRomNo9L-Regu" w:hAnsi="NimbusRomNo9L-Regu"/>
          <w:color w:val="000000"/>
          <w:sz w:val="20"/>
          <w:szCs w:val="20"/>
        </w:rPr>
        <w:t>4.3 C</w:t>
      </w:r>
      <w:r w:rsidRPr="003604AD">
        <w:rPr>
          <w:rFonts w:ascii="NimbusRomNo9L-Regu" w:hAnsi="NimbusRomNo9L-Regu"/>
          <w:color w:val="000000"/>
          <w:sz w:val="16"/>
          <w:szCs w:val="16"/>
        </w:rPr>
        <w:t xml:space="preserve">HORD AND </w:t>
      </w:r>
      <w:r w:rsidRPr="003604AD">
        <w:rPr>
          <w:rFonts w:ascii="NimbusRomNo9L-Regu" w:hAnsi="NimbusRomNo9L-Regu"/>
          <w:color w:val="000000"/>
          <w:sz w:val="20"/>
          <w:szCs w:val="20"/>
        </w:rPr>
        <w:t>D</w:t>
      </w:r>
      <w:r w:rsidRPr="003604AD">
        <w:rPr>
          <w:rFonts w:ascii="NimbusRomNo9L-Regu" w:hAnsi="NimbusRomNo9L-Regu"/>
          <w:color w:val="000000"/>
          <w:sz w:val="16"/>
          <w:szCs w:val="16"/>
        </w:rPr>
        <w:t xml:space="preserve">RUM </w:t>
      </w:r>
      <w:r w:rsidRPr="003604AD">
        <w:rPr>
          <w:rFonts w:ascii="NimbusRomNo9L-Regu" w:hAnsi="NimbusRomNo9L-Regu"/>
          <w:color w:val="000000"/>
          <w:sz w:val="20"/>
          <w:szCs w:val="20"/>
        </w:rPr>
        <w:t>RNN L</w:t>
      </w:r>
      <w:r w:rsidRPr="003604AD">
        <w:rPr>
          <w:rFonts w:ascii="NimbusRomNo9L-Regu" w:hAnsi="NimbusRomNo9L-Regu"/>
          <w:color w:val="000000"/>
          <w:sz w:val="16"/>
          <w:szCs w:val="16"/>
        </w:rPr>
        <w:t>AYERS</w:t>
      </w:r>
      <w:r w:rsidRPr="003604AD">
        <w:rPr>
          <w:rFonts w:ascii="NimbusRomNo9L-Regu" w:hAnsi="NimbusRomNo9L-Regu"/>
          <w:color w:val="000000"/>
          <w:sz w:val="16"/>
          <w:szCs w:val="16"/>
        </w:rPr>
        <w:br/>
      </w:r>
      <w:r w:rsidRPr="003604AD">
        <w:rPr>
          <w:rFonts w:ascii="NimbusRomNo9L-Regu" w:hAnsi="NimbusRomNo9L-Regu"/>
          <w:color w:val="000000"/>
          <w:sz w:val="20"/>
          <w:szCs w:val="20"/>
        </w:rPr>
        <w:t>We studied all existing chords in our 100 hours of pop music. Although in principle a chord can be</w:t>
      </w:r>
      <w:r w:rsidRPr="003604AD">
        <w:rPr>
          <w:rFonts w:ascii="NimbusRomNo9L-Regu" w:hAnsi="NimbusRomNo9L-Regu"/>
          <w:color w:val="000000"/>
          <w:sz w:val="20"/>
          <w:szCs w:val="20"/>
        </w:rPr>
        <w:br/>
        <w:t xml:space="preserve">any arbitrary combination of multiple notes, we observed that in the actual music data </w:t>
      </w:r>
      <w:r w:rsidRPr="003604AD">
        <w:rPr>
          <w:rFonts w:ascii="CMR10" w:hAnsi="CMR10"/>
          <w:color w:val="000000"/>
          <w:sz w:val="20"/>
          <w:szCs w:val="20"/>
        </w:rPr>
        <w:t>99</w:t>
      </w:r>
      <w:r w:rsidRPr="003604AD">
        <w:rPr>
          <w:rFonts w:ascii="CMMI10" w:hAnsi="CMMI10"/>
          <w:i/>
          <w:iCs/>
          <w:color w:val="000000"/>
          <w:sz w:val="20"/>
          <w:szCs w:val="20"/>
        </w:rPr>
        <w:t>:</w:t>
      </w:r>
      <w:r w:rsidRPr="003604AD">
        <w:rPr>
          <w:rFonts w:ascii="CMR10" w:hAnsi="CMR10"/>
          <w:color w:val="000000"/>
          <w:sz w:val="20"/>
          <w:szCs w:val="20"/>
        </w:rPr>
        <w:t xml:space="preserve">19% </w:t>
      </w:r>
      <w:r w:rsidRPr="003604AD">
        <w:rPr>
          <w:rFonts w:ascii="NimbusRomNo9L-Regu" w:hAnsi="NimbusRomNo9L-Regu"/>
          <w:color w:val="000000"/>
          <w:sz w:val="20"/>
          <w:szCs w:val="20"/>
        </w:rPr>
        <w:t>of</w:t>
      </w:r>
      <w:r w:rsidRPr="003604AD">
        <w:rPr>
          <w:rFonts w:ascii="NimbusRomNo9L-Regu" w:hAnsi="NimbusRomNo9L-Regu"/>
          <w:color w:val="000000"/>
          <w:sz w:val="20"/>
          <w:szCs w:val="20"/>
        </w:rPr>
        <w:br/>
        <w:t xml:space="preserve">the chords belong to one of 72 chord classes (6 types </w:t>
      </w:r>
      <w:r w:rsidRPr="003604AD">
        <w:rPr>
          <w:rFonts w:ascii="CMSY10" w:hAnsi="CMSY10"/>
          <w:i/>
          <w:iCs/>
          <w:color w:val="000000"/>
          <w:sz w:val="20"/>
          <w:szCs w:val="20"/>
        </w:rPr>
        <w:t xml:space="preserve">× </w:t>
      </w:r>
      <w:r w:rsidRPr="003604AD">
        <w:rPr>
          <w:rFonts w:ascii="NimbusRomNo9L-Regu" w:hAnsi="NimbusRomNo9L-Regu"/>
          <w:color w:val="000000"/>
          <w:sz w:val="20"/>
          <w:szCs w:val="20"/>
        </w:rPr>
        <w:t>12 start notes). Fig. 3 shows the correlation</w:t>
      </w:r>
      <w:r w:rsidRPr="003604AD">
        <w:rPr>
          <w:rFonts w:ascii="NimbusRomNo9L-Regu" w:hAnsi="NimbusRomNo9L-Regu"/>
          <w:color w:val="000000"/>
          <w:sz w:val="20"/>
          <w:szCs w:val="20"/>
        </w:rPr>
        <w:br/>
        <w:t>between the melody’s tone and the starting note of the chord playing at the same time. It can be</w:t>
      </w:r>
      <w:r w:rsidRPr="003604AD">
        <w:rPr>
          <w:rFonts w:ascii="NimbusRomNo9L-Regu" w:hAnsi="NimbusRomNo9L-Regu"/>
          <w:color w:val="000000"/>
          <w:sz w:val="20"/>
          <w:szCs w:val="20"/>
        </w:rPr>
        <w:br/>
        <w:t>seen that chord is strongly correlated with melody. These two findings inspire our design. We thus</w:t>
      </w:r>
      <w:r w:rsidRPr="003604AD">
        <w:rPr>
          <w:rFonts w:ascii="NimbusRomNo9L-Regu" w:hAnsi="NimbusRomNo9L-Regu"/>
          <w:color w:val="000000"/>
          <w:sz w:val="20"/>
          <w:szCs w:val="20"/>
        </w:rPr>
        <w:br/>
        <w:t xml:space="preserve">represent chord </w:t>
      </w:r>
      <w:r w:rsidRPr="003604AD">
        <w:rPr>
          <w:rFonts w:ascii="CMBX10" w:hAnsi="CMBX10"/>
          <w:b/>
          <w:bCs/>
          <w:color w:val="000000"/>
          <w:sz w:val="20"/>
          <w:szCs w:val="20"/>
        </w:rPr>
        <w:t>y</w:t>
      </w:r>
      <w:r w:rsidRPr="003604AD">
        <w:rPr>
          <w:rFonts w:ascii="CMMI7" w:hAnsi="CMMI7"/>
          <w:i/>
          <w:iCs/>
          <w:color w:val="000000"/>
          <w:sz w:val="14"/>
          <w:szCs w:val="14"/>
        </w:rPr>
        <w:t xml:space="preserve">chd t </w:t>
      </w:r>
      <w:r w:rsidRPr="003604AD">
        <w:rPr>
          <w:rFonts w:ascii="NimbusRomNo9L-Regu" w:hAnsi="NimbusRomNo9L-Regu"/>
          <w:color w:val="000000"/>
          <w:sz w:val="20"/>
          <w:szCs w:val="20"/>
        </w:rPr>
        <w:t>as a one-hot encoding with 72 classes, and predict it using a two-layer LSTM</w:t>
      </w:r>
      <w:r w:rsidRPr="003604AD">
        <w:rPr>
          <w:rFonts w:ascii="NimbusRomNo9L-Regu" w:hAnsi="NimbusRomNo9L-Regu"/>
          <w:color w:val="000000"/>
          <w:sz w:val="20"/>
          <w:szCs w:val="20"/>
        </w:rPr>
        <w:br/>
        <w:t xml:space="preserve">with a 512-dimensional hidden state. We generate one chord at each time step. The input is </w:t>
      </w:r>
      <w:r w:rsidRPr="003604AD">
        <w:rPr>
          <w:rFonts w:ascii="CMBX10" w:hAnsi="CMBX10"/>
          <w:b/>
          <w:bCs/>
          <w:color w:val="000000"/>
          <w:sz w:val="20"/>
          <w:szCs w:val="20"/>
        </w:rPr>
        <w:t>y</w:t>
      </w:r>
      <w:r w:rsidRPr="003604AD">
        <w:rPr>
          <w:rFonts w:ascii="CMMI7" w:hAnsi="CMMI7"/>
          <w:i/>
          <w:iCs/>
          <w:color w:val="000000"/>
          <w:sz w:val="14"/>
          <w:szCs w:val="14"/>
        </w:rPr>
        <w:t>chd t</w:t>
      </w:r>
      <w:r w:rsidRPr="003604AD">
        <w:rPr>
          <w:rFonts w:ascii="CMSY7" w:hAnsi="CMSY7"/>
          <w:i/>
          <w:iCs/>
          <w:color w:val="000000"/>
          <w:sz w:val="14"/>
          <w:szCs w:val="14"/>
        </w:rPr>
        <w:t>-</w:t>
      </w:r>
      <w:r w:rsidRPr="003604AD">
        <w:rPr>
          <w:rFonts w:ascii="CMR7" w:hAnsi="CMR7"/>
          <w:color w:val="000000"/>
          <w:sz w:val="14"/>
          <w:szCs w:val="14"/>
        </w:rPr>
        <w:t>4</w:t>
      </w:r>
      <w:r w:rsidRPr="003604AD">
        <w:rPr>
          <w:rFonts w:ascii="CMR7" w:hAnsi="CMR7"/>
          <w:color w:val="000000"/>
          <w:sz w:val="14"/>
          <w:szCs w:val="14"/>
        </w:rPr>
        <w:br/>
      </w:r>
      <w:r w:rsidRPr="003604AD">
        <w:rPr>
          <w:rFonts w:ascii="NimbusRomNo9L-Regu" w:hAnsi="NimbusRomNo9L-Regu"/>
          <w:color w:val="000000"/>
          <w:sz w:val="20"/>
          <w:szCs w:val="20"/>
        </w:rPr>
        <w:t xml:space="preserve">concatenated with </w:t>
      </w:r>
      <w:r w:rsidRPr="003604AD">
        <w:rPr>
          <w:rFonts w:ascii="CMBX10" w:hAnsi="CMBX10"/>
          <w:b/>
          <w:bCs/>
          <w:color w:val="000000"/>
          <w:sz w:val="20"/>
          <w:szCs w:val="20"/>
        </w:rPr>
        <w:t>y</w:t>
      </w:r>
      <w:r w:rsidRPr="003604AD">
        <w:rPr>
          <w:rFonts w:ascii="CMMI7" w:hAnsi="CMMI7"/>
          <w:i/>
          <w:iCs/>
          <w:color w:val="000000"/>
          <w:sz w:val="14"/>
          <w:szCs w:val="14"/>
        </w:rPr>
        <w:t>key t</w:t>
      </w:r>
      <w:r w:rsidRPr="003604AD">
        <w:rPr>
          <w:rFonts w:ascii="CMSY7" w:hAnsi="CMSY7"/>
          <w:i/>
          <w:iCs/>
          <w:color w:val="000000"/>
          <w:sz w:val="14"/>
          <w:szCs w:val="14"/>
        </w:rPr>
        <w:t>-</w:t>
      </w:r>
      <w:r w:rsidRPr="003604AD">
        <w:rPr>
          <w:rFonts w:ascii="CMR7" w:hAnsi="CMR7"/>
          <w:color w:val="000000"/>
          <w:sz w:val="14"/>
          <w:szCs w:val="14"/>
        </w:rPr>
        <w:t>3:</w:t>
      </w:r>
      <w:r w:rsidRPr="003604AD">
        <w:rPr>
          <w:rFonts w:ascii="CMMI7" w:hAnsi="CMMI7"/>
          <w:i/>
          <w:iCs/>
          <w:color w:val="000000"/>
          <w:sz w:val="14"/>
          <w:szCs w:val="14"/>
        </w:rPr>
        <w:t>t</w:t>
      </w:r>
      <w:r w:rsidRPr="003604AD">
        <w:rPr>
          <w:rFonts w:ascii="NimbusRomNo9L-Regu" w:hAnsi="NimbusRomNo9L-Regu"/>
          <w:color w:val="000000"/>
          <w:sz w:val="20"/>
          <w:szCs w:val="20"/>
        </w:rPr>
        <w:t>.</w:t>
      </w:r>
    </w:p>
    <w:p w:rsidR="003604AD" w:rsidRPr="003604AD" w:rsidRDefault="003604AD" w:rsidP="003604AD">
      <w:pPr>
        <w:rPr>
          <w:rFonts w:ascii="NimbusRomNo9L-Regu" w:hAnsi="NimbusRomNo9L-Regu" w:cs="NimbusRomNo9L-Regu"/>
          <w:kern w:val="0"/>
          <w:sz w:val="18"/>
          <w:szCs w:val="18"/>
        </w:rPr>
      </w:pPr>
      <w:r w:rsidRPr="003604AD">
        <w:rPr>
          <w:rFonts w:ascii="NimbusRomNo9L-Regu" w:hAnsi="NimbusRomNo9L-Regu" w:cs="NimbusRomNo9L-Regu" w:hint="eastAsia"/>
          <w:kern w:val="0"/>
          <w:sz w:val="18"/>
          <w:szCs w:val="18"/>
        </w:rPr>
        <w:t>4.3</w:t>
      </w:r>
      <w:r>
        <w:rPr>
          <w:rFonts w:ascii="NimbusRomNo9L-Regu" w:hAnsi="NimbusRomNo9L-Regu" w:cs="NimbusRomNo9L-Regu" w:hint="eastAsia"/>
          <w:kern w:val="0"/>
          <w:sz w:val="18"/>
          <w:szCs w:val="18"/>
        </w:rPr>
        <w:t>旋律和</w:t>
      </w:r>
      <w:r w:rsidRPr="003604AD">
        <w:rPr>
          <w:rFonts w:ascii="NimbusRomNo9L-Regu" w:hAnsi="NimbusRomNo9L-Regu" w:cs="NimbusRomNo9L-Regu" w:hint="eastAsia"/>
          <w:kern w:val="0"/>
          <w:sz w:val="18"/>
          <w:szCs w:val="18"/>
        </w:rPr>
        <w:t>鼓</w:t>
      </w:r>
      <w:r w:rsidRPr="003604AD">
        <w:rPr>
          <w:rFonts w:ascii="NimbusRomNo9L-Regu" w:hAnsi="NimbusRomNo9L-Regu" w:cs="NimbusRomNo9L-Regu" w:hint="eastAsia"/>
          <w:kern w:val="0"/>
          <w:sz w:val="18"/>
          <w:szCs w:val="18"/>
        </w:rPr>
        <w:t>RNN</w:t>
      </w:r>
      <w:r w:rsidRPr="003604AD">
        <w:rPr>
          <w:rFonts w:ascii="NimbusRomNo9L-Regu" w:hAnsi="NimbusRomNo9L-Regu" w:cs="NimbusRomNo9L-Regu" w:hint="eastAsia"/>
          <w:kern w:val="0"/>
          <w:sz w:val="18"/>
          <w:szCs w:val="18"/>
        </w:rPr>
        <w:t>层</w:t>
      </w:r>
    </w:p>
    <w:p w:rsidR="003604AD" w:rsidRDefault="003604AD" w:rsidP="003604AD">
      <w:pPr>
        <w:ind w:firstLine="420"/>
        <w:rPr>
          <w:rFonts w:ascii="NimbusRomNo9L-Regu" w:hAnsi="NimbusRomNo9L-Regu" w:cs="NimbusRomNo9L-Regu"/>
          <w:kern w:val="0"/>
          <w:sz w:val="18"/>
          <w:szCs w:val="18"/>
        </w:rPr>
      </w:pPr>
      <w:r w:rsidRPr="003604AD">
        <w:rPr>
          <w:rFonts w:ascii="NimbusRomNo9L-Regu" w:hAnsi="NimbusRomNo9L-Regu" w:cs="NimbusRomNo9L-Regu" w:hint="eastAsia"/>
          <w:kern w:val="0"/>
          <w:sz w:val="18"/>
          <w:szCs w:val="18"/>
        </w:rPr>
        <w:t>我们在我们的</w:t>
      </w:r>
      <w:r w:rsidRPr="003604AD">
        <w:rPr>
          <w:rFonts w:ascii="NimbusRomNo9L-Regu" w:hAnsi="NimbusRomNo9L-Regu" w:cs="NimbusRomNo9L-Regu" w:hint="eastAsia"/>
          <w:kern w:val="0"/>
          <w:sz w:val="18"/>
          <w:szCs w:val="18"/>
        </w:rPr>
        <w:t>100</w:t>
      </w:r>
      <w:r w:rsidRPr="003604AD">
        <w:rPr>
          <w:rFonts w:ascii="NimbusRomNo9L-Regu" w:hAnsi="NimbusRomNo9L-Regu" w:cs="NimbusRomNo9L-Regu" w:hint="eastAsia"/>
          <w:kern w:val="0"/>
          <w:sz w:val="18"/>
          <w:szCs w:val="18"/>
        </w:rPr>
        <w:t>小时流行音乐中研究了所有现有的和弦。原则上，和弦可以是多个音符的任意组合，我们观察到在实际音乐数据中</w:t>
      </w:r>
      <w:r w:rsidRPr="003604AD">
        <w:rPr>
          <w:rFonts w:ascii="NimbusRomNo9L-Regu" w:hAnsi="NimbusRomNo9L-Regu" w:cs="NimbusRomNo9L-Regu" w:hint="eastAsia"/>
          <w:kern w:val="0"/>
          <w:sz w:val="18"/>
          <w:szCs w:val="18"/>
        </w:rPr>
        <w:t>99</w:t>
      </w:r>
      <w:r>
        <w:rPr>
          <w:rFonts w:ascii="NimbusRomNo9L-Regu" w:hAnsi="NimbusRomNo9L-Regu" w:cs="NimbusRomNo9L-Regu" w:hint="eastAsia"/>
          <w:kern w:val="0"/>
          <w:sz w:val="18"/>
          <w:szCs w:val="18"/>
        </w:rPr>
        <w:t>.</w:t>
      </w:r>
      <w:r w:rsidRPr="003604AD">
        <w:rPr>
          <w:rFonts w:ascii="NimbusRomNo9L-Regu" w:hAnsi="NimbusRomNo9L-Regu" w:cs="NimbusRomNo9L-Regu" w:hint="eastAsia"/>
          <w:kern w:val="0"/>
          <w:sz w:val="18"/>
          <w:szCs w:val="18"/>
        </w:rPr>
        <w:t>19</w:t>
      </w:r>
      <w:r w:rsidRPr="003604AD">
        <w:rPr>
          <w:rFonts w:ascii="NimbusRomNo9L-Regu" w:hAnsi="NimbusRomNo9L-Regu" w:cs="NimbusRomNo9L-Regu" w:hint="eastAsia"/>
          <w:kern w:val="0"/>
          <w:sz w:val="18"/>
          <w:szCs w:val="18"/>
        </w:rPr>
        <w:t>％的和弦属于</w:t>
      </w:r>
      <w:r w:rsidRPr="003604AD">
        <w:rPr>
          <w:rFonts w:ascii="NimbusRomNo9L-Regu" w:hAnsi="NimbusRomNo9L-Regu" w:cs="NimbusRomNo9L-Regu" w:hint="eastAsia"/>
          <w:kern w:val="0"/>
          <w:sz w:val="18"/>
          <w:szCs w:val="18"/>
        </w:rPr>
        <w:t>72</w:t>
      </w:r>
      <w:r w:rsidRPr="003604AD">
        <w:rPr>
          <w:rFonts w:ascii="NimbusRomNo9L-Regu" w:hAnsi="NimbusRomNo9L-Regu" w:cs="NimbusRomNo9L-Regu" w:hint="eastAsia"/>
          <w:kern w:val="0"/>
          <w:sz w:val="18"/>
          <w:szCs w:val="18"/>
        </w:rPr>
        <w:t>和弦类（</w:t>
      </w:r>
      <w:r w:rsidRPr="003604AD">
        <w:rPr>
          <w:rFonts w:ascii="NimbusRomNo9L-Regu" w:hAnsi="NimbusRomNo9L-Regu" w:cs="NimbusRomNo9L-Regu" w:hint="eastAsia"/>
          <w:kern w:val="0"/>
          <w:sz w:val="18"/>
          <w:szCs w:val="18"/>
        </w:rPr>
        <w:t>6</w:t>
      </w:r>
      <w:r w:rsidRPr="003604AD">
        <w:rPr>
          <w:rFonts w:ascii="NimbusRomNo9L-Regu" w:hAnsi="NimbusRomNo9L-Regu" w:cs="NimbusRomNo9L-Regu" w:hint="eastAsia"/>
          <w:kern w:val="0"/>
          <w:sz w:val="18"/>
          <w:szCs w:val="18"/>
        </w:rPr>
        <w:t>种×</w:t>
      </w:r>
      <w:r w:rsidRPr="003604AD">
        <w:rPr>
          <w:rFonts w:ascii="NimbusRomNo9L-Regu" w:hAnsi="NimbusRomNo9L-Regu" w:cs="NimbusRomNo9L-Regu" w:hint="eastAsia"/>
          <w:kern w:val="0"/>
          <w:sz w:val="18"/>
          <w:szCs w:val="18"/>
        </w:rPr>
        <w:t>12</w:t>
      </w:r>
      <w:r w:rsidRPr="003604AD">
        <w:rPr>
          <w:rFonts w:ascii="NimbusRomNo9L-Regu" w:hAnsi="NimbusRomNo9L-Regu" w:cs="NimbusRomNo9L-Regu" w:hint="eastAsia"/>
          <w:kern w:val="0"/>
          <w:sz w:val="18"/>
          <w:szCs w:val="18"/>
        </w:rPr>
        <w:t>开始音符）之一。</w:t>
      </w:r>
      <w:r w:rsidRPr="003604AD">
        <w:rPr>
          <w:rFonts w:ascii="NimbusRomNo9L-Regu" w:hAnsi="NimbusRomNo9L-Regu" w:cs="NimbusRomNo9L-Regu" w:hint="eastAsia"/>
          <w:kern w:val="0"/>
          <w:sz w:val="18"/>
          <w:szCs w:val="18"/>
        </w:rPr>
        <w:t xml:space="preserve"> </w:t>
      </w:r>
      <w:r w:rsidR="001F161D">
        <w:rPr>
          <w:rFonts w:ascii="NimbusRomNo9L-Regu" w:hAnsi="NimbusRomNo9L-Regu" w:cs="NimbusRomNo9L-Regu" w:hint="eastAsia"/>
          <w:kern w:val="0"/>
          <w:sz w:val="18"/>
          <w:szCs w:val="18"/>
        </w:rPr>
        <w:t>图</w:t>
      </w:r>
      <w:r w:rsidRPr="003604AD">
        <w:rPr>
          <w:rFonts w:ascii="NimbusRomNo9L-Regu" w:hAnsi="NimbusRomNo9L-Regu" w:cs="NimbusRomNo9L-Regu" w:hint="eastAsia"/>
          <w:kern w:val="0"/>
          <w:sz w:val="18"/>
          <w:szCs w:val="18"/>
        </w:rPr>
        <w:t>3</w:t>
      </w:r>
      <w:r w:rsidRPr="003604AD">
        <w:rPr>
          <w:rFonts w:ascii="NimbusRomNo9L-Regu" w:hAnsi="NimbusRomNo9L-Regu" w:cs="NimbusRomNo9L-Regu" w:hint="eastAsia"/>
          <w:kern w:val="0"/>
          <w:sz w:val="18"/>
          <w:szCs w:val="18"/>
        </w:rPr>
        <w:t>显示了旋律的音调和和弦演奏的起始音符的相关性。</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可以看出，和弦与旋律强烈相关。</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这两个结果激发了我们的设计。</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我们就这样将和弦</w:t>
      </w:r>
      <w:r w:rsidRPr="003604AD">
        <w:rPr>
          <w:rFonts w:ascii="NimbusRomNo9L-Regu" w:hAnsi="NimbusRomNo9L-Regu" w:cs="NimbusRomNo9L-Regu" w:hint="eastAsia"/>
          <w:kern w:val="0"/>
          <w:sz w:val="18"/>
          <w:szCs w:val="18"/>
        </w:rPr>
        <w:t>ychd t</w:t>
      </w:r>
      <w:r w:rsidRPr="003604AD">
        <w:rPr>
          <w:rFonts w:ascii="NimbusRomNo9L-Regu" w:hAnsi="NimbusRomNo9L-Regu" w:cs="NimbusRomNo9L-Regu" w:hint="eastAsia"/>
          <w:kern w:val="0"/>
          <w:sz w:val="18"/>
          <w:szCs w:val="18"/>
        </w:rPr>
        <w:t>表示为具有</w:t>
      </w:r>
      <w:r w:rsidRPr="003604AD">
        <w:rPr>
          <w:rFonts w:ascii="NimbusRomNo9L-Regu" w:hAnsi="NimbusRomNo9L-Regu" w:cs="NimbusRomNo9L-Regu" w:hint="eastAsia"/>
          <w:kern w:val="0"/>
          <w:sz w:val="18"/>
          <w:szCs w:val="18"/>
        </w:rPr>
        <w:t>72</w:t>
      </w:r>
      <w:r w:rsidRPr="003604AD">
        <w:rPr>
          <w:rFonts w:ascii="NimbusRomNo9L-Regu" w:hAnsi="NimbusRomNo9L-Regu" w:cs="NimbusRomNo9L-Regu" w:hint="eastAsia"/>
          <w:kern w:val="0"/>
          <w:sz w:val="18"/>
          <w:szCs w:val="18"/>
        </w:rPr>
        <w:t>个类的单热编码，并使用具有</w:t>
      </w:r>
      <w:r w:rsidRPr="003604AD">
        <w:rPr>
          <w:rFonts w:ascii="NimbusRomNo9L-Regu" w:hAnsi="NimbusRomNo9L-Regu" w:cs="NimbusRomNo9L-Regu" w:hint="eastAsia"/>
          <w:kern w:val="0"/>
          <w:sz w:val="18"/>
          <w:szCs w:val="18"/>
        </w:rPr>
        <w:t>512</w:t>
      </w:r>
      <w:r w:rsidRPr="003604AD">
        <w:rPr>
          <w:rFonts w:ascii="NimbusRomNo9L-Regu" w:hAnsi="NimbusRomNo9L-Regu" w:cs="NimbusRomNo9L-Regu" w:hint="eastAsia"/>
          <w:kern w:val="0"/>
          <w:sz w:val="18"/>
          <w:szCs w:val="18"/>
        </w:rPr>
        <w:t>维隐藏状态的双层</w:t>
      </w:r>
      <w:r w:rsidRPr="003604AD">
        <w:rPr>
          <w:rFonts w:ascii="NimbusRomNo9L-Regu" w:hAnsi="NimbusRomNo9L-Regu" w:cs="NimbusRomNo9L-Regu" w:hint="eastAsia"/>
          <w:kern w:val="0"/>
          <w:sz w:val="18"/>
          <w:szCs w:val="18"/>
        </w:rPr>
        <w:t>LSTM</w:t>
      </w:r>
      <w:r w:rsidRPr="003604AD">
        <w:rPr>
          <w:rFonts w:ascii="NimbusRomNo9L-Regu" w:hAnsi="NimbusRomNo9L-Regu" w:cs="NimbusRomNo9L-Regu" w:hint="eastAsia"/>
          <w:kern w:val="0"/>
          <w:sz w:val="18"/>
          <w:szCs w:val="18"/>
        </w:rPr>
        <w:t>进行预测。</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我们每个时间步长都会产生一个和弦。</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输入是</w:t>
      </w:r>
      <w:r w:rsidRPr="003604AD">
        <w:rPr>
          <w:rFonts w:ascii="NimbusRomNo9L-Regu" w:hAnsi="NimbusRomNo9L-Regu" w:cs="NimbusRomNo9L-Regu" w:hint="eastAsia"/>
          <w:kern w:val="0"/>
          <w:sz w:val="18"/>
          <w:szCs w:val="18"/>
        </w:rPr>
        <w:t>ychd t-4</w:t>
      </w:r>
      <w:r w:rsidRPr="003604AD">
        <w:rPr>
          <w:rFonts w:ascii="NimbusRomNo9L-Regu" w:hAnsi="NimbusRomNo9L-Regu" w:cs="NimbusRomNo9L-Regu" w:hint="eastAsia"/>
          <w:kern w:val="0"/>
          <w:sz w:val="18"/>
          <w:szCs w:val="18"/>
        </w:rPr>
        <w:t>与</w:t>
      </w:r>
      <w:r w:rsidRPr="003604AD">
        <w:rPr>
          <w:rFonts w:ascii="NimbusRomNo9L-Regu" w:hAnsi="NimbusRomNo9L-Regu" w:cs="NimbusRomNo9L-Regu" w:hint="eastAsia"/>
          <w:kern w:val="0"/>
          <w:sz w:val="18"/>
          <w:szCs w:val="18"/>
        </w:rPr>
        <w:t>ykey t-3</w:t>
      </w:r>
      <w:r w:rsidRPr="003604AD">
        <w:rPr>
          <w:rFonts w:ascii="NimbusRomNo9L-Regu" w:hAnsi="NimbusRomNo9L-Regu" w:cs="NimbusRomNo9L-Regu" w:hint="eastAsia"/>
          <w:kern w:val="0"/>
          <w:sz w:val="18"/>
          <w:szCs w:val="18"/>
        </w:rPr>
        <w:t>连接：</w:t>
      </w:r>
      <w:r w:rsidRPr="003604AD">
        <w:rPr>
          <w:rFonts w:ascii="NimbusRomNo9L-Regu" w:hAnsi="NimbusRomNo9L-Regu" w:cs="NimbusRomNo9L-Regu" w:hint="eastAsia"/>
          <w:kern w:val="0"/>
          <w:sz w:val="18"/>
          <w:szCs w:val="18"/>
        </w:rPr>
        <w:t>t</w:t>
      </w:r>
      <w:r w:rsidRPr="003604AD">
        <w:rPr>
          <w:rFonts w:ascii="NimbusRomNo9L-Regu" w:hAnsi="NimbusRomNo9L-Regu" w:cs="NimbusRomNo9L-Regu" w:hint="eastAsia"/>
          <w:kern w:val="0"/>
          <w:sz w:val="18"/>
          <w:szCs w:val="18"/>
        </w:rPr>
        <w:t>。</w:t>
      </w:r>
    </w:p>
    <w:p w:rsidR="00A81E8E" w:rsidRDefault="00A81E8E" w:rsidP="00A81E8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4.4 L</w:t>
      </w:r>
      <w:r>
        <w:rPr>
          <w:rFonts w:ascii="NimbusRomNo9L-Regu" w:hAnsi="NimbusRomNo9L-Regu" w:cs="NimbusRomNo9L-Regu"/>
          <w:kern w:val="0"/>
          <w:sz w:val="16"/>
          <w:szCs w:val="16"/>
        </w:rPr>
        <w:t>EARNING</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use cross-entropy as our loss function to train each layer. We follow the typical training strategy</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where we make predictions at each layer and time step but feed in ground-truth information to the</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next. This effectively decomposes training, and allows to train all layers in parallel. We use the</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Adam optimizer, a learning rate of 2e-3 and a learning rate decay of 0.99 after each epoch for 10</w:t>
      </w:r>
    </w:p>
    <w:p w:rsidR="00A81E8E" w:rsidRDefault="00A81E8E" w:rsidP="00A81E8E">
      <w:pPr>
        <w:ind w:firstLine="420"/>
        <w:rPr>
          <w:rFonts w:ascii="NimbusRomNo9L-Regu" w:hAnsi="NimbusRomNo9L-Regu" w:cs="NimbusRomNo9L-Regu"/>
          <w:kern w:val="0"/>
          <w:sz w:val="20"/>
          <w:szCs w:val="20"/>
        </w:rPr>
      </w:pPr>
      <w:r>
        <w:rPr>
          <w:rFonts w:ascii="NimbusRomNo9L-Regu" w:hAnsi="NimbusRomNo9L-Regu" w:cs="NimbusRomNo9L-Regu"/>
          <w:kern w:val="0"/>
          <w:sz w:val="20"/>
          <w:szCs w:val="20"/>
        </w:rPr>
        <w:t>epochs.</w:t>
      </w:r>
    </w:p>
    <w:p w:rsidR="00A81E8E" w:rsidRP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4.4</w:t>
      </w:r>
      <w:r w:rsidRPr="00A81E8E">
        <w:rPr>
          <w:rFonts w:ascii="NimbusRomNo9L-Regu" w:hAnsi="NimbusRomNo9L-Regu" w:cs="NimbusRomNo9L-Regu" w:hint="eastAsia"/>
          <w:kern w:val="0"/>
          <w:sz w:val="18"/>
          <w:szCs w:val="18"/>
        </w:rPr>
        <w:t>学习</w:t>
      </w:r>
    </w:p>
    <w:p w:rsid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我们使用交叉熵作为我们的损失函数来训练每一层。</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我们遵循典型的培训策略，我们在每个层次和时间步骤上进行预测，但是将地面信息提供给下一个。</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这有效地分解训练，并允许并行训练所有层。</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我们使用</w:t>
      </w:r>
      <w:r w:rsidRPr="00A81E8E">
        <w:rPr>
          <w:rFonts w:ascii="NimbusRomNo9L-Regu" w:hAnsi="NimbusRomNo9L-Regu" w:cs="NimbusRomNo9L-Regu" w:hint="eastAsia"/>
          <w:kern w:val="0"/>
          <w:sz w:val="18"/>
          <w:szCs w:val="18"/>
        </w:rPr>
        <w:t>Adam</w:t>
      </w:r>
      <w:r w:rsidRPr="00A81E8E">
        <w:rPr>
          <w:rFonts w:ascii="NimbusRomNo9L-Regu" w:hAnsi="NimbusRomNo9L-Regu" w:cs="NimbusRomNo9L-Regu" w:hint="eastAsia"/>
          <w:kern w:val="0"/>
          <w:sz w:val="18"/>
          <w:szCs w:val="18"/>
        </w:rPr>
        <w:t>优化器，学习率为</w:t>
      </w:r>
      <w:r w:rsidRPr="00A81E8E">
        <w:rPr>
          <w:rFonts w:ascii="NimbusRomNo9L-Regu" w:hAnsi="NimbusRomNo9L-Regu" w:cs="NimbusRomNo9L-Regu" w:hint="eastAsia"/>
          <w:kern w:val="0"/>
          <w:sz w:val="18"/>
          <w:szCs w:val="18"/>
        </w:rPr>
        <w:t>2e-3</w:t>
      </w:r>
      <w:r w:rsidRPr="00A81E8E">
        <w:rPr>
          <w:rFonts w:ascii="NimbusRomNo9L-Regu" w:hAnsi="NimbusRomNo9L-Regu" w:cs="NimbusRomNo9L-Regu" w:hint="eastAsia"/>
          <w:kern w:val="0"/>
          <w:sz w:val="18"/>
          <w:szCs w:val="18"/>
        </w:rPr>
        <w:t>，学习率衰减为</w:t>
      </w:r>
      <w:r w:rsidRPr="00A81E8E">
        <w:rPr>
          <w:rFonts w:ascii="NimbusRomNo9L-Regu" w:hAnsi="NimbusRomNo9L-Regu" w:cs="NimbusRomNo9L-Regu" w:hint="eastAsia"/>
          <w:kern w:val="0"/>
          <w:sz w:val="18"/>
          <w:szCs w:val="18"/>
        </w:rPr>
        <w:t>0.99</w:t>
      </w:r>
      <w:r w:rsidRPr="00A81E8E">
        <w:rPr>
          <w:rFonts w:ascii="NimbusRomNo9L-Regu" w:hAnsi="NimbusRomNo9L-Regu" w:cs="NimbusRomNo9L-Regu" w:hint="eastAsia"/>
          <w:kern w:val="0"/>
          <w:sz w:val="18"/>
          <w:szCs w:val="18"/>
        </w:rPr>
        <w:t>，每个时期为</w:t>
      </w:r>
      <w:r w:rsidRPr="00A81E8E">
        <w:rPr>
          <w:rFonts w:ascii="NimbusRomNo9L-Regu" w:hAnsi="NimbusRomNo9L-Regu" w:cs="NimbusRomNo9L-Regu" w:hint="eastAsia"/>
          <w:kern w:val="0"/>
          <w:sz w:val="18"/>
          <w:szCs w:val="18"/>
        </w:rPr>
        <w:t>10</w:t>
      </w:r>
      <w:r w:rsidRPr="00A81E8E">
        <w:rPr>
          <w:rFonts w:ascii="NimbusRomNo9L-Regu" w:hAnsi="NimbusRomNo9L-Regu" w:cs="NimbusRomNo9L-Regu" w:hint="eastAsia"/>
          <w:kern w:val="0"/>
          <w:sz w:val="18"/>
          <w:szCs w:val="18"/>
        </w:rPr>
        <w:t>个时期。</w:t>
      </w:r>
    </w:p>
    <w:p w:rsidR="00A81E8E" w:rsidRDefault="00A81E8E" w:rsidP="00A81E8E">
      <w:pPr>
        <w:ind w:firstLine="420"/>
        <w:rPr>
          <w:rFonts w:ascii="NimbusRomNo9L-Regu" w:hAnsi="NimbusRomNo9L-Regu" w:cs="NimbusRomNo9L-Regu"/>
          <w:kern w:val="0"/>
          <w:sz w:val="18"/>
          <w:szCs w:val="18"/>
        </w:rPr>
      </w:pPr>
    </w:p>
    <w:p w:rsidR="00A81E8E" w:rsidRDefault="00A81E8E" w:rsidP="00A81E8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4.5 M</w:t>
      </w:r>
      <w:r>
        <w:rPr>
          <w:rFonts w:ascii="NimbusRomNo9L-Regu" w:hAnsi="NimbusRomNo9L-Regu" w:cs="NimbusRomNo9L-Regu"/>
          <w:kern w:val="0"/>
          <w:sz w:val="16"/>
          <w:szCs w:val="16"/>
        </w:rPr>
        <w:t xml:space="preserve">USIC </w:t>
      </w:r>
      <w:r>
        <w:rPr>
          <w:rFonts w:ascii="NimbusRomNo9L-Regu" w:hAnsi="NimbusRomNo9L-Regu" w:cs="NimbusRomNo9L-Regu"/>
          <w:kern w:val="0"/>
          <w:sz w:val="20"/>
          <w:szCs w:val="20"/>
        </w:rPr>
        <w:t>S</w:t>
      </w:r>
      <w:r>
        <w:rPr>
          <w:rFonts w:ascii="NimbusRomNo9L-Regu" w:hAnsi="NimbusRomNo9L-Regu" w:cs="NimbusRomNo9L-Regu"/>
          <w:kern w:val="0"/>
          <w:sz w:val="16"/>
          <w:szCs w:val="16"/>
        </w:rPr>
        <w:t>YNTHESIS</w:t>
      </w:r>
      <w:r>
        <w:rPr>
          <w:rFonts w:ascii="NimbusRomNo9L-Regu" w:hAnsi="NimbusRomNo9L-Regu" w:cs="NimbusRomNo9L-Regu"/>
          <w:kern w:val="0"/>
          <w:sz w:val="20"/>
          <w:szCs w:val="20"/>
        </w:rPr>
        <w:t>: P</w:t>
      </w:r>
      <w:r>
        <w:rPr>
          <w:rFonts w:ascii="NimbusRomNo9L-Regu" w:hAnsi="NimbusRomNo9L-Regu" w:cs="NimbusRomNo9L-Regu"/>
          <w:kern w:val="0"/>
          <w:sz w:val="16"/>
          <w:szCs w:val="16"/>
        </w:rPr>
        <w:t xml:space="preserve">UTTING ALL THE </w:t>
      </w:r>
      <w:r>
        <w:rPr>
          <w:rFonts w:ascii="NimbusRomNo9L-Regu" w:hAnsi="NimbusRomNo9L-Regu" w:cs="NimbusRomNo9L-Regu"/>
          <w:kern w:val="0"/>
          <w:sz w:val="20"/>
          <w:szCs w:val="20"/>
        </w:rPr>
        <w:t>O</w:t>
      </w:r>
      <w:r>
        <w:rPr>
          <w:rFonts w:ascii="NimbusRomNo9L-Regu" w:hAnsi="NimbusRomNo9L-Regu" w:cs="NimbusRomNo9L-Regu"/>
          <w:kern w:val="0"/>
          <w:sz w:val="16"/>
          <w:szCs w:val="16"/>
        </w:rPr>
        <w:t xml:space="preserve">UTPUTS </w:t>
      </w:r>
      <w:r>
        <w:rPr>
          <w:rFonts w:ascii="NimbusRomNo9L-Regu" w:hAnsi="NimbusRomNo9L-Regu" w:cs="NimbusRomNo9L-Regu"/>
          <w:kern w:val="0"/>
          <w:sz w:val="20"/>
          <w:szCs w:val="20"/>
        </w:rPr>
        <w:t>T</w:t>
      </w:r>
      <w:r>
        <w:rPr>
          <w:rFonts w:ascii="NimbusRomNo9L-Regu" w:hAnsi="NimbusRomNo9L-Regu" w:cs="NimbusRomNo9L-Regu"/>
          <w:kern w:val="0"/>
          <w:sz w:val="16"/>
          <w:szCs w:val="16"/>
        </w:rPr>
        <w:t>OGETHER</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To synthesize music we first randomly choose a scale and a profile </w:t>
      </w:r>
      <w:r>
        <w:rPr>
          <w:rFonts w:ascii="CMBX10" w:hAnsi="CMBX10" w:cs="CMBX10"/>
          <w:kern w:val="0"/>
          <w:sz w:val="20"/>
          <w:szCs w:val="20"/>
        </w:rPr>
        <w:t>x</w:t>
      </w:r>
      <w:r>
        <w:rPr>
          <w:rFonts w:ascii="CMMI7" w:hAnsi="CMMI7" w:cs="CMMI7"/>
          <w:kern w:val="0"/>
          <w:sz w:val="14"/>
          <w:szCs w:val="14"/>
        </w:rPr>
        <w:t xml:space="preserve">prf </w:t>
      </w:r>
      <w:r>
        <w:rPr>
          <w:rFonts w:ascii="NimbusRomNo9L-Regu" w:hAnsi="NimbusRomNo9L-Regu" w:cs="NimbusRomNo9L-Regu"/>
          <w:kern w:val="0"/>
          <w:sz w:val="20"/>
          <w:szCs w:val="20"/>
        </w:rPr>
        <w:t xml:space="preserve">. For generating </w:t>
      </w:r>
      <w:r>
        <w:rPr>
          <w:rFonts w:ascii="CMBX10" w:hAnsi="CMBX10" w:cs="CMBX10"/>
          <w:kern w:val="0"/>
          <w:sz w:val="20"/>
          <w:szCs w:val="20"/>
        </w:rPr>
        <w:t>x</w:t>
      </w:r>
      <w:r>
        <w:rPr>
          <w:rFonts w:ascii="CMMI7" w:hAnsi="CMMI7" w:cs="CMMI7"/>
          <w:kern w:val="0"/>
          <w:sz w:val="14"/>
          <w:szCs w:val="14"/>
        </w:rPr>
        <w:t xml:space="preserve">prf </w:t>
      </w:r>
      <w:r>
        <w:rPr>
          <w:rFonts w:ascii="NimbusRomNo9L-Regu" w:hAnsi="NimbusRomNo9L-Regu" w:cs="NimbusRomNo9L-Regu"/>
          <w:kern w:val="0"/>
          <w:sz w:val="20"/>
          <w:szCs w:val="20"/>
        </w:rPr>
        <w:t>, we</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randomly choose one cluster id with a random duration, and repeat until we get the desired total</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length of the music sequence. We then perform inference in our model conditioned on the chosen</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scale, and use </w:t>
      </w:r>
      <w:r>
        <w:rPr>
          <w:rFonts w:ascii="CMBX10" w:hAnsi="CMBX10" w:cs="CMBX10"/>
          <w:kern w:val="0"/>
          <w:sz w:val="20"/>
          <w:szCs w:val="20"/>
        </w:rPr>
        <w:t>x</w:t>
      </w:r>
      <w:r>
        <w:rPr>
          <w:rFonts w:ascii="CMMI7" w:hAnsi="CMMI7" w:cs="CMMI7"/>
          <w:kern w:val="0"/>
          <w:sz w:val="14"/>
          <w:szCs w:val="14"/>
        </w:rPr>
        <w:t xml:space="preserve">prf </w:t>
      </w:r>
      <w:r>
        <w:rPr>
          <w:rFonts w:ascii="NimbusRomNo9L-Regu" w:hAnsi="NimbusRomNo9L-Regu" w:cs="NimbusRomNo9L-Regu"/>
          <w:kern w:val="0"/>
          <w:sz w:val="20"/>
          <w:szCs w:val="20"/>
        </w:rPr>
        <w:t>as input to our key layer. At each time step, we sample a key according to</w:t>
      </w:r>
    </w:p>
    <w:p w:rsidR="00A81E8E" w:rsidRPr="00AF4A98" w:rsidRDefault="00A81E8E" w:rsidP="00A81E8E">
      <w:pPr>
        <w:autoSpaceDE w:val="0"/>
        <w:autoSpaceDN w:val="0"/>
        <w:adjustRightInd w:val="0"/>
        <w:jc w:val="left"/>
        <w:rPr>
          <w:rFonts w:ascii="CMMI7" w:hAnsi="CMMI7" w:cs="CMMI7"/>
          <w:kern w:val="0"/>
          <w:sz w:val="14"/>
          <w:szCs w:val="14"/>
        </w:rPr>
      </w:pPr>
      <w:r>
        <w:rPr>
          <w:rFonts w:ascii="CMMI10" w:hAnsi="CMMI10" w:cs="CMMI10"/>
          <w:kern w:val="0"/>
          <w:sz w:val="20"/>
          <w:szCs w:val="20"/>
        </w:rPr>
        <w:t>P</w:t>
      </w:r>
      <w:r>
        <w:rPr>
          <w:rFonts w:ascii="CMR10" w:hAnsi="CMR10" w:cs="CMR10"/>
          <w:kern w:val="0"/>
          <w:sz w:val="20"/>
          <w:szCs w:val="20"/>
        </w:rPr>
        <w:t>(</w:t>
      </w:r>
      <w:r>
        <w:rPr>
          <w:rFonts w:ascii="CMBX10" w:hAnsi="CMBX10" w:cs="CMBX10"/>
          <w:kern w:val="0"/>
          <w:sz w:val="20"/>
          <w:szCs w:val="20"/>
        </w:rPr>
        <w:t>y</w:t>
      </w:r>
      <w:r w:rsidR="00AF4A98">
        <w:rPr>
          <w:rFonts w:ascii="CMMI7" w:hAnsi="CMMI7" w:cs="CMMI7"/>
          <w:kern w:val="0"/>
          <w:sz w:val="14"/>
          <w:szCs w:val="14"/>
        </w:rPr>
        <w:t>tk</w:t>
      </w:r>
      <w:r>
        <w:rPr>
          <w:rFonts w:ascii="CMMI7" w:hAnsi="CMMI7" w:cs="CMMI7"/>
          <w:kern w:val="0"/>
          <w:sz w:val="14"/>
          <w:szCs w:val="14"/>
        </w:rPr>
        <w:t>ey</w:t>
      </w:r>
      <w:r>
        <w:rPr>
          <w:rFonts w:ascii="CMR10" w:hAnsi="CMR10" w:cs="CMR10"/>
          <w:kern w:val="0"/>
          <w:sz w:val="20"/>
          <w:szCs w:val="20"/>
        </w:rPr>
        <w:t>)</w:t>
      </w:r>
      <w:r>
        <w:rPr>
          <w:rFonts w:ascii="NimbusRomNo9L-Regu" w:hAnsi="NimbusRomNo9L-Regu" w:cs="NimbusRomNo9L-Regu"/>
          <w:kern w:val="0"/>
          <w:sz w:val="20"/>
          <w:szCs w:val="20"/>
        </w:rPr>
        <w:t>. We encode it as a one-hot vector and pass to the press, chord and drum layers. We sample</w:t>
      </w:r>
    </w:p>
    <w:p w:rsidR="00A81E8E" w:rsidRDefault="00A81E8E" w:rsidP="00AF4A98">
      <w:pPr>
        <w:rPr>
          <w:rFonts w:ascii="NimbusRomNo9L-Regu" w:hAnsi="NimbusRomNo9L-Regu" w:cs="NimbusRomNo9L-Regu"/>
          <w:kern w:val="0"/>
          <w:sz w:val="20"/>
          <w:szCs w:val="20"/>
        </w:rPr>
      </w:pPr>
      <w:r>
        <w:rPr>
          <w:rFonts w:ascii="NimbusRomNo9L-Regu" w:hAnsi="NimbusRomNo9L-Regu" w:cs="NimbusRomNo9L-Regu"/>
          <w:kern w:val="0"/>
          <w:sz w:val="20"/>
          <w:szCs w:val="20"/>
        </w:rPr>
        <w:t>the press, chords and drums at each time step in a similar fashion.</w:t>
      </w:r>
    </w:p>
    <w:p w:rsidR="00A81E8E" w:rsidRDefault="00A81E8E" w:rsidP="00A81E8E">
      <w:pPr>
        <w:ind w:firstLine="420"/>
        <w:rPr>
          <w:rFonts w:ascii="NimbusRomNo9L-Regu" w:hAnsi="NimbusRomNo9L-Regu" w:cs="NimbusRomNo9L-Regu"/>
          <w:kern w:val="0"/>
          <w:sz w:val="20"/>
          <w:szCs w:val="20"/>
        </w:rPr>
      </w:pPr>
    </w:p>
    <w:p w:rsidR="00A81E8E" w:rsidRP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4.5</w:t>
      </w:r>
      <w:r w:rsidRPr="00A81E8E">
        <w:rPr>
          <w:rFonts w:ascii="NimbusRomNo9L-Regu" w:hAnsi="NimbusRomNo9L-Regu" w:cs="NimbusRomNo9L-Regu" w:hint="eastAsia"/>
          <w:kern w:val="0"/>
          <w:sz w:val="18"/>
          <w:szCs w:val="18"/>
        </w:rPr>
        <w:t>音乐合成：将所有输出</w:t>
      </w:r>
      <w:r>
        <w:rPr>
          <w:rFonts w:ascii="NimbusRomNo9L-Regu" w:hAnsi="NimbusRomNo9L-Regu" w:cs="NimbusRomNo9L-Regu" w:hint="eastAsia"/>
          <w:kern w:val="0"/>
          <w:sz w:val="18"/>
          <w:szCs w:val="18"/>
        </w:rPr>
        <w:t>一起</w:t>
      </w:r>
      <w:r w:rsidRPr="00A81E8E">
        <w:rPr>
          <w:rFonts w:ascii="NimbusRomNo9L-Regu" w:hAnsi="NimbusRomNo9L-Regu" w:cs="NimbusRomNo9L-Regu" w:hint="eastAsia"/>
          <w:kern w:val="0"/>
          <w:sz w:val="18"/>
          <w:szCs w:val="18"/>
        </w:rPr>
        <w:t>输出</w:t>
      </w:r>
    </w:p>
    <w:p w:rsidR="00A81E8E" w:rsidRDefault="00A81E8E" w:rsidP="00A81E8E">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要合成音乐，我们首先随机选择一个音阶</w:t>
      </w:r>
      <w:r w:rsidRPr="00A81E8E">
        <w:rPr>
          <w:rFonts w:ascii="NimbusRomNo9L-Regu" w:hAnsi="NimbusRomNo9L-Regu" w:cs="NimbusRomNo9L-Regu" w:hint="eastAsia"/>
          <w:kern w:val="0"/>
          <w:sz w:val="18"/>
          <w:szCs w:val="18"/>
        </w:rPr>
        <w:t>和一个轮廓</w:t>
      </w:r>
      <w:r w:rsidRPr="00A81E8E">
        <w:rPr>
          <w:rFonts w:ascii="NimbusRomNo9L-Regu" w:hAnsi="NimbusRomNo9L-Regu" w:cs="NimbusRomNo9L-Regu" w:hint="eastAsia"/>
          <w:kern w:val="0"/>
          <w:sz w:val="18"/>
          <w:szCs w:val="18"/>
        </w:rPr>
        <w:t>xprf</w:t>
      </w:r>
      <w:r w:rsidRPr="00A81E8E">
        <w:rPr>
          <w:rFonts w:ascii="NimbusRomNo9L-Regu" w:hAnsi="NimbusRomNo9L-Regu" w:cs="NimbusRomNo9L-Regu" w:hint="eastAsia"/>
          <w:kern w:val="0"/>
          <w:sz w:val="18"/>
          <w:szCs w:val="18"/>
        </w:rPr>
        <w:t>。</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为了生成</w:t>
      </w:r>
      <w:r w:rsidRPr="00A81E8E">
        <w:rPr>
          <w:rFonts w:ascii="NimbusRomNo9L-Regu" w:hAnsi="NimbusRomNo9L-Regu" w:cs="NimbusRomNo9L-Regu" w:hint="eastAsia"/>
          <w:kern w:val="0"/>
          <w:sz w:val="18"/>
          <w:szCs w:val="18"/>
        </w:rPr>
        <w:t>xprf</w:t>
      </w:r>
      <w:r w:rsidRPr="00A81E8E">
        <w:rPr>
          <w:rFonts w:ascii="NimbusRomNo9L-Regu" w:hAnsi="NimbusRomNo9L-Regu" w:cs="NimbusRomNo9L-Regu" w:hint="eastAsia"/>
          <w:kern w:val="0"/>
          <w:sz w:val="18"/>
          <w:szCs w:val="18"/>
        </w:rPr>
        <w:t>，我们随机选择一个具有随机持续时间的簇</w:t>
      </w:r>
      <w:r w:rsidRPr="00A81E8E">
        <w:rPr>
          <w:rFonts w:ascii="NimbusRomNo9L-Regu" w:hAnsi="NimbusRomNo9L-Regu" w:cs="NimbusRomNo9L-Regu" w:hint="eastAsia"/>
          <w:kern w:val="0"/>
          <w:sz w:val="18"/>
          <w:szCs w:val="18"/>
        </w:rPr>
        <w:t>ID</w:t>
      </w:r>
      <w:r w:rsidRPr="00A81E8E">
        <w:rPr>
          <w:rFonts w:ascii="NimbusRomNo9L-Regu" w:hAnsi="NimbusRomNo9L-Regu" w:cs="NimbusRomNo9L-Regu" w:hint="eastAsia"/>
          <w:kern w:val="0"/>
          <w:sz w:val="18"/>
          <w:szCs w:val="18"/>
        </w:rPr>
        <w:t>，并重复，直到得到所需音乐序列的总长度。</w:t>
      </w:r>
      <w:r w:rsidRPr="00A81E8E">
        <w:rPr>
          <w:rFonts w:ascii="NimbusRomNo9L-Regu" w:hAnsi="NimbusRomNo9L-Regu" w:cs="NimbusRomNo9L-Regu" w:hint="eastAsia"/>
          <w:kern w:val="0"/>
          <w:sz w:val="18"/>
          <w:szCs w:val="18"/>
        </w:rPr>
        <w:t xml:space="preserve"> </w:t>
      </w:r>
      <w:r w:rsidR="0095247D">
        <w:rPr>
          <w:rFonts w:ascii="NimbusRomNo9L-Regu" w:hAnsi="NimbusRomNo9L-Regu" w:cs="NimbusRomNo9L-Regu" w:hint="eastAsia"/>
          <w:kern w:val="0"/>
          <w:sz w:val="18"/>
          <w:szCs w:val="18"/>
        </w:rPr>
        <w:t>然后，我们在我们的模型中根据所选择的音阶</w:t>
      </w:r>
      <w:r w:rsidRPr="00A81E8E">
        <w:rPr>
          <w:rFonts w:ascii="NimbusRomNo9L-Regu" w:hAnsi="NimbusRomNo9L-Regu" w:cs="NimbusRomNo9L-Regu" w:hint="eastAsia"/>
          <w:kern w:val="0"/>
          <w:sz w:val="18"/>
          <w:szCs w:val="18"/>
        </w:rPr>
        <w:t>进行推理，并使用</w:t>
      </w:r>
      <w:r w:rsidRPr="00A81E8E">
        <w:rPr>
          <w:rFonts w:ascii="NimbusRomNo9L-Regu" w:hAnsi="NimbusRomNo9L-Regu" w:cs="NimbusRomNo9L-Regu" w:hint="eastAsia"/>
          <w:kern w:val="0"/>
          <w:sz w:val="18"/>
          <w:szCs w:val="18"/>
        </w:rPr>
        <w:t>xprf</w:t>
      </w:r>
      <w:r w:rsidRPr="00A81E8E">
        <w:rPr>
          <w:rFonts w:ascii="NimbusRomNo9L-Regu" w:hAnsi="NimbusRomNo9L-Regu" w:cs="NimbusRomNo9L-Regu" w:hint="eastAsia"/>
          <w:kern w:val="0"/>
          <w:sz w:val="18"/>
          <w:szCs w:val="18"/>
        </w:rPr>
        <w:t>作为键层的输入。</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在每个时间步，我们根据</w:t>
      </w:r>
      <w:r w:rsidRPr="00A81E8E">
        <w:rPr>
          <w:rFonts w:ascii="NimbusRomNo9L-Regu" w:hAnsi="NimbusRomNo9L-Regu" w:cs="NimbusRomNo9L-Regu" w:hint="eastAsia"/>
          <w:kern w:val="0"/>
          <w:sz w:val="18"/>
          <w:szCs w:val="18"/>
        </w:rPr>
        <w:t>P</w:t>
      </w:r>
      <w:r w:rsidRPr="00A81E8E">
        <w:rPr>
          <w:rFonts w:ascii="NimbusRomNo9L-Regu" w:hAnsi="NimbusRomNo9L-Regu" w:cs="NimbusRomNo9L-Regu" w:hint="eastAsia"/>
          <w:kern w:val="0"/>
          <w:sz w:val="18"/>
          <w:szCs w:val="18"/>
        </w:rPr>
        <w:t>（</w:t>
      </w:r>
      <w:r w:rsidRPr="00A81E8E">
        <w:rPr>
          <w:rFonts w:ascii="NimbusRomNo9L-Regu" w:hAnsi="NimbusRomNo9L-Regu" w:cs="NimbusRomNo9L-Regu" w:hint="eastAsia"/>
          <w:kern w:val="0"/>
          <w:sz w:val="18"/>
          <w:szCs w:val="18"/>
        </w:rPr>
        <w:t>ytkey</w:t>
      </w:r>
      <w:r w:rsidR="00AF4A98">
        <w:rPr>
          <w:rFonts w:ascii="NimbusRomNo9L-Regu" w:hAnsi="NimbusRomNo9L-Regu" w:cs="NimbusRomNo9L-Regu" w:hint="eastAsia"/>
          <w:kern w:val="0"/>
          <w:sz w:val="18"/>
          <w:szCs w:val="18"/>
        </w:rPr>
        <w:t>）对一个</w:t>
      </w:r>
      <w:r w:rsidR="00AF4A98">
        <w:rPr>
          <w:rFonts w:ascii="NimbusRomNo9L-Regu" w:hAnsi="NimbusRomNo9L-Regu" w:cs="NimbusRomNo9L-Regu" w:hint="eastAsia"/>
          <w:kern w:val="0"/>
          <w:sz w:val="18"/>
          <w:szCs w:val="18"/>
        </w:rPr>
        <w:t>key</w:t>
      </w:r>
      <w:r w:rsidRPr="00A81E8E">
        <w:rPr>
          <w:rFonts w:ascii="NimbusRomNo9L-Regu" w:hAnsi="NimbusRomNo9L-Regu" w:cs="NimbusRomNo9L-Regu" w:hint="eastAsia"/>
          <w:kern w:val="0"/>
          <w:sz w:val="18"/>
          <w:szCs w:val="18"/>
        </w:rPr>
        <w:t>进行抽样。</w:t>
      </w:r>
      <w:r w:rsidRPr="00A81E8E">
        <w:rPr>
          <w:rFonts w:ascii="NimbusRomNo9L-Regu" w:hAnsi="NimbusRomNo9L-Regu" w:cs="NimbusRomNo9L-Regu" w:hint="eastAsia"/>
          <w:kern w:val="0"/>
          <w:sz w:val="18"/>
          <w:szCs w:val="18"/>
        </w:rPr>
        <w:t xml:space="preserve"> </w:t>
      </w:r>
      <w:r w:rsidR="00AF4A98">
        <w:rPr>
          <w:rFonts w:ascii="NimbusRomNo9L-Regu" w:hAnsi="NimbusRomNo9L-Regu" w:cs="NimbusRomNo9L-Regu" w:hint="eastAsia"/>
          <w:kern w:val="0"/>
          <w:sz w:val="18"/>
          <w:szCs w:val="18"/>
        </w:rPr>
        <w:lastRenderedPageBreak/>
        <w:t>我们将其编码为一个单一的热矢量，并传递到</w:t>
      </w:r>
      <w:r w:rsidR="00AF4A98">
        <w:rPr>
          <w:rFonts w:ascii="NimbusRomNo9L-Regu" w:hAnsi="NimbusRomNo9L-Regu" w:cs="NimbusRomNo9L-Regu" w:hint="eastAsia"/>
          <w:kern w:val="0"/>
          <w:sz w:val="18"/>
          <w:szCs w:val="18"/>
        </w:rPr>
        <w:t>press</w:t>
      </w:r>
      <w:r w:rsidR="00AF4A98">
        <w:rPr>
          <w:rFonts w:ascii="NimbusRomNo9L-Regu" w:hAnsi="NimbusRomNo9L-Regu" w:cs="NimbusRomNo9L-Regu" w:hint="eastAsia"/>
          <w:kern w:val="0"/>
          <w:sz w:val="18"/>
          <w:szCs w:val="18"/>
        </w:rPr>
        <w:t>层</w:t>
      </w:r>
      <w:r w:rsidRPr="00A81E8E">
        <w:rPr>
          <w:rFonts w:ascii="NimbusRomNo9L-Regu" w:hAnsi="NimbusRomNo9L-Regu" w:cs="NimbusRomNo9L-Regu" w:hint="eastAsia"/>
          <w:kern w:val="0"/>
          <w:sz w:val="18"/>
          <w:szCs w:val="18"/>
        </w:rPr>
        <w:t>，和弦和鼓层。</w:t>
      </w:r>
      <w:r w:rsidRPr="00A81E8E">
        <w:rPr>
          <w:rFonts w:ascii="NimbusRomNo9L-Regu" w:hAnsi="NimbusRomNo9L-Regu" w:cs="NimbusRomNo9L-Regu" w:hint="eastAsia"/>
          <w:kern w:val="0"/>
          <w:sz w:val="18"/>
          <w:szCs w:val="18"/>
        </w:rPr>
        <w:t xml:space="preserve"> </w:t>
      </w:r>
      <w:r w:rsidR="00AF4A98">
        <w:rPr>
          <w:rFonts w:ascii="NimbusRomNo9L-Regu" w:hAnsi="NimbusRomNo9L-Regu" w:cs="NimbusRomNo9L-Regu" w:hint="eastAsia"/>
          <w:kern w:val="0"/>
          <w:sz w:val="18"/>
          <w:szCs w:val="18"/>
        </w:rPr>
        <w:t>我们以类似的方式在每个时间步取样</w:t>
      </w:r>
      <w:r w:rsidR="00AF4A98">
        <w:rPr>
          <w:rFonts w:ascii="NimbusRomNo9L-Regu" w:hAnsi="NimbusRomNo9L-Regu" w:cs="NimbusRomNo9L-Regu"/>
          <w:kern w:val="0"/>
          <w:sz w:val="18"/>
          <w:szCs w:val="18"/>
        </w:rPr>
        <w:t>press</w:t>
      </w:r>
      <w:r w:rsidRPr="00A81E8E">
        <w:rPr>
          <w:rFonts w:ascii="NimbusRomNo9L-Regu" w:hAnsi="NimbusRomNo9L-Regu" w:cs="NimbusRomNo9L-Regu" w:hint="eastAsia"/>
          <w:kern w:val="0"/>
          <w:sz w:val="18"/>
          <w:szCs w:val="18"/>
        </w:rPr>
        <w:t>，和弦和鼓。</w:t>
      </w:r>
    </w:p>
    <w:p w:rsidR="00AF4A98" w:rsidRPr="00437B10" w:rsidRDefault="00AF4A98" w:rsidP="00AF4A98">
      <w:pPr>
        <w:autoSpaceDE w:val="0"/>
        <w:autoSpaceDN w:val="0"/>
        <w:adjustRightInd w:val="0"/>
        <w:ind w:firstLine="420"/>
        <w:jc w:val="left"/>
        <w:rPr>
          <w:rFonts w:ascii="NimbusRomNo9L-Regu" w:hAnsi="NimbusRomNo9L-Regu" w:cs="NimbusRomNo9L-Regu"/>
          <w:color w:val="FF0000"/>
          <w:kern w:val="0"/>
          <w:sz w:val="20"/>
          <w:szCs w:val="20"/>
        </w:rPr>
      </w:pPr>
      <w:r>
        <w:rPr>
          <w:rFonts w:ascii="NimbusRomNo9L-Regu" w:hAnsi="NimbusRomNo9L-Regu" w:cs="NimbusRomNo9L-Regu"/>
          <w:kern w:val="0"/>
          <w:sz w:val="20"/>
          <w:szCs w:val="20"/>
        </w:rPr>
        <w:t>Before putting the outputs across layers together, we further adjust the generated sequences</w:t>
      </w:r>
      <w:r w:rsidRPr="00437B10">
        <w:rPr>
          <w:rFonts w:ascii="NimbusRomNo9L-Regu" w:hAnsi="NimbusRomNo9L-Regu" w:cs="NimbusRomNo9L-Regu"/>
          <w:color w:val="FF0000"/>
          <w:kern w:val="0"/>
          <w:sz w:val="20"/>
          <w:szCs w:val="20"/>
        </w:rPr>
        <w:t xml:space="preserve"> at the</w:t>
      </w:r>
    </w:p>
    <w:p w:rsidR="0094303B" w:rsidRPr="00A0441C" w:rsidRDefault="00AF4A98" w:rsidP="00A0441C">
      <w:pPr>
        <w:autoSpaceDE w:val="0"/>
        <w:autoSpaceDN w:val="0"/>
        <w:adjustRightInd w:val="0"/>
        <w:jc w:val="left"/>
        <w:rPr>
          <w:rFonts w:ascii="NimbusRomNo9L-Regu" w:hAnsi="NimbusRomNo9L-Regu" w:cs="NimbusRomNo9L-Regu"/>
          <w:kern w:val="0"/>
          <w:sz w:val="20"/>
          <w:szCs w:val="20"/>
        </w:rPr>
      </w:pPr>
      <w:r w:rsidRPr="00437B10">
        <w:rPr>
          <w:rFonts w:ascii="NimbusRomNo9L-Regu" w:hAnsi="NimbusRomNo9L-Regu" w:cs="NimbusRomNo9L-Regu"/>
          <w:color w:val="FF0000"/>
          <w:kern w:val="0"/>
          <w:sz w:val="20"/>
          <w:szCs w:val="20"/>
        </w:rPr>
        <w:t>bar level.</w:t>
      </w:r>
      <w:r w:rsidR="002208BA">
        <w:rPr>
          <w:rFonts w:ascii="NimbusRomNo9L-Regu" w:hAnsi="NimbusRomNo9L-Regu" w:cs="NimbusRomNo9L-Regu" w:hint="eastAsia"/>
          <w:color w:val="FF0000"/>
          <w:kern w:val="0"/>
          <w:sz w:val="20"/>
          <w:szCs w:val="20"/>
        </w:rPr>
        <w:t>（</w:t>
      </w:r>
      <w:r w:rsidR="002208BA" w:rsidRPr="002208BA">
        <w:rPr>
          <w:rStyle w:val="family-chinese"/>
          <w:color w:val="FF0000"/>
        </w:rPr>
        <w:t>（乐曲中的）小节</w:t>
      </w:r>
      <w:r w:rsidR="002208BA" w:rsidRPr="002208BA">
        <w:rPr>
          <w:color w:val="FF0000"/>
        </w:rPr>
        <w:t xml:space="preserve"> </w:t>
      </w:r>
      <w:r w:rsidR="002208BA" w:rsidRPr="002208BA">
        <w:rPr>
          <w:rStyle w:val="family-english"/>
          <w:color w:val="FF0000"/>
        </w:rPr>
        <w:t>In music, a bar is one of the several short parts of the same length into which a piece of music is divided.</w:t>
      </w:r>
      <w:r w:rsidR="002208BA">
        <w:rPr>
          <w:rStyle w:val="family-english"/>
          <w:rFonts w:hint="eastAsia"/>
          <w:color w:val="FF0000"/>
        </w:rPr>
        <w:t>在音乐中，一曲音乐被分成一些长度相等的小节，一个</w:t>
      </w:r>
      <w:r w:rsidR="002208BA">
        <w:rPr>
          <w:rStyle w:val="family-english"/>
          <w:rFonts w:hint="eastAsia"/>
          <w:color w:val="FF0000"/>
        </w:rPr>
        <w:t>bar</w:t>
      </w:r>
      <w:r w:rsidR="002208BA">
        <w:rPr>
          <w:rStyle w:val="family-english"/>
          <w:rFonts w:hint="eastAsia"/>
          <w:color w:val="FF0000"/>
        </w:rPr>
        <w:t>就是指其中的一个小节</w:t>
      </w:r>
      <w:r w:rsidR="002208BA">
        <w:rPr>
          <w:rFonts w:ascii="NimbusRomNo9L-Regu" w:hAnsi="NimbusRomNo9L-Regu" w:cs="NimbusRomNo9L-Regu" w:hint="eastAsia"/>
          <w:color w:val="FF0000"/>
          <w:kern w:val="0"/>
          <w:sz w:val="20"/>
          <w:szCs w:val="20"/>
        </w:rPr>
        <w:t>）</w:t>
      </w:r>
      <w:r>
        <w:rPr>
          <w:rFonts w:ascii="NimbusRomNo9L-Regu" w:hAnsi="NimbusRomNo9L-Regu" w:cs="NimbusRomNo9L-Regu"/>
          <w:kern w:val="0"/>
          <w:sz w:val="20"/>
          <w:szCs w:val="20"/>
        </w:rPr>
        <w:t xml:space="preserve"> For melody, we first check at each bar if the first step is a continuation of a previous note</w:t>
      </w:r>
      <w:r w:rsidR="002208BA">
        <w:rPr>
          <w:rFonts w:ascii="NimbusRomNo9L-Regu" w:hAnsi="NimbusRomNo9L-Regu" w:cs="NimbusRomNo9L-Regu"/>
          <w:kern w:val="0"/>
          <w:sz w:val="20"/>
          <w:szCs w:val="20"/>
        </w:rPr>
        <w:t xml:space="preserve"> </w:t>
      </w:r>
      <w:r>
        <w:rPr>
          <w:rFonts w:ascii="NimbusRomNo9L-Regu" w:hAnsi="NimbusRomNo9L-Regu" w:cs="NimbusRomNo9L-Regu"/>
          <w:kern w:val="0"/>
          <w:sz w:val="20"/>
          <w:szCs w:val="20"/>
        </w:rPr>
        <w:t>or silence. If it is the latter, we find the first newly pressed note within the bar and move it to the</w:t>
      </w:r>
      <w:r w:rsidR="00A51868">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beginning of the bar. We do similarly for the windows of two half-bars as well as the four quarterbars.</w:t>
      </w:r>
      <w:r w:rsidR="00A51868">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This makes the melody more likely to be on the beat, and generally sounds better. We verify</w:t>
      </w:r>
      <w:r w:rsidR="00A0441C">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this in our experiments.</w:t>
      </w:r>
    </w:p>
    <w:p w:rsidR="00432400" w:rsidRPr="00A51868" w:rsidRDefault="00432400" w:rsidP="002208BA">
      <w:pPr>
        <w:ind w:firstLine="420"/>
        <w:rPr>
          <w:rFonts w:ascii="NimbusRomNo9L-Regu" w:hAnsi="NimbusRomNo9L-Regu" w:cs="NimbusRomNo9L-Regu"/>
          <w:color w:val="FF0000"/>
          <w:kern w:val="0"/>
          <w:sz w:val="18"/>
          <w:szCs w:val="18"/>
        </w:rPr>
      </w:pPr>
      <w:r w:rsidRPr="00432400">
        <w:rPr>
          <w:rFonts w:ascii="NimbusRomNo9L-Regu" w:hAnsi="NimbusRomNo9L-Regu" w:cs="NimbusRomNo9L-Regu" w:hint="eastAsia"/>
          <w:kern w:val="0"/>
          <w:sz w:val="18"/>
          <w:szCs w:val="18"/>
        </w:rPr>
        <w:t>在将输出层叠在一起之前，我们进一步调整在条形图</w:t>
      </w:r>
      <w:r w:rsidR="002208BA" w:rsidRPr="002208BA">
        <w:rPr>
          <w:rFonts w:ascii="NimbusRomNo9L-Regu" w:hAnsi="NimbusRomNo9L-Regu" w:cs="NimbusRomNo9L-Regu" w:hint="eastAsia"/>
          <w:color w:val="FF0000"/>
          <w:kern w:val="0"/>
          <w:sz w:val="18"/>
          <w:szCs w:val="18"/>
        </w:rPr>
        <w:t>（</w:t>
      </w:r>
      <w:r w:rsidR="002208BA">
        <w:rPr>
          <w:rFonts w:ascii="NimbusRomNo9L-Regu" w:hAnsi="NimbusRomNo9L-Regu" w:cs="NimbusRomNo9L-Regu" w:hint="eastAsia"/>
          <w:color w:val="FF0000"/>
          <w:kern w:val="0"/>
          <w:sz w:val="18"/>
          <w:szCs w:val="18"/>
        </w:rPr>
        <w:t>在乐曲小节</w:t>
      </w:r>
      <w:r w:rsidR="002208BA" w:rsidRPr="002208BA">
        <w:rPr>
          <w:rFonts w:ascii="NimbusRomNo9L-Regu" w:hAnsi="NimbusRomNo9L-Regu" w:cs="NimbusRomNo9L-Regu" w:hint="eastAsia"/>
          <w:color w:val="FF0000"/>
          <w:kern w:val="0"/>
          <w:sz w:val="18"/>
          <w:szCs w:val="18"/>
        </w:rPr>
        <w:t>）</w:t>
      </w:r>
      <w:r w:rsidRPr="00432400">
        <w:rPr>
          <w:rFonts w:ascii="NimbusRomNo9L-Regu" w:hAnsi="NimbusRomNo9L-Regu" w:cs="NimbusRomNo9L-Regu" w:hint="eastAsia"/>
          <w:kern w:val="0"/>
          <w:sz w:val="18"/>
          <w:szCs w:val="18"/>
        </w:rPr>
        <w:t>级别生成的序列。</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对于旋律，</w:t>
      </w:r>
      <w:r w:rsidRPr="00A51868">
        <w:rPr>
          <w:rFonts w:ascii="NimbusRomNo9L-Regu" w:hAnsi="NimbusRomNo9L-Regu" w:cs="NimbusRomNo9L-Regu" w:hint="eastAsia"/>
          <w:color w:val="FF0000"/>
          <w:kern w:val="0"/>
          <w:sz w:val="18"/>
          <w:szCs w:val="18"/>
        </w:rPr>
        <w:t>如果第一步是上一个音符或静音的延续</w:t>
      </w:r>
      <w:r w:rsidR="00A51868" w:rsidRPr="00A51868">
        <w:rPr>
          <w:rFonts w:ascii="NimbusRomNo9L-Regu" w:hAnsi="NimbusRomNo9L-Regu" w:cs="NimbusRomNo9L-Regu" w:hint="eastAsia"/>
          <w:color w:val="FF0000"/>
          <w:kern w:val="0"/>
          <w:sz w:val="18"/>
          <w:szCs w:val="18"/>
        </w:rPr>
        <w:t>，我们首先检查每个小节</w:t>
      </w:r>
      <w:r w:rsidRPr="00A51868">
        <w:rPr>
          <w:rFonts w:ascii="NimbusRomNo9L-Regu" w:hAnsi="NimbusRomNo9L-Regu" w:cs="NimbusRomNo9L-Regu" w:hint="eastAsia"/>
          <w:color w:val="FF0000"/>
          <w:kern w:val="0"/>
          <w:sz w:val="18"/>
          <w:szCs w:val="18"/>
        </w:rPr>
        <w:t>。</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如果是后者，我们会在</w:t>
      </w:r>
      <w:r w:rsidR="00A51868" w:rsidRPr="00A51868">
        <w:rPr>
          <w:rFonts w:ascii="NimbusRomNo9L-Regu" w:hAnsi="NimbusRomNo9L-Regu" w:cs="NimbusRomNo9L-Regu" w:hint="eastAsia"/>
          <w:color w:val="FF0000"/>
          <w:kern w:val="0"/>
          <w:sz w:val="18"/>
          <w:szCs w:val="18"/>
        </w:rPr>
        <w:t>小节</w:t>
      </w:r>
      <w:r w:rsidRPr="00432400">
        <w:rPr>
          <w:rFonts w:ascii="NimbusRomNo9L-Regu" w:hAnsi="NimbusRomNo9L-Regu" w:cs="NimbusRomNo9L-Regu" w:hint="eastAsia"/>
          <w:kern w:val="0"/>
          <w:sz w:val="18"/>
          <w:szCs w:val="18"/>
        </w:rPr>
        <w:t>中找到第一个新按下的音符，并将其移动到</w:t>
      </w:r>
      <w:r w:rsidR="00A51868" w:rsidRPr="00A51868">
        <w:rPr>
          <w:rFonts w:ascii="NimbusRomNo9L-Regu" w:hAnsi="NimbusRomNo9L-Regu" w:cs="NimbusRomNo9L-Regu" w:hint="eastAsia"/>
          <w:color w:val="FF0000"/>
          <w:kern w:val="0"/>
          <w:sz w:val="18"/>
          <w:szCs w:val="18"/>
        </w:rPr>
        <w:t>这个小节</w:t>
      </w:r>
      <w:r w:rsidRPr="00432400">
        <w:rPr>
          <w:rFonts w:ascii="NimbusRomNo9L-Regu" w:hAnsi="NimbusRomNo9L-Regu" w:cs="NimbusRomNo9L-Regu" w:hint="eastAsia"/>
          <w:kern w:val="0"/>
          <w:sz w:val="18"/>
          <w:szCs w:val="18"/>
        </w:rPr>
        <w:t>的开头。</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我们对于两个半</w:t>
      </w:r>
      <w:r w:rsidR="00A51868" w:rsidRPr="00A51868">
        <w:rPr>
          <w:rFonts w:ascii="NimbusRomNo9L-Regu" w:hAnsi="NimbusRomNo9L-Regu" w:cs="NimbusRomNo9L-Regu" w:hint="eastAsia"/>
          <w:color w:val="FF0000"/>
          <w:kern w:val="0"/>
          <w:sz w:val="18"/>
          <w:szCs w:val="18"/>
        </w:rPr>
        <w:t>节</w:t>
      </w:r>
      <w:r w:rsidRPr="00432400">
        <w:rPr>
          <w:rFonts w:ascii="NimbusRomNo9L-Regu" w:hAnsi="NimbusRomNo9L-Regu" w:cs="NimbusRomNo9L-Regu" w:hint="eastAsia"/>
          <w:kern w:val="0"/>
          <w:sz w:val="18"/>
          <w:szCs w:val="18"/>
        </w:rPr>
        <w:t>以及四个四分之一</w:t>
      </w:r>
      <w:r w:rsidR="00A51868" w:rsidRPr="00A51868">
        <w:rPr>
          <w:rFonts w:ascii="NimbusRomNo9L-Regu" w:hAnsi="NimbusRomNo9L-Regu" w:cs="NimbusRomNo9L-Regu" w:hint="eastAsia"/>
          <w:color w:val="FF0000"/>
          <w:kern w:val="0"/>
          <w:sz w:val="18"/>
          <w:szCs w:val="18"/>
        </w:rPr>
        <w:t>节</w:t>
      </w:r>
      <w:r w:rsidR="00A51868">
        <w:rPr>
          <w:rFonts w:ascii="NimbusRomNo9L-Regu" w:hAnsi="NimbusRomNo9L-Regu" w:cs="NimbusRomNo9L-Regu" w:hint="eastAsia"/>
          <w:color w:val="FF0000"/>
          <w:kern w:val="0"/>
          <w:sz w:val="18"/>
          <w:szCs w:val="18"/>
        </w:rPr>
        <w:t>的弦高</w:t>
      </w:r>
      <w:r w:rsidRPr="00432400">
        <w:rPr>
          <w:rFonts w:ascii="NimbusRomNo9L-Regu" w:hAnsi="NimbusRomNo9L-Regu" w:cs="NimbusRomNo9L-Regu" w:hint="eastAsia"/>
          <w:kern w:val="0"/>
          <w:sz w:val="18"/>
          <w:szCs w:val="18"/>
        </w:rPr>
        <w:t>也同样做。</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这使得旋律更有可能在节拍中，一般听起来更好。这在我们的实验中我们验证</w:t>
      </w:r>
      <w:r>
        <w:rPr>
          <w:rFonts w:ascii="NimbusRomNo9L-Regu" w:hAnsi="NimbusRomNo9L-Regu" w:cs="NimbusRomNo9L-Regu" w:hint="eastAsia"/>
          <w:kern w:val="0"/>
          <w:sz w:val="18"/>
          <w:szCs w:val="18"/>
        </w:rPr>
        <w:t>了</w:t>
      </w:r>
      <w:r>
        <w:rPr>
          <w:rFonts w:ascii="NimbusRomNo9L-Regu" w:hAnsi="NimbusRomNo9L-Regu" w:cs="NimbusRomNo9L-Regu"/>
          <w:kern w:val="0"/>
          <w:sz w:val="18"/>
          <w:szCs w:val="18"/>
        </w:rPr>
        <w:t>这个</w:t>
      </w:r>
      <w:r w:rsidR="00A0441C">
        <w:rPr>
          <w:rFonts w:ascii="NimbusRomNo9L-Regu" w:hAnsi="NimbusRomNo9L-Regu" w:cs="NimbusRomNo9L-Regu" w:hint="eastAsia"/>
          <w:kern w:val="0"/>
          <w:sz w:val="18"/>
          <w:szCs w:val="18"/>
        </w:rPr>
        <w:t>。</w:t>
      </w:r>
    </w:p>
    <w:p w:rsidR="00432400" w:rsidRDefault="00432400" w:rsidP="00432400">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For chord, we generate one chord at each half bar, which is the majority of all single step chord</w:t>
      </w:r>
    </w:p>
    <w:p w:rsidR="00432400" w:rsidRDefault="00432400" w:rsidP="0043240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generations. Furthermore, we incorporate the rule of chord progression in the </w:t>
      </w:r>
      <w:r>
        <w:rPr>
          <w:rFonts w:ascii="NimbusRomNo9L-ReguItal" w:hAnsi="NimbusRomNo9L-ReguItal" w:cs="NimbusRomNo9L-ReguItal"/>
          <w:kern w:val="0"/>
          <w:sz w:val="20"/>
          <w:szCs w:val="20"/>
        </w:rPr>
        <w:t xml:space="preserve">Circle of Fifths </w:t>
      </w:r>
      <w:r>
        <w:rPr>
          <w:rFonts w:ascii="NimbusRomNo9L-Regu" w:hAnsi="NimbusRomNo9L-Regu" w:cs="NimbusRomNo9L-Regu"/>
          <w:kern w:val="0"/>
          <w:sz w:val="20"/>
          <w:szCs w:val="20"/>
        </w:rPr>
        <w:t>as</w:t>
      </w:r>
    </w:p>
    <w:p w:rsidR="00432400" w:rsidRDefault="00432400" w:rsidP="0043240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between chords pairwise smooth terms, and compute the final chord using dynamic programming.</w:t>
      </w:r>
    </w:p>
    <w:p w:rsidR="0094303B" w:rsidRDefault="00432400" w:rsidP="00432400">
      <w:pPr>
        <w:rPr>
          <w:rFonts w:ascii="NimbusRomNo9L-Regu" w:hAnsi="NimbusRomNo9L-Regu" w:cs="NimbusRomNo9L-Regu"/>
          <w:kern w:val="0"/>
          <w:sz w:val="18"/>
          <w:szCs w:val="18"/>
        </w:rPr>
      </w:pPr>
      <w:r>
        <w:rPr>
          <w:rFonts w:ascii="NimbusRomNo9L-Regu" w:hAnsi="NimbusRomNo9L-Regu" w:cs="NimbusRomNo9L-Regu"/>
          <w:kern w:val="0"/>
          <w:sz w:val="20"/>
          <w:szCs w:val="20"/>
        </w:rPr>
        <w:t>For drum, we generate one pattern at each half bar.</w:t>
      </w:r>
      <w:r w:rsidRPr="00432400">
        <w:rPr>
          <w:rFonts w:ascii="NimbusRomNo9L-Regu" w:hAnsi="NimbusRomNo9L-Regu" w:cs="NimbusRomNo9L-Regu" w:hint="eastAsia"/>
          <w:kern w:val="0"/>
          <w:sz w:val="18"/>
          <w:szCs w:val="18"/>
        </w:rPr>
        <w:t>。</w:t>
      </w:r>
    </w:p>
    <w:p w:rsidR="00432400" w:rsidRDefault="00337D0A" w:rsidP="00432400">
      <w:pPr>
        <w:rPr>
          <w:rFonts w:ascii="NimbusRomNo9L-Regu" w:hAnsi="NimbusRomNo9L-Regu" w:cs="NimbusRomNo9L-Regu"/>
          <w:kern w:val="0"/>
          <w:sz w:val="18"/>
          <w:szCs w:val="18"/>
        </w:rPr>
      </w:pPr>
      <w:r>
        <w:rPr>
          <w:rFonts w:ascii="NimbusRomNo9L-Regu" w:hAnsi="NimbusRomNo9L-Regu" w:cs="NimbusRomNo9L-Regu" w:hint="eastAsia"/>
          <w:kern w:val="0"/>
          <w:sz w:val="18"/>
          <w:szCs w:val="18"/>
        </w:rPr>
        <w:t>对于和弦，我们在每</w:t>
      </w:r>
      <w:r>
        <w:rPr>
          <w:rFonts w:ascii="NimbusRomNo9L-Regu" w:hAnsi="NimbusRomNo9L-Regu" w:cs="NimbusRomNo9L-Regu"/>
          <w:kern w:val="0"/>
          <w:sz w:val="18"/>
          <w:szCs w:val="18"/>
        </w:rPr>
        <w:t>半个</w:t>
      </w:r>
      <w:r w:rsidR="00A0441C" w:rsidRPr="00A0441C">
        <w:rPr>
          <w:rFonts w:ascii="NimbusRomNo9L-Regu" w:hAnsi="NimbusRomNo9L-Regu" w:cs="NimbusRomNo9L-Regu" w:hint="eastAsia"/>
          <w:color w:val="FF0000"/>
          <w:kern w:val="0"/>
          <w:sz w:val="18"/>
          <w:szCs w:val="18"/>
        </w:rPr>
        <w:t>小节</w:t>
      </w:r>
      <w:r>
        <w:rPr>
          <w:rFonts w:ascii="NimbusRomNo9L-Regu" w:hAnsi="NimbusRomNo9L-Regu" w:cs="NimbusRomNo9L-Regu" w:hint="eastAsia"/>
          <w:kern w:val="0"/>
          <w:sz w:val="18"/>
          <w:szCs w:val="18"/>
        </w:rPr>
        <w:t>上产生一个和弦，这是所有单和弦</w:t>
      </w:r>
      <w:r w:rsidRPr="00432400">
        <w:rPr>
          <w:rFonts w:ascii="NimbusRomNo9L-Regu" w:hAnsi="NimbusRomNo9L-Regu" w:cs="NimbusRomNo9L-Regu" w:hint="eastAsia"/>
          <w:kern w:val="0"/>
          <w:sz w:val="18"/>
          <w:szCs w:val="18"/>
        </w:rPr>
        <w:t>大多数</w:t>
      </w:r>
      <w:r>
        <w:rPr>
          <w:rFonts w:ascii="NimbusRomNo9L-Regu" w:hAnsi="NimbusRomNo9L-Regu" w:cs="NimbusRomNo9L-Regu" w:hint="eastAsia"/>
          <w:kern w:val="0"/>
          <w:sz w:val="18"/>
          <w:szCs w:val="18"/>
        </w:rPr>
        <w:t>产生</w:t>
      </w:r>
      <w:r w:rsidR="00432400" w:rsidRPr="00432400">
        <w:rPr>
          <w:rFonts w:ascii="NimbusRomNo9L-Regu" w:hAnsi="NimbusRomNo9L-Regu" w:cs="NimbusRomNo9L-Regu" w:hint="eastAsia"/>
          <w:kern w:val="0"/>
          <w:sz w:val="18"/>
          <w:szCs w:val="18"/>
        </w:rPr>
        <w:t>的。</w:t>
      </w:r>
      <w:r w:rsidR="00432400" w:rsidRPr="00432400">
        <w:rPr>
          <w:rFonts w:ascii="NimbusRomNo9L-Regu" w:hAnsi="NimbusRomNo9L-Regu" w:cs="NimbusRomNo9L-Regu" w:hint="eastAsia"/>
          <w:kern w:val="0"/>
          <w:sz w:val="18"/>
          <w:szCs w:val="18"/>
        </w:rPr>
        <w:t xml:space="preserve"> </w:t>
      </w:r>
      <w:r w:rsidR="00432400" w:rsidRPr="00432400">
        <w:rPr>
          <w:rFonts w:ascii="NimbusRomNo9L-Regu" w:hAnsi="NimbusRomNo9L-Regu" w:cs="NimbusRomNo9L-Regu" w:hint="eastAsia"/>
          <w:kern w:val="0"/>
          <w:sz w:val="18"/>
          <w:szCs w:val="18"/>
        </w:rPr>
        <w:t>此外，我们将和弦进化规则</w:t>
      </w:r>
      <w:r w:rsidR="00A0441C" w:rsidRPr="00A0441C">
        <w:rPr>
          <w:rFonts w:ascii="NimbusRomNo9L-Regu" w:hAnsi="NimbusRomNo9L-Regu" w:cs="NimbusRomNo9L-Regu" w:hint="eastAsia"/>
          <w:color w:val="FF0000"/>
          <w:kern w:val="0"/>
          <w:sz w:val="18"/>
          <w:szCs w:val="18"/>
        </w:rPr>
        <w:t>合并</w:t>
      </w:r>
      <w:r w:rsidR="00432400" w:rsidRPr="00432400">
        <w:rPr>
          <w:rFonts w:ascii="NimbusRomNo9L-Regu" w:hAnsi="NimbusRomNo9L-Regu" w:cs="NimbusRomNo9L-Regu" w:hint="eastAsia"/>
          <w:kern w:val="0"/>
          <w:sz w:val="18"/>
          <w:szCs w:val="18"/>
        </w:rPr>
        <w:t>在五弦环中，如和弦成对平滑项之间，并使用动态规划计算最终和弦。</w:t>
      </w:r>
      <w:r w:rsidR="00432400" w:rsidRPr="00432400">
        <w:rPr>
          <w:rFonts w:ascii="NimbusRomNo9L-Regu" w:hAnsi="NimbusRomNo9L-Regu" w:cs="NimbusRomNo9L-Regu" w:hint="eastAsia"/>
          <w:kern w:val="0"/>
          <w:sz w:val="18"/>
          <w:szCs w:val="18"/>
        </w:rPr>
        <w:t xml:space="preserve"> </w:t>
      </w:r>
      <w:r>
        <w:rPr>
          <w:rFonts w:ascii="NimbusRomNo9L-Regu" w:hAnsi="NimbusRomNo9L-Regu" w:cs="NimbusRomNo9L-Regu" w:hint="eastAsia"/>
          <w:kern w:val="0"/>
          <w:sz w:val="18"/>
          <w:szCs w:val="18"/>
        </w:rPr>
        <w:t>对于鼓，我们在每个半</w:t>
      </w:r>
      <w:r w:rsidR="00A0441C" w:rsidRPr="00A0441C">
        <w:rPr>
          <w:rFonts w:ascii="NimbusRomNo9L-Regu" w:hAnsi="NimbusRomNo9L-Regu" w:cs="NimbusRomNo9L-Regu" w:hint="eastAsia"/>
          <w:color w:val="FF0000"/>
          <w:kern w:val="0"/>
          <w:sz w:val="18"/>
          <w:szCs w:val="18"/>
        </w:rPr>
        <w:t>小节</w:t>
      </w:r>
      <w:r w:rsidR="00432400" w:rsidRPr="00432400">
        <w:rPr>
          <w:rFonts w:ascii="NimbusRomNo9L-Regu" w:hAnsi="NimbusRomNo9L-Regu" w:cs="NimbusRomNo9L-Regu" w:hint="eastAsia"/>
          <w:kern w:val="0"/>
          <w:sz w:val="18"/>
          <w:szCs w:val="18"/>
        </w:rPr>
        <w:t>上生成一个图案。</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Our model generates with scale starting note </w:t>
      </w:r>
      <w:r>
        <w:rPr>
          <w:rFonts w:ascii="CMMI10" w:hAnsi="CMMI10" w:cs="CMMI10"/>
          <w:kern w:val="0"/>
          <w:sz w:val="20"/>
          <w:szCs w:val="20"/>
        </w:rPr>
        <w:t>C</w:t>
      </w:r>
      <w:r>
        <w:rPr>
          <w:rFonts w:ascii="NimbusRomNo9L-Regu" w:hAnsi="NimbusRomNo9L-Regu" w:cs="NimbusRomNo9L-Regu"/>
          <w:kern w:val="0"/>
          <w:sz w:val="20"/>
          <w:szCs w:val="20"/>
        </w:rPr>
        <w:t>, and then applies a constant shift to generate music</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with other starting notes. Besides scale, which instrument to use is also customizable. However, we</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simply set all instruments as grand piano in all experiments, as the effect and musical meaning of</w:t>
      </w:r>
    </w:p>
    <w:p w:rsidR="00337D0A" w:rsidRDefault="00337D0A" w:rsidP="00337D0A">
      <w:pPr>
        <w:rPr>
          <w:rFonts w:ascii="NimbusRomNo9L-Regu" w:hAnsi="NimbusRomNo9L-Regu" w:cs="NimbusRomNo9L-Regu"/>
          <w:kern w:val="0"/>
          <w:sz w:val="20"/>
          <w:szCs w:val="20"/>
        </w:rPr>
      </w:pPr>
      <w:r>
        <w:rPr>
          <w:rFonts w:ascii="NimbusRomNo9L-Regu" w:hAnsi="NimbusRomNo9L-Regu" w:cs="NimbusRomNo9L-Regu"/>
          <w:kern w:val="0"/>
          <w:sz w:val="20"/>
          <w:szCs w:val="20"/>
        </w:rPr>
        <w:t>different instrument combinations is beyond the scope of this paper.</w:t>
      </w:r>
    </w:p>
    <w:p w:rsidR="00337D0A" w:rsidRDefault="00337D0A" w:rsidP="00337D0A">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我们的模型</w:t>
      </w:r>
      <w:r w:rsidR="00561CE0">
        <w:rPr>
          <w:rFonts w:ascii="NimbusRomNo9L-Regu" w:hAnsi="NimbusRomNo9L-Regu" w:cs="NimbusRomNo9L-Regu" w:hint="eastAsia"/>
          <w:kern w:val="0"/>
          <w:sz w:val="18"/>
          <w:szCs w:val="18"/>
        </w:rPr>
        <w:t>产出</w:t>
      </w:r>
      <w:r w:rsidR="00561CE0" w:rsidRPr="00561CE0">
        <w:rPr>
          <w:rFonts w:ascii="NimbusRomNo9L-Regu" w:hAnsi="NimbusRomNo9L-Regu" w:cs="NimbusRomNo9L-Regu" w:hint="eastAsia"/>
          <w:color w:val="FF0000"/>
          <w:kern w:val="0"/>
          <w:sz w:val="18"/>
          <w:szCs w:val="18"/>
        </w:rPr>
        <w:t>根据</w:t>
      </w:r>
      <w:r w:rsidRPr="00561CE0">
        <w:rPr>
          <w:rFonts w:ascii="NimbusRomNo9L-Regu" w:hAnsi="NimbusRomNo9L-Regu" w:cs="NimbusRomNo9L-Regu"/>
          <w:color w:val="FF0000"/>
          <w:kern w:val="0"/>
          <w:sz w:val="18"/>
          <w:szCs w:val="18"/>
        </w:rPr>
        <w:t>音阶</w:t>
      </w:r>
      <w:r w:rsidR="00561CE0">
        <w:rPr>
          <w:rFonts w:ascii="NimbusRomNo9L-Regu" w:hAnsi="NimbusRomNo9L-Regu" w:cs="NimbusRomNo9L-Regu" w:hint="eastAsia"/>
          <w:kern w:val="0"/>
          <w:sz w:val="18"/>
          <w:szCs w:val="18"/>
        </w:rPr>
        <w:t>，</w:t>
      </w:r>
      <w:r>
        <w:rPr>
          <w:rFonts w:ascii="NimbusRomNo9L-Regu" w:hAnsi="NimbusRomNo9L-Regu" w:cs="NimbusRomNo9L-Regu"/>
          <w:kern w:val="0"/>
          <w:sz w:val="18"/>
          <w:szCs w:val="18"/>
        </w:rPr>
        <w:t>从音符</w:t>
      </w:r>
      <w:r>
        <w:rPr>
          <w:rFonts w:ascii="NimbusRomNo9L-Regu" w:hAnsi="NimbusRomNo9L-Regu" w:cs="NimbusRomNo9L-Regu" w:hint="eastAsia"/>
          <w:kern w:val="0"/>
          <w:sz w:val="18"/>
          <w:szCs w:val="18"/>
        </w:rPr>
        <w:t>C</w:t>
      </w:r>
      <w:r>
        <w:rPr>
          <w:rFonts w:ascii="NimbusRomNo9L-Regu" w:hAnsi="NimbusRomNo9L-Regu" w:cs="NimbusRomNo9L-Regu" w:hint="eastAsia"/>
          <w:kern w:val="0"/>
          <w:sz w:val="18"/>
          <w:szCs w:val="18"/>
        </w:rPr>
        <w:t>开始，然后应用持续的平移</w:t>
      </w:r>
      <w:r>
        <w:rPr>
          <w:rFonts w:ascii="NimbusRomNo9L-Regu" w:hAnsi="NimbusRomNo9L-Regu" w:cs="NimbusRomNo9L-Regu"/>
          <w:kern w:val="0"/>
          <w:sz w:val="18"/>
          <w:szCs w:val="18"/>
        </w:rPr>
        <w:t>去</w:t>
      </w:r>
      <w:r>
        <w:rPr>
          <w:rFonts w:ascii="NimbusRomNo9L-Regu" w:hAnsi="NimbusRomNo9L-Regu" w:cs="NimbusRomNo9L-Regu" w:hint="eastAsia"/>
          <w:kern w:val="0"/>
          <w:sz w:val="18"/>
          <w:szCs w:val="18"/>
        </w:rPr>
        <w:t>产生</w:t>
      </w:r>
      <w:r w:rsidRPr="00337D0A">
        <w:rPr>
          <w:rFonts w:ascii="NimbusRomNo9L-Regu" w:hAnsi="NimbusRomNo9L-Regu" w:cs="NimbusRomNo9L-Regu" w:hint="eastAsia"/>
          <w:kern w:val="0"/>
          <w:sz w:val="18"/>
          <w:szCs w:val="18"/>
        </w:rPr>
        <w:t>其他</w:t>
      </w:r>
      <w:r w:rsidR="00561CE0" w:rsidRPr="00561CE0">
        <w:rPr>
          <w:rFonts w:ascii="NimbusRomNo9L-Regu" w:hAnsi="NimbusRomNo9L-Regu" w:cs="NimbusRomNo9L-Regu" w:hint="eastAsia"/>
          <w:color w:val="FF0000"/>
          <w:kern w:val="0"/>
          <w:sz w:val="18"/>
          <w:szCs w:val="18"/>
        </w:rPr>
        <w:t>起始</w:t>
      </w:r>
      <w:r w:rsidRPr="00561CE0">
        <w:rPr>
          <w:rFonts w:ascii="NimbusRomNo9L-Regu" w:hAnsi="NimbusRomNo9L-Regu" w:cs="NimbusRomNo9L-Regu" w:hint="eastAsia"/>
          <w:color w:val="FF0000"/>
          <w:kern w:val="0"/>
          <w:sz w:val="18"/>
          <w:szCs w:val="18"/>
        </w:rPr>
        <w:t>音符</w:t>
      </w:r>
      <w:r w:rsidRPr="00337D0A">
        <w:rPr>
          <w:rFonts w:ascii="NimbusRomNo9L-Regu" w:hAnsi="NimbusRomNo9L-Regu" w:cs="NimbusRomNo9L-Regu" w:hint="eastAsia"/>
          <w:kern w:val="0"/>
          <w:sz w:val="18"/>
          <w:szCs w:val="18"/>
        </w:rPr>
        <w:t>的音乐。</w:t>
      </w:r>
      <w:r w:rsidRPr="00337D0A">
        <w:rPr>
          <w:rFonts w:ascii="NimbusRomNo9L-Regu" w:hAnsi="NimbusRomNo9L-Regu" w:cs="NimbusRomNo9L-Regu" w:hint="eastAsia"/>
          <w:kern w:val="0"/>
          <w:sz w:val="18"/>
          <w:szCs w:val="18"/>
        </w:rPr>
        <w:t xml:space="preserve"> </w:t>
      </w:r>
      <w:r>
        <w:rPr>
          <w:rFonts w:ascii="NimbusRomNo9L-Regu" w:hAnsi="NimbusRomNo9L-Regu" w:cs="NimbusRomNo9L-Regu" w:hint="eastAsia"/>
          <w:kern w:val="0"/>
          <w:sz w:val="18"/>
          <w:szCs w:val="18"/>
        </w:rPr>
        <w:t>除了音阶</w:t>
      </w:r>
      <w:r w:rsidRPr="00337D0A">
        <w:rPr>
          <w:rFonts w:ascii="NimbusRomNo9L-Regu" w:hAnsi="NimbusRomNo9L-Regu" w:cs="NimbusRomNo9L-Regu" w:hint="eastAsia"/>
          <w:kern w:val="0"/>
          <w:sz w:val="18"/>
          <w:szCs w:val="18"/>
        </w:rPr>
        <w:t>，使用哪种仪器也是可定制的。</w:t>
      </w:r>
      <w:r w:rsidRPr="00337D0A">
        <w:rPr>
          <w:rFonts w:ascii="NimbusRomNo9L-Regu" w:hAnsi="NimbusRomNo9L-Regu" w:cs="NimbusRomNo9L-Regu" w:hint="eastAsia"/>
          <w:kern w:val="0"/>
          <w:sz w:val="18"/>
          <w:szCs w:val="18"/>
        </w:rPr>
        <w:t xml:space="preserve"> </w:t>
      </w:r>
      <w:r w:rsidRPr="00337D0A">
        <w:rPr>
          <w:rFonts w:ascii="NimbusRomNo9L-Regu" w:hAnsi="NimbusRomNo9L-Regu" w:cs="NimbusRomNo9L-Regu" w:hint="eastAsia"/>
          <w:kern w:val="0"/>
          <w:sz w:val="18"/>
          <w:szCs w:val="18"/>
        </w:rPr>
        <w:t>然而，在所有实验中，我们</w:t>
      </w:r>
      <w:r w:rsidRPr="00561CE0">
        <w:rPr>
          <w:rFonts w:ascii="NimbusRomNo9L-Regu" w:hAnsi="NimbusRomNo9L-Regu" w:cs="NimbusRomNo9L-Regu" w:hint="eastAsia"/>
          <w:color w:val="FF0000"/>
          <w:kern w:val="0"/>
          <w:sz w:val="18"/>
          <w:szCs w:val="18"/>
        </w:rPr>
        <w:t>只</w:t>
      </w:r>
      <w:r w:rsidR="00561CE0" w:rsidRPr="00561CE0">
        <w:rPr>
          <w:rFonts w:ascii="NimbusRomNo9L-Regu" w:hAnsi="NimbusRomNo9L-Regu" w:cs="NimbusRomNo9L-Regu" w:hint="eastAsia"/>
          <w:color w:val="FF0000"/>
          <w:kern w:val="0"/>
          <w:sz w:val="18"/>
          <w:szCs w:val="18"/>
        </w:rPr>
        <w:t>是简单地</w:t>
      </w:r>
      <w:r w:rsidR="00561CE0">
        <w:rPr>
          <w:rFonts w:ascii="NimbusRomNo9L-Regu" w:hAnsi="NimbusRomNo9L-Regu" w:cs="NimbusRomNo9L-Regu" w:hint="eastAsia"/>
          <w:color w:val="FF0000"/>
          <w:kern w:val="0"/>
          <w:sz w:val="18"/>
          <w:szCs w:val="18"/>
        </w:rPr>
        <w:t>将</w:t>
      </w:r>
      <w:r w:rsidRPr="00337D0A">
        <w:rPr>
          <w:rFonts w:ascii="NimbusRomNo9L-Regu" w:hAnsi="NimbusRomNo9L-Regu" w:cs="NimbusRomNo9L-Regu" w:hint="eastAsia"/>
          <w:kern w:val="0"/>
          <w:sz w:val="18"/>
          <w:szCs w:val="18"/>
        </w:rPr>
        <w:t>所有乐器设置为大钢琴，因为不同乐器组合的效果和音乐含义超出了本文的范围。</w:t>
      </w:r>
    </w:p>
    <w:p w:rsidR="00337D0A" w:rsidRDefault="00337D0A" w:rsidP="00337D0A">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5 E</w:t>
      </w:r>
      <w:r>
        <w:rPr>
          <w:rFonts w:ascii="NimbusRomNo9L-Regu" w:hAnsi="NimbusRomNo9L-Regu" w:cs="NimbusRomNo9L-Regu"/>
          <w:kern w:val="0"/>
          <w:sz w:val="19"/>
          <w:szCs w:val="19"/>
        </w:rPr>
        <w:t>XPERIMENTS</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train our model, we took 100 hours of pop music from midi man which consists of user-composed</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pop songs and video game music. In our generation, we always use 120 beats per minute with 4 time</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steps per beat. However, songs in the dataset can have arbitrary speed. To neutralize the effect of</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we detect the most frequent interval between two adjacent notes for each song, and iteratively</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divide or multiply this interval by 2 until it falls in the range between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25</w:t>
      </w:r>
      <w:r>
        <w:rPr>
          <w:rFonts w:ascii="CMMI10" w:hAnsi="CMMI10" w:cs="CMMI10"/>
          <w:kern w:val="0"/>
          <w:sz w:val="20"/>
          <w:szCs w:val="20"/>
        </w:rPr>
        <w:t xml:space="preserve">s </w:t>
      </w:r>
      <w:r>
        <w:rPr>
          <w:rFonts w:ascii="NimbusRomNo9L-Regu" w:hAnsi="NimbusRomNo9L-Regu" w:cs="NimbusRomNo9L-Regu"/>
          <w:kern w:val="0"/>
          <w:sz w:val="20"/>
          <w:szCs w:val="20"/>
        </w:rPr>
        <w:t xml:space="preserve">and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5</w:t>
      </w:r>
      <w:r>
        <w:rPr>
          <w:rFonts w:ascii="CMMI10" w:hAnsi="CMMI10" w:cs="CMMI10"/>
          <w:kern w:val="0"/>
          <w:sz w:val="20"/>
          <w:szCs w:val="20"/>
        </w:rPr>
        <w:t>s</w:t>
      </w:r>
      <w:r>
        <w:rPr>
          <w:rFonts w:ascii="NimbusRomNo9L-Regu" w:hAnsi="NimbusRomNo9L-Regu" w:cs="NimbusRomNo9L-Regu"/>
          <w:kern w:val="0"/>
          <w:sz w:val="20"/>
          <w:szCs w:val="20"/>
        </w:rPr>
        <w:t>. We use this</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a measure of the song’s beat duration. We then adjust the song’s temporal axis so that all songs</w:t>
      </w:r>
    </w:p>
    <w:p w:rsidR="00337D0A" w:rsidRDefault="00337D0A" w:rsidP="00337D0A">
      <w:pPr>
        <w:ind w:firstLine="420"/>
        <w:rPr>
          <w:rFonts w:ascii="NimbusRomNo9L-Regu" w:hAnsi="NimbusRomNo9L-Regu" w:cs="NimbusRomNo9L-Regu"/>
          <w:kern w:val="0"/>
          <w:sz w:val="20"/>
          <w:szCs w:val="20"/>
        </w:rPr>
      </w:pPr>
      <w:r>
        <w:rPr>
          <w:rFonts w:ascii="NimbusRomNo9L-Regu" w:hAnsi="NimbusRomNo9L-Regu" w:cs="NimbusRomNo9L-Regu"/>
          <w:kern w:val="0"/>
          <w:sz w:val="20"/>
          <w:szCs w:val="20"/>
        </w:rPr>
        <w:t xml:space="preserve">have the same beat duration of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5</w:t>
      </w:r>
      <w:r>
        <w:rPr>
          <w:rFonts w:ascii="CMMI10" w:hAnsi="CMMI10" w:cs="CMMI10"/>
          <w:kern w:val="0"/>
          <w:sz w:val="20"/>
          <w:szCs w:val="20"/>
        </w:rPr>
        <w:t>s</w:t>
      </w:r>
      <w:r>
        <w:rPr>
          <w:rFonts w:ascii="NimbusRomNo9L-Regu" w:hAnsi="NimbusRomNo9L-Regu" w:cs="NimbusRomNo9L-Regu"/>
          <w:kern w:val="0"/>
          <w:sz w:val="20"/>
          <w:szCs w:val="20"/>
        </w:rPr>
        <w:t>.</w:t>
      </w:r>
    </w:p>
    <w:p w:rsidR="00337D0A" w:rsidRPr="00337D0A" w:rsidRDefault="00337D0A" w:rsidP="00337D0A">
      <w:pPr>
        <w:rPr>
          <w:rFonts w:ascii="NimbusRomNo9L-Regu" w:hAnsi="NimbusRomNo9L-Regu" w:cs="NimbusRomNo9L-Regu"/>
          <w:kern w:val="0"/>
          <w:sz w:val="20"/>
          <w:szCs w:val="20"/>
        </w:rPr>
      </w:pPr>
      <w:r w:rsidRPr="00337D0A">
        <w:rPr>
          <w:rFonts w:ascii="NimbusRomNo9L-Regu" w:hAnsi="NimbusRomNo9L-Regu" w:cs="NimbusRomNo9L-Regu" w:hint="eastAsia"/>
          <w:kern w:val="0"/>
          <w:sz w:val="20"/>
          <w:szCs w:val="20"/>
        </w:rPr>
        <w:t>5</w:t>
      </w:r>
      <w:r w:rsidRPr="00337D0A">
        <w:rPr>
          <w:rFonts w:ascii="NimbusRomNo9L-Regu" w:hAnsi="NimbusRomNo9L-Regu" w:cs="NimbusRomNo9L-Regu" w:hint="eastAsia"/>
          <w:kern w:val="0"/>
          <w:sz w:val="20"/>
          <w:szCs w:val="20"/>
        </w:rPr>
        <w:t>实验</w:t>
      </w:r>
    </w:p>
    <w:p w:rsidR="00337D0A" w:rsidRDefault="00337D0A" w:rsidP="00337D0A">
      <w:pPr>
        <w:ind w:firstLine="420"/>
        <w:rPr>
          <w:rFonts w:ascii="NimbusRomNo9L-Regu" w:hAnsi="NimbusRomNo9L-Regu" w:cs="NimbusRomNo9L-Regu"/>
          <w:kern w:val="0"/>
          <w:sz w:val="20"/>
          <w:szCs w:val="20"/>
        </w:rPr>
      </w:pPr>
      <w:r w:rsidRPr="00337D0A">
        <w:rPr>
          <w:rFonts w:ascii="NimbusRomNo9L-Regu" w:hAnsi="NimbusRomNo9L-Regu" w:cs="NimbusRomNo9L-Regu" w:hint="eastAsia"/>
          <w:kern w:val="0"/>
          <w:sz w:val="20"/>
          <w:szCs w:val="20"/>
        </w:rPr>
        <w:t>为了训练我们的模</w:t>
      </w:r>
      <w:r w:rsidR="00561CE0" w:rsidRPr="00561CE0">
        <w:rPr>
          <w:rFonts w:ascii="NimbusRomNo9L-Regu" w:hAnsi="NimbusRomNo9L-Regu" w:cs="NimbusRomNo9L-Regu" w:hint="eastAsia"/>
          <w:color w:val="FF0000"/>
          <w:kern w:val="0"/>
          <w:sz w:val="20"/>
          <w:szCs w:val="20"/>
        </w:rPr>
        <w:t>型</w:t>
      </w:r>
      <w:r w:rsidRPr="00337D0A">
        <w:rPr>
          <w:rFonts w:ascii="NimbusRomNo9L-Regu" w:hAnsi="NimbusRomNo9L-Regu" w:cs="NimbusRomNo9L-Regu" w:hint="eastAsia"/>
          <w:kern w:val="0"/>
          <w:sz w:val="20"/>
          <w:szCs w:val="20"/>
        </w:rPr>
        <w:t>，我们从包括用户组成的流行歌曲和视频游戏音乐的</w:t>
      </w:r>
      <w:r w:rsidRPr="00337D0A">
        <w:rPr>
          <w:rFonts w:ascii="NimbusRomNo9L-Regu" w:hAnsi="NimbusRomNo9L-Regu" w:cs="NimbusRomNo9L-Regu" w:hint="eastAsia"/>
          <w:kern w:val="0"/>
          <w:sz w:val="20"/>
          <w:szCs w:val="20"/>
        </w:rPr>
        <w:t>midi</w:t>
      </w:r>
      <w:r w:rsidR="00B3440D">
        <w:rPr>
          <w:rFonts w:ascii="NimbusRomNo9L-Regu" w:hAnsi="NimbusRomNo9L-Regu" w:cs="NimbusRomNo9L-Regu" w:hint="eastAsia"/>
          <w:kern w:val="0"/>
          <w:sz w:val="20"/>
          <w:szCs w:val="20"/>
        </w:rPr>
        <w:t>man</w:t>
      </w:r>
      <w:r w:rsidRPr="00337D0A">
        <w:rPr>
          <w:rFonts w:ascii="NimbusRomNo9L-Regu" w:hAnsi="NimbusRomNo9L-Regu" w:cs="NimbusRomNo9L-Regu" w:hint="eastAsia"/>
          <w:kern w:val="0"/>
          <w:sz w:val="20"/>
          <w:szCs w:val="20"/>
        </w:rPr>
        <w:t>手中拿了</w:t>
      </w:r>
      <w:r w:rsidRPr="00337D0A">
        <w:rPr>
          <w:rFonts w:ascii="NimbusRomNo9L-Regu" w:hAnsi="NimbusRomNo9L-Regu" w:cs="NimbusRomNo9L-Regu" w:hint="eastAsia"/>
          <w:kern w:val="0"/>
          <w:sz w:val="20"/>
          <w:szCs w:val="20"/>
        </w:rPr>
        <w:t>100</w:t>
      </w:r>
      <w:r w:rsidRPr="00337D0A">
        <w:rPr>
          <w:rFonts w:ascii="NimbusRomNo9L-Regu" w:hAnsi="NimbusRomNo9L-Regu" w:cs="NimbusRomNo9L-Regu" w:hint="eastAsia"/>
          <w:kern w:val="0"/>
          <w:sz w:val="20"/>
          <w:szCs w:val="20"/>
        </w:rPr>
        <w:t>个小时的流行音乐。</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在我们这一代，我们总是每分钟使用</w:t>
      </w:r>
      <w:r w:rsidRPr="00337D0A">
        <w:rPr>
          <w:rFonts w:ascii="NimbusRomNo9L-Regu" w:hAnsi="NimbusRomNo9L-Regu" w:cs="NimbusRomNo9L-Regu" w:hint="eastAsia"/>
          <w:kern w:val="0"/>
          <w:sz w:val="20"/>
          <w:szCs w:val="20"/>
        </w:rPr>
        <w:t>120</w:t>
      </w:r>
      <w:r w:rsidR="00561CE0" w:rsidRPr="00561CE0">
        <w:rPr>
          <w:rFonts w:ascii="NimbusRomNo9L-Regu" w:hAnsi="NimbusRomNo9L-Regu" w:cs="NimbusRomNo9L-Regu" w:hint="eastAsia"/>
          <w:color w:val="FF0000"/>
          <w:kern w:val="0"/>
          <w:sz w:val="20"/>
          <w:szCs w:val="20"/>
        </w:rPr>
        <w:t>个节拍</w:t>
      </w:r>
      <w:r w:rsidRPr="00337D0A">
        <w:rPr>
          <w:rFonts w:ascii="NimbusRomNo9L-Regu" w:hAnsi="NimbusRomNo9L-Regu" w:cs="NimbusRomNo9L-Regu" w:hint="eastAsia"/>
          <w:kern w:val="0"/>
          <w:sz w:val="20"/>
          <w:szCs w:val="20"/>
        </w:rPr>
        <w:t>，</w:t>
      </w:r>
      <w:r w:rsidRPr="00561CE0">
        <w:rPr>
          <w:rFonts w:ascii="NimbusRomNo9L-Regu" w:hAnsi="NimbusRomNo9L-Regu" w:cs="NimbusRomNo9L-Regu" w:hint="eastAsia"/>
          <w:color w:val="FF0000"/>
          <w:kern w:val="0"/>
          <w:sz w:val="20"/>
          <w:szCs w:val="20"/>
        </w:rPr>
        <w:t>每</w:t>
      </w:r>
      <w:r w:rsidR="00561CE0" w:rsidRPr="00561CE0">
        <w:rPr>
          <w:rFonts w:ascii="NimbusRomNo9L-Regu" w:hAnsi="NimbusRomNo9L-Regu" w:cs="NimbusRomNo9L-Regu" w:hint="eastAsia"/>
          <w:color w:val="FF0000"/>
          <w:kern w:val="0"/>
          <w:sz w:val="20"/>
          <w:szCs w:val="20"/>
        </w:rPr>
        <w:t>个节拍</w:t>
      </w:r>
      <w:r w:rsidRPr="00561CE0">
        <w:rPr>
          <w:rFonts w:ascii="NimbusRomNo9L-Regu" w:hAnsi="NimbusRomNo9L-Regu" w:cs="NimbusRomNo9L-Regu" w:hint="eastAsia"/>
          <w:color w:val="FF0000"/>
          <w:kern w:val="0"/>
          <w:sz w:val="20"/>
          <w:szCs w:val="20"/>
        </w:rPr>
        <w:t>4</w:t>
      </w:r>
      <w:r w:rsidR="00561CE0" w:rsidRPr="00561CE0">
        <w:rPr>
          <w:rFonts w:ascii="NimbusRomNo9L-Regu" w:hAnsi="NimbusRomNo9L-Regu" w:cs="NimbusRomNo9L-Regu" w:hint="eastAsia"/>
          <w:color w:val="FF0000"/>
          <w:kern w:val="0"/>
          <w:sz w:val="20"/>
          <w:szCs w:val="20"/>
        </w:rPr>
        <w:t>个时间步长</w:t>
      </w:r>
      <w:r w:rsidRPr="00337D0A">
        <w:rPr>
          <w:rFonts w:ascii="NimbusRomNo9L-Regu" w:hAnsi="NimbusRomNo9L-Regu" w:cs="NimbusRomNo9L-Regu" w:hint="eastAsia"/>
          <w:kern w:val="0"/>
          <w:sz w:val="20"/>
          <w:szCs w:val="20"/>
        </w:rPr>
        <w:t>。</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但是，数据集中的歌曲有任意的速度。</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为了中和这个效果，我们检测每首歌曲的两个相邻音符之间最频繁的间隔，并将该间隔迭代地除以</w:t>
      </w:r>
      <w:r w:rsidR="006D3005" w:rsidRPr="006D3005">
        <w:rPr>
          <w:rFonts w:ascii="NimbusRomNo9L-Regu" w:hAnsi="NimbusRomNo9L-Regu" w:cs="NimbusRomNo9L-Regu" w:hint="eastAsia"/>
          <w:color w:val="FF0000"/>
          <w:kern w:val="0"/>
          <w:sz w:val="20"/>
          <w:szCs w:val="20"/>
        </w:rPr>
        <w:t>或者乘以</w:t>
      </w:r>
      <w:r w:rsidRPr="00337D0A">
        <w:rPr>
          <w:rFonts w:ascii="NimbusRomNo9L-Regu" w:hAnsi="NimbusRomNo9L-Regu" w:cs="NimbusRomNo9L-Regu" w:hint="eastAsia"/>
          <w:kern w:val="0"/>
          <w:sz w:val="20"/>
          <w:szCs w:val="20"/>
        </w:rPr>
        <w:t>2</w:t>
      </w:r>
      <w:r w:rsidRPr="00337D0A">
        <w:rPr>
          <w:rFonts w:ascii="NimbusRomNo9L-Regu" w:hAnsi="NimbusRomNo9L-Regu" w:cs="NimbusRomNo9L-Regu" w:hint="eastAsia"/>
          <w:kern w:val="0"/>
          <w:sz w:val="20"/>
          <w:szCs w:val="20"/>
        </w:rPr>
        <w:t>，直到它落在</w:t>
      </w:r>
      <w:r w:rsidR="00B3440D">
        <w:rPr>
          <w:rFonts w:ascii="NimbusRomNo9L-Regu" w:hAnsi="NimbusRomNo9L-Regu" w:cs="NimbusRomNo9L-Regu" w:hint="eastAsia"/>
          <w:kern w:val="0"/>
          <w:sz w:val="20"/>
          <w:szCs w:val="20"/>
        </w:rPr>
        <w:t>0.</w:t>
      </w:r>
      <w:r w:rsidRPr="00337D0A">
        <w:rPr>
          <w:rFonts w:ascii="NimbusRomNo9L-Regu" w:hAnsi="NimbusRomNo9L-Regu" w:cs="NimbusRomNo9L-Regu" w:hint="eastAsia"/>
          <w:kern w:val="0"/>
          <w:sz w:val="20"/>
          <w:szCs w:val="20"/>
        </w:rPr>
        <w:t>25s</w:t>
      </w:r>
      <w:r w:rsidRPr="00337D0A">
        <w:rPr>
          <w:rFonts w:ascii="NimbusRomNo9L-Regu" w:hAnsi="NimbusRomNo9L-Regu" w:cs="NimbusRomNo9L-Regu" w:hint="eastAsia"/>
          <w:kern w:val="0"/>
          <w:sz w:val="20"/>
          <w:szCs w:val="20"/>
        </w:rPr>
        <w:t>和</w:t>
      </w:r>
      <w:r w:rsidR="00B3440D">
        <w:rPr>
          <w:rFonts w:ascii="NimbusRomNo9L-Regu" w:hAnsi="NimbusRomNo9L-Regu" w:cs="NimbusRomNo9L-Regu" w:hint="eastAsia"/>
          <w:kern w:val="0"/>
          <w:sz w:val="20"/>
          <w:szCs w:val="20"/>
        </w:rPr>
        <w:t>0.</w:t>
      </w:r>
      <w:r w:rsidRPr="00337D0A">
        <w:rPr>
          <w:rFonts w:ascii="NimbusRomNo9L-Regu" w:hAnsi="NimbusRomNo9L-Regu" w:cs="NimbusRomNo9L-Regu" w:hint="eastAsia"/>
          <w:kern w:val="0"/>
          <w:sz w:val="20"/>
          <w:szCs w:val="20"/>
        </w:rPr>
        <w:t>5s</w:t>
      </w:r>
      <w:r w:rsidRPr="00337D0A">
        <w:rPr>
          <w:rFonts w:ascii="NimbusRomNo9L-Regu" w:hAnsi="NimbusRomNo9L-Regu" w:cs="NimbusRomNo9L-Regu" w:hint="eastAsia"/>
          <w:kern w:val="0"/>
          <w:sz w:val="20"/>
          <w:szCs w:val="20"/>
        </w:rPr>
        <w:t>之间的范围内。</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我们使用它作为歌曲节拍持续时间的度量。</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然后，我们调整歌曲的时间轴，使所有歌曲具有</w:t>
      </w:r>
      <w:r w:rsidRPr="00337D0A">
        <w:rPr>
          <w:rFonts w:ascii="NimbusRomNo9L-Regu" w:hAnsi="NimbusRomNo9L-Regu" w:cs="NimbusRomNo9L-Regu" w:hint="eastAsia"/>
          <w:kern w:val="0"/>
          <w:sz w:val="20"/>
          <w:szCs w:val="20"/>
        </w:rPr>
        <w:t>0</w:t>
      </w:r>
      <w:r w:rsidR="00B3440D">
        <w:rPr>
          <w:rFonts w:ascii="NimbusRomNo9L-Regu" w:hAnsi="NimbusRomNo9L-Regu" w:cs="NimbusRomNo9L-Regu" w:hint="eastAsia"/>
          <w:kern w:val="0"/>
          <w:sz w:val="20"/>
          <w:szCs w:val="20"/>
        </w:rPr>
        <w:t>.</w:t>
      </w:r>
      <w:r w:rsidRPr="00337D0A">
        <w:rPr>
          <w:rFonts w:ascii="NimbusRomNo9L-Regu" w:hAnsi="NimbusRomNo9L-Regu" w:cs="NimbusRomNo9L-Regu" w:hint="eastAsia"/>
          <w:kern w:val="0"/>
          <w:sz w:val="20"/>
          <w:szCs w:val="20"/>
        </w:rPr>
        <w:t>5s</w:t>
      </w:r>
      <w:r w:rsidRPr="00337D0A">
        <w:rPr>
          <w:rFonts w:ascii="NimbusRomNo9L-Regu" w:hAnsi="NimbusRomNo9L-Regu" w:cs="NimbusRomNo9L-Regu" w:hint="eastAsia"/>
          <w:kern w:val="0"/>
          <w:sz w:val="20"/>
          <w:szCs w:val="20"/>
        </w:rPr>
        <w:t>的相同拍子持续时间。</w:t>
      </w:r>
    </w:p>
    <w:p w:rsidR="00B3440D" w:rsidRDefault="00B3440D" w:rsidP="00B3440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 MIDI file can be separated into different channels/tracks, where the 9th channel is specifically</w:t>
      </w:r>
    </w:p>
    <w:p w:rsidR="00B3440D" w:rsidRDefault="00B3440D" w:rsidP="00B3440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preserved for drums. We categorize the rest of non-drum tracks into melody, chord, and else, by</w:t>
      </w:r>
    </w:p>
    <w:p w:rsidR="00B3440D" w:rsidRDefault="00B3440D" w:rsidP="00B3440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simply setting thresholds on average number of unique notes within a bar and average number of</w:t>
      </w:r>
    </w:p>
    <w:p w:rsidR="00B3440D" w:rsidRDefault="00B3440D" w:rsidP="00B3440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note changing within a bar, as chords are by definition repetitive. Fig. 4 shows an example of our</w:t>
      </w:r>
    </w:p>
    <w:p w:rsidR="00337D0A" w:rsidRDefault="00B3440D" w:rsidP="00B3440D">
      <w:pPr>
        <w:ind w:firstLine="420"/>
        <w:rPr>
          <w:rFonts w:ascii="NimbusRomNo9L-Regu" w:hAnsi="NimbusRomNo9L-Regu" w:cs="NimbusRomNo9L-Regu"/>
          <w:kern w:val="0"/>
          <w:sz w:val="20"/>
          <w:szCs w:val="20"/>
        </w:rPr>
      </w:pPr>
      <w:r>
        <w:rPr>
          <w:rFonts w:ascii="NimbusRomNo9L-Regu" w:hAnsi="NimbusRomNo9L-Regu" w:cs="NimbusRomNo9L-Regu"/>
          <w:kern w:val="0"/>
          <w:sz w:val="20"/>
          <w:szCs w:val="20"/>
        </w:rPr>
        <w:t>music generation.</w:t>
      </w:r>
      <w:r w:rsidR="00AA58D6">
        <w:rPr>
          <w:rFonts w:ascii="NimbusRomNo9L-Regu" w:hAnsi="NimbusRomNo9L-Regu" w:cs="NimbusRomNo9L-Regu"/>
          <w:kern w:val="0"/>
          <w:sz w:val="20"/>
          <w:szCs w:val="20"/>
        </w:rPr>
        <w:t xml:space="preserve"> </w:t>
      </w:r>
    </w:p>
    <w:p w:rsidR="00AA58D6" w:rsidRDefault="00AA58D6" w:rsidP="00B3440D">
      <w:pPr>
        <w:ind w:firstLine="420"/>
        <w:rPr>
          <w:rFonts w:ascii="NimbusRomNo9L-Regu" w:hAnsi="NimbusRomNo9L-Regu" w:cs="NimbusRomNo9L-Regu"/>
          <w:kern w:val="0"/>
          <w:sz w:val="18"/>
          <w:szCs w:val="18"/>
        </w:rPr>
      </w:pPr>
      <w:r w:rsidRPr="00AA58D6">
        <w:rPr>
          <w:rFonts w:ascii="NimbusRomNo9L-Regu" w:hAnsi="NimbusRomNo9L-Regu" w:cs="NimbusRomNo9L-Regu" w:hint="eastAsia"/>
          <w:kern w:val="0"/>
          <w:sz w:val="18"/>
          <w:szCs w:val="18"/>
        </w:rPr>
        <w:t>MIDI</w:t>
      </w:r>
      <w:r w:rsidRPr="00AA58D6">
        <w:rPr>
          <w:rFonts w:ascii="NimbusRomNo9L-Regu" w:hAnsi="NimbusRomNo9L-Regu" w:cs="NimbusRomNo9L-Regu" w:hint="eastAsia"/>
          <w:kern w:val="0"/>
          <w:sz w:val="18"/>
          <w:szCs w:val="18"/>
        </w:rPr>
        <w:t>文件可以分成不同的通道</w:t>
      </w:r>
      <w:r w:rsidRPr="00AA58D6">
        <w:rPr>
          <w:rFonts w:ascii="NimbusRomNo9L-Regu" w:hAnsi="NimbusRomNo9L-Regu" w:cs="NimbusRomNo9L-Regu" w:hint="eastAsia"/>
          <w:kern w:val="0"/>
          <w:sz w:val="18"/>
          <w:szCs w:val="18"/>
        </w:rPr>
        <w:t>/</w:t>
      </w:r>
      <w:r w:rsidRPr="00AA58D6">
        <w:rPr>
          <w:rFonts w:ascii="NimbusRomNo9L-Regu" w:hAnsi="NimbusRomNo9L-Regu" w:cs="NimbusRomNo9L-Regu" w:hint="eastAsia"/>
          <w:kern w:val="0"/>
          <w:sz w:val="18"/>
          <w:szCs w:val="18"/>
        </w:rPr>
        <w:t>轨道，其中第</w:t>
      </w:r>
      <w:r w:rsidRPr="00AA58D6">
        <w:rPr>
          <w:rFonts w:ascii="NimbusRomNo9L-Regu" w:hAnsi="NimbusRomNo9L-Regu" w:cs="NimbusRomNo9L-Regu" w:hint="eastAsia"/>
          <w:kern w:val="0"/>
          <w:sz w:val="18"/>
          <w:szCs w:val="18"/>
        </w:rPr>
        <w:t>9</w:t>
      </w:r>
      <w:r w:rsidRPr="00AA58D6">
        <w:rPr>
          <w:rFonts w:ascii="NimbusRomNo9L-Regu" w:hAnsi="NimbusRomNo9L-Regu" w:cs="NimbusRomNo9L-Regu" w:hint="eastAsia"/>
          <w:kern w:val="0"/>
          <w:sz w:val="18"/>
          <w:szCs w:val="18"/>
        </w:rPr>
        <w:t>个通道专门保留给鼓。</w:t>
      </w:r>
      <w:r w:rsidRPr="00AA58D6">
        <w:rPr>
          <w:rFonts w:ascii="NimbusRomNo9L-Regu" w:hAnsi="NimbusRomNo9L-Regu" w:cs="NimbusRomNo9L-Regu" w:hint="eastAsia"/>
          <w:kern w:val="0"/>
          <w:sz w:val="18"/>
          <w:szCs w:val="18"/>
        </w:rPr>
        <w:t xml:space="preserve"> </w:t>
      </w:r>
      <w:r w:rsidRPr="00AA58D6">
        <w:rPr>
          <w:rFonts w:ascii="NimbusRomNo9L-Regu" w:hAnsi="NimbusRomNo9L-Regu" w:cs="NimbusRomNo9L-Regu" w:hint="eastAsia"/>
          <w:kern w:val="0"/>
          <w:sz w:val="18"/>
          <w:szCs w:val="18"/>
        </w:rPr>
        <w:t>我们将其余的非鼓轨分类为旋律，和弦</w:t>
      </w:r>
      <w:r w:rsidR="006D3005" w:rsidRPr="006D3005">
        <w:rPr>
          <w:rFonts w:ascii="NimbusRomNo9L-Regu" w:hAnsi="NimbusRomNo9L-Regu" w:cs="NimbusRomNo9L-Regu" w:hint="eastAsia"/>
          <w:color w:val="FF0000"/>
          <w:kern w:val="0"/>
          <w:sz w:val="18"/>
          <w:szCs w:val="18"/>
        </w:rPr>
        <w:t>和其他</w:t>
      </w:r>
      <w:r w:rsidR="006D3005">
        <w:rPr>
          <w:rFonts w:ascii="NimbusRomNo9L-Regu" w:hAnsi="NimbusRomNo9L-Regu" w:cs="NimbusRomNo9L-Regu" w:hint="eastAsia"/>
          <w:kern w:val="0"/>
          <w:sz w:val="18"/>
          <w:szCs w:val="18"/>
        </w:rPr>
        <w:t>，另外通过简单地设置</w:t>
      </w:r>
      <w:r w:rsidR="006D3005" w:rsidRPr="006D3005">
        <w:rPr>
          <w:rFonts w:ascii="NimbusRomNo9L-Regu" w:hAnsi="NimbusRomNo9L-Regu" w:cs="NimbusRomNo9L-Regu" w:hint="eastAsia"/>
          <w:color w:val="FF0000"/>
          <w:kern w:val="0"/>
          <w:sz w:val="18"/>
          <w:szCs w:val="18"/>
        </w:rPr>
        <w:t>一个小节</w:t>
      </w:r>
      <w:r w:rsidR="006D3005">
        <w:rPr>
          <w:rFonts w:ascii="NimbusRomNo9L-Regu" w:hAnsi="NimbusRomNo9L-Regu" w:cs="NimbusRomNo9L-Regu" w:hint="eastAsia"/>
          <w:kern w:val="0"/>
          <w:sz w:val="18"/>
          <w:szCs w:val="18"/>
        </w:rPr>
        <w:t>中的独特音符的平均数</w:t>
      </w:r>
      <w:r w:rsidRPr="00AA58D6">
        <w:rPr>
          <w:rFonts w:ascii="NimbusRomNo9L-Regu" w:hAnsi="NimbusRomNo9L-Regu" w:cs="NimbusRomNo9L-Regu" w:hint="eastAsia"/>
          <w:kern w:val="0"/>
          <w:sz w:val="18"/>
          <w:szCs w:val="18"/>
        </w:rPr>
        <w:t>阈值以及</w:t>
      </w:r>
      <w:r w:rsidR="006D3005" w:rsidRPr="006D3005">
        <w:rPr>
          <w:rFonts w:ascii="NimbusRomNo9L-Regu" w:hAnsi="NimbusRomNo9L-Regu" w:cs="NimbusRomNo9L-Regu" w:hint="eastAsia"/>
          <w:color w:val="FF0000"/>
          <w:kern w:val="0"/>
          <w:sz w:val="18"/>
          <w:szCs w:val="18"/>
        </w:rPr>
        <w:t>在一个小节中</w:t>
      </w:r>
      <w:r w:rsidRPr="006D3005">
        <w:rPr>
          <w:rFonts w:ascii="NimbusRomNo9L-Regu" w:hAnsi="NimbusRomNo9L-Regu" w:cs="NimbusRomNo9L-Regu" w:hint="eastAsia"/>
          <w:color w:val="FF0000"/>
          <w:kern w:val="0"/>
          <w:sz w:val="18"/>
          <w:szCs w:val="18"/>
        </w:rPr>
        <w:t>音符</w:t>
      </w:r>
      <w:r w:rsidR="006D3005" w:rsidRPr="006D3005">
        <w:rPr>
          <w:rFonts w:ascii="NimbusRomNo9L-Regu" w:hAnsi="NimbusRomNo9L-Regu" w:cs="NimbusRomNo9L-Regu" w:hint="eastAsia"/>
          <w:color w:val="FF0000"/>
          <w:kern w:val="0"/>
          <w:sz w:val="18"/>
          <w:szCs w:val="18"/>
        </w:rPr>
        <w:t>改变的平均</w:t>
      </w:r>
      <w:r w:rsidRPr="006D3005">
        <w:rPr>
          <w:rFonts w:ascii="NimbusRomNo9L-Regu" w:hAnsi="NimbusRomNo9L-Regu" w:cs="NimbusRomNo9L-Regu" w:hint="eastAsia"/>
          <w:color w:val="FF0000"/>
          <w:kern w:val="0"/>
          <w:sz w:val="18"/>
          <w:szCs w:val="18"/>
        </w:rPr>
        <w:t>数量</w:t>
      </w:r>
      <w:r w:rsidRPr="00AA58D6">
        <w:rPr>
          <w:rFonts w:ascii="NimbusRomNo9L-Regu" w:hAnsi="NimbusRomNo9L-Regu" w:cs="NimbusRomNo9L-Regu" w:hint="eastAsia"/>
          <w:kern w:val="0"/>
          <w:sz w:val="18"/>
          <w:szCs w:val="18"/>
        </w:rPr>
        <w:t>，因为和弦的定义是重复的。图</w:t>
      </w:r>
      <w:r w:rsidRPr="00AA58D6">
        <w:rPr>
          <w:rFonts w:ascii="NimbusRomNo9L-Regu" w:hAnsi="NimbusRomNo9L-Regu" w:cs="NimbusRomNo9L-Regu" w:hint="eastAsia"/>
          <w:kern w:val="0"/>
          <w:sz w:val="18"/>
          <w:szCs w:val="18"/>
        </w:rPr>
        <w:t>4</w:t>
      </w:r>
      <w:r w:rsidRPr="00AA58D6">
        <w:rPr>
          <w:rFonts w:ascii="NimbusRomNo9L-Regu" w:hAnsi="NimbusRomNo9L-Regu" w:cs="NimbusRomNo9L-Regu" w:hint="eastAsia"/>
          <w:kern w:val="0"/>
          <w:sz w:val="18"/>
          <w:szCs w:val="18"/>
        </w:rPr>
        <w:t>显示了我们的音乐生成的例子。</w:t>
      </w:r>
    </w:p>
    <w:p w:rsidR="00BF6517" w:rsidRPr="00BF6517" w:rsidRDefault="00BF6517"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4: </w:t>
      </w:r>
      <w:r>
        <w:rPr>
          <w:rFonts w:ascii="NimbusRomNo9L-Regu" w:hAnsi="NimbusRomNo9L-Regu" w:cs="NimbusRomNo9L-Regu"/>
          <w:kern w:val="0"/>
          <w:sz w:val="18"/>
          <w:szCs w:val="18"/>
        </w:rPr>
        <w:t>Example of our music generation. From top to bottom: melody, chord and drum respectively</w:t>
      </w:r>
    </w:p>
    <w:p w:rsidR="00396A3D" w:rsidRDefault="00396A3D" w:rsidP="00396A3D">
      <w:pPr>
        <w:autoSpaceDE w:val="0"/>
        <w:autoSpaceDN w:val="0"/>
        <w:adjustRightInd w:val="0"/>
        <w:jc w:val="left"/>
        <w:rPr>
          <w:rFonts w:ascii="NimbusRomNo9L-Regu" w:hAnsi="NimbusRomNo9L-Regu" w:cs="NimbusRomNo9L-Regu"/>
          <w:kern w:val="0"/>
          <w:sz w:val="20"/>
          <w:szCs w:val="20"/>
        </w:rPr>
      </w:pPr>
      <w:r w:rsidRPr="00396A3D">
        <w:rPr>
          <w:rFonts w:ascii="NimbusRomNo9L-Regu" w:hAnsi="NimbusRomNo9L-Regu" w:cs="NimbusRomNo9L-Regu" w:hint="eastAsia"/>
          <w:kern w:val="0"/>
          <w:sz w:val="20"/>
          <w:szCs w:val="20"/>
        </w:rPr>
        <w:t>图</w:t>
      </w:r>
      <w:r w:rsidRPr="00396A3D">
        <w:rPr>
          <w:rFonts w:ascii="NimbusRomNo9L-Regu" w:hAnsi="NimbusRomNo9L-Regu" w:cs="NimbusRomNo9L-Regu" w:hint="eastAsia"/>
          <w:kern w:val="0"/>
          <w:sz w:val="20"/>
          <w:szCs w:val="20"/>
        </w:rPr>
        <w:t>4</w:t>
      </w:r>
      <w:r w:rsidRPr="00396A3D">
        <w:rPr>
          <w:rFonts w:ascii="NimbusRomNo9L-Regu" w:hAnsi="NimbusRomNo9L-Regu" w:cs="NimbusRomNo9L-Regu" w:hint="eastAsia"/>
          <w:kern w:val="0"/>
          <w:sz w:val="20"/>
          <w:szCs w:val="20"/>
        </w:rPr>
        <w:t>：我们的音乐生成的例子。</w:t>
      </w:r>
      <w:r w:rsidRPr="00396A3D">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从上到下：旋律，和弦和鼓</w:t>
      </w:r>
    </w:p>
    <w:p w:rsidR="00396A3D" w:rsidRDefault="00396A3D"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Table 1: </w:t>
      </w:r>
      <w:r>
        <w:rPr>
          <w:rFonts w:ascii="NimbusRomNo9L-Regu" w:hAnsi="NimbusRomNo9L-Regu" w:cs="NimbusRomNo9L-Regu"/>
          <w:kern w:val="0"/>
          <w:sz w:val="18"/>
          <w:szCs w:val="18"/>
        </w:rPr>
        <w:t>Human evaluation of music generated by different methods: ours and Waite et al.’s Magenta. Ours-</w:t>
      </w:r>
    </w:p>
    <w:p w:rsidR="00396A3D" w:rsidRDefault="00396A3D"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MO and Ours-NA are short for Ours Melody Only and Ours No Alignment. We allowed neutral votes, thus the</w:t>
      </w:r>
    </w:p>
    <w:p w:rsidR="00396A3D" w:rsidRDefault="00396A3D"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sum of the pair is less than 100%.</w:t>
      </w:r>
    </w:p>
    <w:p w:rsidR="00396A3D" w:rsidRPr="00396A3D" w:rsidRDefault="00396A3D" w:rsidP="00396A3D">
      <w:pPr>
        <w:autoSpaceDE w:val="0"/>
        <w:autoSpaceDN w:val="0"/>
        <w:adjustRightInd w:val="0"/>
        <w:jc w:val="left"/>
        <w:rPr>
          <w:rFonts w:ascii="NimbusRomNo9L-Regu" w:hAnsi="NimbusRomNo9L-Regu" w:cs="NimbusRomNo9L-Regu"/>
          <w:kern w:val="0"/>
          <w:sz w:val="20"/>
          <w:szCs w:val="20"/>
        </w:rPr>
      </w:pPr>
      <w:r w:rsidRPr="00396A3D">
        <w:rPr>
          <w:rFonts w:ascii="NimbusRomNo9L-Regu" w:hAnsi="NimbusRomNo9L-Regu" w:cs="NimbusRomNo9L-Regu" w:hint="eastAsia"/>
          <w:kern w:val="0"/>
          <w:sz w:val="20"/>
          <w:szCs w:val="20"/>
        </w:rPr>
        <w:t>表</w:t>
      </w:r>
      <w:r w:rsidRPr="00396A3D">
        <w:rPr>
          <w:rFonts w:ascii="NimbusRomNo9L-Regu" w:hAnsi="NimbusRomNo9L-Regu" w:cs="NimbusRomNo9L-Regu" w:hint="eastAsia"/>
          <w:kern w:val="0"/>
          <w:sz w:val="20"/>
          <w:szCs w:val="20"/>
        </w:rPr>
        <w:t>1</w:t>
      </w:r>
      <w:r w:rsidRPr="00396A3D">
        <w:rPr>
          <w:rFonts w:ascii="NimbusRomNo9L-Regu" w:hAnsi="NimbusRomNo9L-Regu" w:cs="NimbusRomNo9L-Regu" w:hint="eastAsia"/>
          <w:kern w:val="0"/>
          <w:sz w:val="20"/>
          <w:szCs w:val="20"/>
        </w:rPr>
        <w:t>：</w:t>
      </w:r>
      <w:r w:rsidR="00BF6517">
        <w:rPr>
          <w:rFonts w:ascii="NimbusRomNo9L-Regu" w:hAnsi="NimbusRomNo9L-Regu" w:cs="NimbusRomNo9L-Regu" w:hint="eastAsia"/>
          <w:kern w:val="0"/>
          <w:sz w:val="20"/>
          <w:szCs w:val="20"/>
        </w:rPr>
        <w:t>通过不同方法生成音乐</w:t>
      </w:r>
      <w:r w:rsidR="00D65825" w:rsidRPr="00D65825">
        <w:rPr>
          <w:rFonts w:ascii="NimbusRomNo9L-Regu" w:hAnsi="NimbusRomNo9L-Regu" w:cs="NimbusRomNo9L-Regu" w:hint="eastAsia"/>
          <w:color w:val="FF0000"/>
          <w:kern w:val="0"/>
          <w:sz w:val="20"/>
          <w:szCs w:val="20"/>
        </w:rPr>
        <w:t>的人们评价</w:t>
      </w:r>
      <w:r w:rsidRPr="00396A3D">
        <w:rPr>
          <w:rFonts w:ascii="NimbusRomNo9L-Regu" w:hAnsi="NimbusRomNo9L-Regu" w:cs="NimbusRomNo9L-Regu" w:hint="eastAsia"/>
          <w:kern w:val="0"/>
          <w:sz w:val="20"/>
          <w:szCs w:val="20"/>
        </w:rPr>
        <w:t>：我们和</w:t>
      </w:r>
      <w:r w:rsidRPr="00396A3D">
        <w:rPr>
          <w:rFonts w:ascii="NimbusRomNo9L-Regu" w:hAnsi="NimbusRomNo9L-Regu" w:cs="NimbusRomNo9L-Regu" w:hint="eastAsia"/>
          <w:kern w:val="0"/>
          <w:sz w:val="20"/>
          <w:szCs w:val="20"/>
        </w:rPr>
        <w:t>Waite</w:t>
      </w:r>
      <w:r w:rsidRPr="00396A3D">
        <w:rPr>
          <w:rFonts w:ascii="NimbusRomNo9L-Regu" w:hAnsi="NimbusRomNo9L-Regu" w:cs="NimbusRomNo9L-Regu" w:hint="eastAsia"/>
          <w:kern w:val="0"/>
          <w:sz w:val="20"/>
          <w:szCs w:val="20"/>
        </w:rPr>
        <w:t>等人的洋红色。</w:t>
      </w:r>
      <w:r w:rsidRPr="00396A3D">
        <w:rPr>
          <w:rFonts w:ascii="NimbusRomNo9L-Regu" w:hAnsi="NimbusRomNo9L-Regu" w:cs="NimbusRomNo9L-Regu" w:hint="eastAsia"/>
          <w:kern w:val="0"/>
          <w:sz w:val="20"/>
          <w:szCs w:val="20"/>
        </w:rPr>
        <w:t xml:space="preserve"> Ours-MO</w:t>
      </w:r>
      <w:r w:rsidRPr="00396A3D">
        <w:rPr>
          <w:rFonts w:ascii="NimbusRomNo9L-Regu" w:hAnsi="NimbusRomNo9L-Regu" w:cs="NimbusRomNo9L-Regu" w:hint="eastAsia"/>
          <w:kern w:val="0"/>
          <w:sz w:val="20"/>
          <w:szCs w:val="20"/>
        </w:rPr>
        <w:t>和</w:t>
      </w:r>
      <w:r w:rsidRPr="00396A3D">
        <w:rPr>
          <w:rFonts w:ascii="NimbusRomNo9L-Regu" w:hAnsi="NimbusRomNo9L-Regu" w:cs="NimbusRomNo9L-Regu" w:hint="eastAsia"/>
          <w:kern w:val="0"/>
          <w:sz w:val="20"/>
          <w:szCs w:val="20"/>
        </w:rPr>
        <w:t>Ours-NA</w:t>
      </w:r>
      <w:r w:rsidRPr="00396A3D">
        <w:rPr>
          <w:rFonts w:ascii="NimbusRomNo9L-Regu" w:hAnsi="NimbusRomNo9L-Regu" w:cs="NimbusRomNo9L-Regu" w:hint="eastAsia"/>
          <w:kern w:val="0"/>
          <w:sz w:val="20"/>
          <w:szCs w:val="20"/>
        </w:rPr>
        <w:t>是</w:t>
      </w:r>
      <w:r w:rsidRPr="00396A3D">
        <w:rPr>
          <w:rFonts w:ascii="NimbusRomNo9L-Regu" w:hAnsi="NimbusRomNo9L-Regu" w:cs="NimbusRomNo9L-Regu" w:hint="eastAsia"/>
          <w:kern w:val="0"/>
          <w:sz w:val="20"/>
          <w:szCs w:val="20"/>
        </w:rPr>
        <w:t>Ours Melody Only</w:t>
      </w:r>
      <w:r w:rsidRPr="00396A3D">
        <w:rPr>
          <w:rFonts w:ascii="NimbusRomNo9L-Regu" w:hAnsi="NimbusRomNo9L-Regu" w:cs="NimbusRomNo9L-Regu" w:hint="eastAsia"/>
          <w:kern w:val="0"/>
          <w:sz w:val="20"/>
          <w:szCs w:val="20"/>
        </w:rPr>
        <w:t>和</w:t>
      </w:r>
      <w:r w:rsidRPr="00396A3D">
        <w:rPr>
          <w:rFonts w:ascii="NimbusRomNo9L-Regu" w:hAnsi="NimbusRomNo9L-Regu" w:cs="NimbusRomNo9L-Regu" w:hint="eastAsia"/>
          <w:kern w:val="0"/>
          <w:sz w:val="20"/>
          <w:szCs w:val="20"/>
        </w:rPr>
        <w:t>Ours No Alignment</w:t>
      </w:r>
      <w:r w:rsidRPr="00396A3D">
        <w:rPr>
          <w:rFonts w:ascii="NimbusRomNo9L-Regu" w:hAnsi="NimbusRomNo9L-Regu" w:cs="NimbusRomNo9L-Regu" w:hint="eastAsia"/>
          <w:kern w:val="0"/>
          <w:sz w:val="20"/>
          <w:szCs w:val="20"/>
        </w:rPr>
        <w:t>的缩写。</w:t>
      </w:r>
      <w:r w:rsidRPr="00396A3D">
        <w:rPr>
          <w:rFonts w:ascii="NimbusRomNo9L-Regu" w:hAnsi="NimbusRomNo9L-Regu" w:cs="NimbusRomNo9L-Regu" w:hint="eastAsia"/>
          <w:kern w:val="0"/>
          <w:sz w:val="20"/>
          <w:szCs w:val="20"/>
        </w:rPr>
        <w:t xml:space="preserve"> </w:t>
      </w:r>
      <w:r w:rsidRPr="00396A3D">
        <w:rPr>
          <w:rFonts w:ascii="NimbusRomNo9L-Regu" w:hAnsi="NimbusRomNo9L-Regu" w:cs="NimbusRomNo9L-Regu" w:hint="eastAsia"/>
          <w:kern w:val="0"/>
          <w:sz w:val="20"/>
          <w:szCs w:val="20"/>
        </w:rPr>
        <w:t>我们允许中立票，因此</w:t>
      </w:r>
      <w:r w:rsidR="00BF6517">
        <w:rPr>
          <w:rFonts w:ascii="NimbusRomNo9L-Regu" w:hAnsi="NimbusRomNo9L-Regu" w:cs="NimbusRomNo9L-Regu" w:hint="eastAsia"/>
          <w:kern w:val="0"/>
          <w:sz w:val="20"/>
          <w:szCs w:val="20"/>
        </w:rPr>
        <w:t>，</w:t>
      </w:r>
      <w:r w:rsidRPr="00396A3D">
        <w:rPr>
          <w:rFonts w:ascii="NimbusRomNo9L-Regu" w:hAnsi="NimbusRomNo9L-Regu" w:cs="NimbusRomNo9L-Regu" w:hint="eastAsia"/>
          <w:kern w:val="0"/>
          <w:sz w:val="20"/>
          <w:szCs w:val="20"/>
        </w:rPr>
        <w:t>对的总和小于</w:t>
      </w:r>
      <w:r w:rsidRPr="00396A3D">
        <w:rPr>
          <w:rFonts w:ascii="NimbusRomNo9L-Regu" w:hAnsi="NimbusRomNo9L-Regu" w:cs="NimbusRomNo9L-Regu" w:hint="eastAsia"/>
          <w:kern w:val="0"/>
          <w:sz w:val="20"/>
          <w:szCs w:val="20"/>
        </w:rPr>
        <w:t>100</w:t>
      </w:r>
      <w:r w:rsidRPr="00396A3D">
        <w:rPr>
          <w:rFonts w:ascii="NimbusRomNo9L-Regu" w:hAnsi="NimbusRomNo9L-Regu" w:cs="NimbusRomNo9L-Regu" w:hint="eastAsia"/>
          <w:kern w:val="0"/>
          <w:sz w:val="20"/>
          <w:szCs w:val="20"/>
        </w:rPr>
        <w:t>％。</w:t>
      </w:r>
    </w:p>
    <w:p w:rsidR="00396A3D" w:rsidRDefault="00396A3D" w:rsidP="00AA58D6">
      <w:pPr>
        <w:autoSpaceDE w:val="0"/>
        <w:autoSpaceDN w:val="0"/>
        <w:adjustRightInd w:val="0"/>
        <w:jc w:val="left"/>
        <w:rPr>
          <w:rFonts w:ascii="NimbusRomNo9L-Regu" w:hAnsi="NimbusRomNo9L-Regu" w:cs="NimbusRomNo9L-Regu"/>
          <w:kern w:val="0"/>
          <w:sz w:val="20"/>
          <w:szCs w:val="20"/>
        </w:rPr>
      </w:pP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evaluate the quality of our music generation, we conduct a human survey with 27 participants.</w:t>
      </w: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the survey, participants are presented with several pairs of 30-second music clips, and are asked</w:t>
      </w: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vote which clip in the pair sounds better. We gave no other information about what they are</w:t>
      </w: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listening to. They are also allow to submit a neutral vote in case they cannot decide between the</w:t>
      </w: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two choices. In our study, we consider three cases: our full method versus Magenta Waite et al., our</w:t>
      </w:r>
    </w:p>
    <w:p w:rsidR="00B3440D"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method with melody only versus Google Magenta (Waite et al.), and our method versus our method</w:t>
      </w:r>
      <w:r w:rsidR="00305657">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without the temporal alignment described in Sec.4.5. We randomly generated 10 songs per method</w:t>
      </w:r>
      <w:r w:rsidR="00305657">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randomly shuffled each pair.</w:t>
      </w:r>
    </w:p>
    <w:p w:rsidR="00AA58D6" w:rsidRPr="00AA58D6" w:rsidRDefault="00D65825" w:rsidP="00AA58D6">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为了评估我们的产生</w:t>
      </w:r>
      <w:r w:rsidR="00BF6517">
        <w:rPr>
          <w:rFonts w:ascii="NimbusRomNo9L-Regu" w:hAnsi="NimbusRomNo9L-Regu" w:cs="NimbusRomNo9L-Regu" w:hint="eastAsia"/>
          <w:kern w:val="0"/>
          <w:sz w:val="20"/>
          <w:szCs w:val="20"/>
        </w:rPr>
        <w:t>音乐</w:t>
      </w:r>
      <w:r w:rsidR="00AA58D6" w:rsidRPr="00AA58D6">
        <w:rPr>
          <w:rFonts w:ascii="NimbusRomNo9L-Regu" w:hAnsi="NimbusRomNo9L-Regu" w:cs="NimbusRomNo9L-Regu" w:hint="eastAsia"/>
          <w:kern w:val="0"/>
          <w:sz w:val="20"/>
          <w:szCs w:val="20"/>
        </w:rPr>
        <w:t>的质量，我们</w:t>
      </w:r>
      <w:r w:rsidR="00AA58D6">
        <w:rPr>
          <w:rFonts w:ascii="NimbusRomNo9L-Regu" w:hAnsi="NimbusRomNo9L-Regu" w:cs="NimbusRomNo9L-Regu" w:hint="eastAsia"/>
          <w:kern w:val="0"/>
          <w:sz w:val="20"/>
          <w:szCs w:val="20"/>
        </w:rPr>
        <w:t>对</w:t>
      </w:r>
      <w:r w:rsidR="00AA58D6" w:rsidRPr="00AA58D6">
        <w:rPr>
          <w:rFonts w:ascii="NimbusRomNo9L-Regu" w:hAnsi="NimbusRomNo9L-Regu" w:cs="NimbusRomNo9L-Regu" w:hint="eastAsia"/>
          <w:kern w:val="0"/>
          <w:sz w:val="20"/>
          <w:szCs w:val="20"/>
        </w:rPr>
        <w:t>27</w:t>
      </w:r>
      <w:r w:rsidR="00AA58D6">
        <w:rPr>
          <w:rFonts w:ascii="NimbusRomNo9L-Regu" w:hAnsi="NimbusRomNo9L-Regu" w:cs="NimbusRomNo9L-Regu" w:hint="eastAsia"/>
          <w:kern w:val="0"/>
          <w:sz w:val="20"/>
          <w:szCs w:val="20"/>
        </w:rPr>
        <w:t>位参与者进行了</w:t>
      </w:r>
      <w:r w:rsidR="00AA58D6" w:rsidRPr="00AA58D6">
        <w:rPr>
          <w:rFonts w:ascii="NimbusRomNo9L-Regu" w:hAnsi="NimbusRomNo9L-Regu" w:cs="NimbusRomNo9L-Regu" w:hint="eastAsia"/>
          <w:kern w:val="0"/>
          <w:sz w:val="20"/>
          <w:szCs w:val="20"/>
        </w:rPr>
        <w:t>调查。</w:t>
      </w:r>
      <w:r w:rsidR="00AA58D6" w:rsidRPr="00AA58D6">
        <w:rPr>
          <w:rFonts w:ascii="NimbusRomNo9L-Regu" w:hAnsi="NimbusRomNo9L-Regu" w:cs="NimbusRomNo9L-Regu" w:hint="eastAsia"/>
          <w:kern w:val="0"/>
          <w:sz w:val="20"/>
          <w:szCs w:val="20"/>
        </w:rPr>
        <w:t xml:space="preserve"> </w:t>
      </w:r>
      <w:r w:rsidR="00AA58D6">
        <w:rPr>
          <w:rFonts w:ascii="NimbusRomNo9L-Regu" w:hAnsi="NimbusRomNo9L-Regu" w:cs="NimbusRomNo9L-Regu" w:hint="eastAsia"/>
          <w:kern w:val="0"/>
          <w:sz w:val="20"/>
          <w:szCs w:val="20"/>
        </w:rPr>
        <w:t>在调查中，参与者</w:t>
      </w:r>
      <w:r w:rsidRPr="00D65825">
        <w:rPr>
          <w:rFonts w:ascii="NimbusRomNo9L-Regu" w:hAnsi="NimbusRomNo9L-Regu" w:cs="NimbusRomNo9L-Regu" w:hint="eastAsia"/>
          <w:color w:val="FF0000"/>
          <w:kern w:val="0"/>
          <w:sz w:val="20"/>
          <w:szCs w:val="20"/>
        </w:rPr>
        <w:t>被展示了</w:t>
      </w:r>
      <w:r w:rsidR="00AA58D6" w:rsidRPr="00AA58D6">
        <w:rPr>
          <w:rFonts w:ascii="NimbusRomNo9L-Regu" w:hAnsi="NimbusRomNo9L-Regu" w:cs="NimbusRomNo9L-Regu" w:hint="eastAsia"/>
          <w:kern w:val="0"/>
          <w:sz w:val="20"/>
          <w:szCs w:val="20"/>
        </w:rPr>
        <w:t>几</w:t>
      </w:r>
      <w:r>
        <w:rPr>
          <w:rFonts w:ascii="NimbusRomNo9L-Regu" w:hAnsi="NimbusRomNo9L-Regu" w:cs="NimbusRomNo9L-Regu" w:hint="eastAsia"/>
          <w:kern w:val="0"/>
          <w:sz w:val="20"/>
          <w:szCs w:val="20"/>
        </w:rPr>
        <w:t>个</w:t>
      </w:r>
      <w:r w:rsidR="00AA58D6" w:rsidRPr="00AA58D6">
        <w:rPr>
          <w:rFonts w:ascii="NimbusRomNo9L-Regu" w:hAnsi="NimbusRomNo9L-Regu" w:cs="NimbusRomNo9L-Regu" w:hint="eastAsia"/>
          <w:kern w:val="0"/>
          <w:sz w:val="20"/>
          <w:szCs w:val="20"/>
        </w:rPr>
        <w:t>30</w:t>
      </w:r>
      <w:r w:rsidR="00AA58D6" w:rsidRPr="00AA58D6">
        <w:rPr>
          <w:rFonts w:ascii="NimbusRomNo9L-Regu" w:hAnsi="NimbusRomNo9L-Regu" w:cs="NimbusRomNo9L-Regu" w:hint="eastAsia"/>
          <w:kern w:val="0"/>
          <w:sz w:val="20"/>
          <w:szCs w:val="20"/>
        </w:rPr>
        <w:t>秒的音乐片段，并</w:t>
      </w:r>
      <w:r w:rsidR="00AA58D6">
        <w:rPr>
          <w:rFonts w:ascii="NimbusRomNo9L-Regu" w:hAnsi="NimbusRomNo9L-Regu" w:cs="NimbusRomNo9L-Regu" w:hint="eastAsia"/>
          <w:kern w:val="0"/>
          <w:sz w:val="20"/>
          <w:szCs w:val="20"/>
        </w:rPr>
        <w:t>被要求投票哪</w:t>
      </w:r>
      <w:r w:rsidR="00AA58D6" w:rsidRPr="00AA58D6">
        <w:rPr>
          <w:rFonts w:ascii="NimbusRomNo9L-Regu" w:hAnsi="NimbusRomNo9L-Regu" w:cs="NimbusRomNo9L-Regu" w:hint="eastAsia"/>
          <w:kern w:val="0"/>
          <w:sz w:val="20"/>
          <w:szCs w:val="20"/>
        </w:rPr>
        <w:t>一</w:t>
      </w:r>
      <w:r>
        <w:rPr>
          <w:rFonts w:ascii="NimbusRomNo9L-Regu" w:hAnsi="NimbusRomNo9L-Regu" w:cs="NimbusRomNo9L-Regu" w:hint="eastAsia"/>
          <w:kern w:val="0"/>
          <w:sz w:val="20"/>
          <w:szCs w:val="20"/>
        </w:rPr>
        <w:t>段</w:t>
      </w:r>
      <w:r w:rsidR="00AA58D6" w:rsidRPr="00AA58D6">
        <w:rPr>
          <w:rFonts w:ascii="NimbusRomNo9L-Regu" w:hAnsi="NimbusRomNo9L-Regu" w:cs="NimbusRomNo9L-Regu" w:hint="eastAsia"/>
          <w:kern w:val="0"/>
          <w:sz w:val="20"/>
          <w:szCs w:val="20"/>
        </w:rPr>
        <w:t>声音更好。</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我们没有提供关于他们正在听什么的其他信息。如果他们不能在两个选择之间作出决定</w:t>
      </w:r>
      <w:r w:rsidR="00AA58D6">
        <w:rPr>
          <w:rFonts w:ascii="NimbusRomNo9L-Regu" w:hAnsi="NimbusRomNo9L-Regu" w:cs="NimbusRomNo9L-Regu" w:hint="eastAsia"/>
          <w:kern w:val="0"/>
          <w:sz w:val="20"/>
          <w:szCs w:val="20"/>
        </w:rPr>
        <w:t>，他们也允许提交一个中立的投票</w:t>
      </w:r>
      <w:r w:rsidR="00AA58D6" w:rsidRPr="00AA58D6">
        <w:rPr>
          <w:rFonts w:ascii="NimbusRomNo9L-Regu" w:hAnsi="NimbusRomNo9L-Regu" w:cs="NimbusRomNo9L-Regu" w:hint="eastAsia"/>
          <w:kern w:val="0"/>
          <w:sz w:val="20"/>
          <w:szCs w:val="20"/>
        </w:rPr>
        <w:t>。</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在我们的研究中，我们考虑了三种情况：我们的完整方法与</w:t>
      </w:r>
      <w:r w:rsidR="00AA58D6" w:rsidRPr="00AA58D6">
        <w:rPr>
          <w:rFonts w:ascii="NimbusRomNo9L-Regu" w:hAnsi="NimbusRomNo9L-Regu" w:cs="NimbusRomNo9L-Regu" w:hint="eastAsia"/>
          <w:kern w:val="0"/>
          <w:sz w:val="20"/>
          <w:szCs w:val="20"/>
        </w:rPr>
        <w:t>Magenta Waite</w:t>
      </w:r>
      <w:r w:rsidR="00AA58D6" w:rsidRPr="00AA58D6">
        <w:rPr>
          <w:rFonts w:ascii="NimbusRomNo9L-Regu" w:hAnsi="NimbusRomNo9L-Regu" w:cs="NimbusRomNo9L-Regu" w:hint="eastAsia"/>
          <w:kern w:val="0"/>
          <w:sz w:val="20"/>
          <w:szCs w:val="20"/>
        </w:rPr>
        <w:t>等人</w:t>
      </w:r>
      <w:r w:rsidR="00BF6517">
        <w:rPr>
          <w:rFonts w:ascii="NimbusRomNo9L-Regu" w:hAnsi="NimbusRomNo9L-Regu" w:cs="NimbusRomNo9L-Regu" w:hint="eastAsia"/>
          <w:kern w:val="0"/>
          <w:sz w:val="20"/>
          <w:szCs w:val="20"/>
        </w:rPr>
        <w:t>的</w:t>
      </w:r>
      <w:r w:rsidR="00BF6517">
        <w:rPr>
          <w:rFonts w:ascii="NimbusRomNo9L-Regu" w:hAnsi="NimbusRomNo9L-Regu" w:cs="NimbusRomNo9L-Regu"/>
          <w:kern w:val="0"/>
          <w:sz w:val="20"/>
          <w:szCs w:val="20"/>
        </w:rPr>
        <w:t>比较</w:t>
      </w:r>
      <w:r w:rsidR="00AA58D6" w:rsidRPr="00AA58D6">
        <w:rPr>
          <w:rFonts w:ascii="NimbusRomNo9L-Regu" w:hAnsi="NimbusRomNo9L-Regu" w:cs="NimbusRomNo9L-Regu" w:hint="eastAsia"/>
          <w:kern w:val="0"/>
          <w:sz w:val="20"/>
          <w:szCs w:val="20"/>
        </w:rPr>
        <w:t>，我们的方法仅与</w:t>
      </w:r>
      <w:r w:rsidRPr="00305657">
        <w:rPr>
          <w:rFonts w:ascii="NimbusRomNo9L-Regu" w:hAnsi="NimbusRomNo9L-Regu" w:cs="NimbusRomNo9L-Regu" w:hint="eastAsia"/>
          <w:color w:val="FF0000"/>
          <w:kern w:val="0"/>
          <w:sz w:val="20"/>
          <w:szCs w:val="20"/>
        </w:rPr>
        <w:t>谷歌的</w:t>
      </w:r>
      <w:r w:rsidRPr="00305657">
        <w:rPr>
          <w:rFonts w:ascii="NimbusRomNo9L-Regu" w:hAnsi="NimbusRomNo9L-Regu" w:cs="NimbusRomNo9L-Regu" w:hint="eastAsia"/>
          <w:color w:val="FF0000"/>
          <w:kern w:val="0"/>
          <w:sz w:val="20"/>
          <w:szCs w:val="20"/>
        </w:rPr>
        <w:t>magenta</w:t>
      </w:r>
      <w:r w:rsidR="00AA58D6" w:rsidRPr="00AA58D6">
        <w:rPr>
          <w:rFonts w:ascii="NimbusRomNo9L-Regu" w:hAnsi="NimbusRomNo9L-Regu" w:cs="NimbusRomNo9L-Regu" w:hint="eastAsia"/>
          <w:kern w:val="0"/>
          <w:sz w:val="20"/>
          <w:szCs w:val="20"/>
        </w:rPr>
        <w:t>（</w:t>
      </w:r>
      <w:r w:rsidR="00AA58D6" w:rsidRPr="00AA58D6">
        <w:rPr>
          <w:rFonts w:ascii="NimbusRomNo9L-Regu" w:hAnsi="NimbusRomNo9L-Regu" w:cs="NimbusRomNo9L-Regu" w:hint="eastAsia"/>
          <w:kern w:val="0"/>
          <w:sz w:val="20"/>
          <w:szCs w:val="20"/>
        </w:rPr>
        <w:t>Waite</w:t>
      </w:r>
      <w:r w:rsidR="00BF6517">
        <w:rPr>
          <w:rFonts w:ascii="NimbusRomNo9L-Regu" w:hAnsi="NimbusRomNo9L-Regu" w:cs="NimbusRomNo9L-Regu" w:hint="eastAsia"/>
          <w:kern w:val="0"/>
          <w:sz w:val="20"/>
          <w:szCs w:val="20"/>
        </w:rPr>
        <w:t>等人）进行在</w:t>
      </w:r>
      <w:r w:rsidR="00BF6517">
        <w:rPr>
          <w:rFonts w:ascii="NimbusRomNo9L-Regu" w:hAnsi="NimbusRomNo9L-Regu" w:cs="NimbusRomNo9L-Regu"/>
          <w:kern w:val="0"/>
          <w:sz w:val="20"/>
          <w:szCs w:val="20"/>
        </w:rPr>
        <w:t>旋律方面进行比较</w:t>
      </w:r>
      <w:r w:rsidR="00AA58D6" w:rsidRPr="00AA58D6">
        <w:rPr>
          <w:rFonts w:ascii="NimbusRomNo9L-Regu" w:hAnsi="NimbusRomNo9L-Regu" w:cs="NimbusRomNo9L-Regu" w:hint="eastAsia"/>
          <w:kern w:val="0"/>
          <w:sz w:val="20"/>
          <w:szCs w:val="20"/>
        </w:rPr>
        <w:t>，我们的方法与</w:t>
      </w:r>
      <w:r w:rsidR="00AA58D6" w:rsidRPr="00305657">
        <w:rPr>
          <w:rFonts w:ascii="NimbusRomNo9L-Regu" w:hAnsi="NimbusRomNo9L-Regu" w:cs="NimbusRomNo9L-Regu" w:hint="eastAsia"/>
          <w:color w:val="FF0000"/>
          <w:kern w:val="0"/>
          <w:sz w:val="20"/>
          <w:szCs w:val="20"/>
        </w:rPr>
        <w:t>我们</w:t>
      </w:r>
      <w:r w:rsidR="00305657" w:rsidRPr="00305657">
        <w:rPr>
          <w:rFonts w:ascii="NimbusRomNo9L-Regu" w:hAnsi="NimbusRomNo9L-Regu" w:cs="NimbusRomNo9L-Regu" w:hint="eastAsia"/>
          <w:color w:val="FF0000"/>
          <w:kern w:val="0"/>
          <w:sz w:val="20"/>
          <w:szCs w:val="20"/>
        </w:rPr>
        <w:t>没有时间对齐</w:t>
      </w:r>
      <w:r w:rsidR="00AA58D6" w:rsidRPr="00305657">
        <w:rPr>
          <w:rFonts w:ascii="NimbusRomNo9L-Regu" w:hAnsi="NimbusRomNo9L-Regu" w:cs="NimbusRomNo9L-Regu" w:hint="eastAsia"/>
          <w:color w:val="FF0000"/>
          <w:kern w:val="0"/>
          <w:sz w:val="20"/>
          <w:szCs w:val="20"/>
        </w:rPr>
        <w:t>的方法</w:t>
      </w:r>
      <w:r w:rsidR="00AA58D6" w:rsidRPr="00AA58D6">
        <w:rPr>
          <w:rFonts w:ascii="NimbusRomNo9L-Regu" w:hAnsi="NimbusRomNo9L-Regu" w:cs="NimbusRomNo9L-Regu" w:hint="eastAsia"/>
          <w:kern w:val="0"/>
          <w:sz w:val="20"/>
          <w:szCs w:val="20"/>
        </w:rPr>
        <w:t>相比，第</w:t>
      </w:r>
      <w:r w:rsidR="00AA58D6" w:rsidRPr="00AA58D6">
        <w:rPr>
          <w:rFonts w:ascii="NimbusRomNo9L-Regu" w:hAnsi="NimbusRomNo9L-Regu" w:cs="NimbusRomNo9L-Regu" w:hint="eastAsia"/>
          <w:kern w:val="0"/>
          <w:sz w:val="20"/>
          <w:szCs w:val="20"/>
        </w:rPr>
        <w:t>4.5</w:t>
      </w:r>
      <w:r w:rsidR="00AA58D6" w:rsidRPr="00AA58D6">
        <w:rPr>
          <w:rFonts w:ascii="NimbusRomNo9L-Regu" w:hAnsi="NimbusRomNo9L-Regu" w:cs="NimbusRomNo9L-Regu" w:hint="eastAsia"/>
          <w:kern w:val="0"/>
          <w:sz w:val="20"/>
          <w:szCs w:val="20"/>
        </w:rPr>
        <w:t>节</w:t>
      </w:r>
      <w:r w:rsidR="00305657" w:rsidRPr="00305657">
        <w:rPr>
          <w:rFonts w:ascii="NimbusRomNo9L-Regu" w:hAnsi="NimbusRomNo9L-Regu" w:cs="NimbusRomNo9L-Regu" w:hint="eastAsia"/>
          <w:color w:val="FF0000"/>
          <w:kern w:val="0"/>
          <w:sz w:val="20"/>
          <w:szCs w:val="20"/>
        </w:rPr>
        <w:t>有所描述</w:t>
      </w:r>
      <w:r w:rsidR="00AA58D6" w:rsidRPr="00AA58D6">
        <w:rPr>
          <w:rFonts w:ascii="NimbusRomNo9L-Regu" w:hAnsi="NimbusRomNo9L-Regu" w:cs="NimbusRomNo9L-Regu" w:hint="eastAsia"/>
          <w:kern w:val="0"/>
          <w:sz w:val="20"/>
          <w:szCs w:val="20"/>
        </w:rPr>
        <w:t>。</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我们每个方法随机生成</w:t>
      </w:r>
      <w:r w:rsidR="00AA58D6" w:rsidRPr="00AA58D6">
        <w:rPr>
          <w:rFonts w:ascii="NimbusRomNo9L-Regu" w:hAnsi="NimbusRomNo9L-Regu" w:cs="NimbusRomNo9L-Regu" w:hint="eastAsia"/>
          <w:kern w:val="0"/>
          <w:sz w:val="20"/>
          <w:szCs w:val="20"/>
        </w:rPr>
        <w:t>10</w:t>
      </w:r>
      <w:r w:rsidR="00AA58D6" w:rsidRPr="00AA58D6">
        <w:rPr>
          <w:rFonts w:ascii="NimbusRomNo9L-Regu" w:hAnsi="NimbusRomNo9L-Regu" w:cs="NimbusRomNo9L-Regu" w:hint="eastAsia"/>
          <w:kern w:val="0"/>
          <w:sz w:val="20"/>
          <w:szCs w:val="20"/>
        </w:rPr>
        <w:t>首歌曲，并随机洗牌。</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shown in Table 1, most participants prefer songs produced by our method compared to Magenta.</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Participants also made comments such as </w:t>
      </w:r>
      <w:r>
        <w:rPr>
          <w:rFonts w:ascii="NimbusRomNo9L-ReguItal" w:hAnsi="NimbusRomNo9L-ReguItal" w:cs="NimbusRomNo9L-ReguItal"/>
          <w:kern w:val="0"/>
          <w:sz w:val="20"/>
          <w:szCs w:val="20"/>
        </w:rPr>
        <w:t>music sounds better with percussion than piano alone</w:t>
      </w:r>
      <w:r>
        <w:rPr>
          <w:rFonts w:ascii="NimbusRomNo9L-Regu" w:hAnsi="NimbusRomNo9L-Regu" w:cs="NimbusRomNo9L-Regu"/>
          <w:kern w:val="0"/>
          <w:sz w:val="20"/>
          <w:szCs w:val="20"/>
        </w:rPr>
        <w:t>,</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w:t>
      </w:r>
      <w:r>
        <w:rPr>
          <w:rFonts w:ascii="NimbusRomNo9L-ReguItal" w:hAnsi="NimbusRomNo9L-ReguItal" w:cs="NimbusRomNo9L-ReguItal"/>
          <w:kern w:val="0"/>
          <w:sz w:val="20"/>
          <w:szCs w:val="20"/>
        </w:rPr>
        <w:t>multiple instruments with continuous play is much better</w:t>
      </w:r>
      <w:r>
        <w:rPr>
          <w:rFonts w:ascii="NimbusRomNo9L-Regu" w:hAnsi="NimbusRomNo9L-Regu" w:cs="NimbusRomNo9L-Regu"/>
          <w:kern w:val="0"/>
          <w:sz w:val="20"/>
          <w:szCs w:val="20"/>
        </w:rPr>
        <w:t>. This confirms that our multi-layer</w:t>
      </w:r>
    </w:p>
    <w:p w:rsidR="00717046" w:rsidRDefault="00717046" w:rsidP="00717046">
      <w:pPr>
        <w:autoSpaceDE w:val="0"/>
        <w:autoSpaceDN w:val="0"/>
        <w:adjustRightInd w:val="0"/>
        <w:jc w:val="left"/>
        <w:rPr>
          <w:rFonts w:ascii="NimbusRomNo9L-ReguItal" w:hAnsi="NimbusRomNo9L-ReguItal" w:cs="NimbusRomNo9L-ReguItal"/>
          <w:kern w:val="0"/>
          <w:sz w:val="20"/>
          <w:szCs w:val="20"/>
        </w:rPr>
      </w:pPr>
      <w:r>
        <w:rPr>
          <w:rFonts w:ascii="NimbusRomNo9L-Regu" w:hAnsi="NimbusRomNo9L-Regu" w:cs="NimbusRomNo9L-Regu"/>
          <w:kern w:val="0"/>
          <w:sz w:val="20"/>
          <w:szCs w:val="20"/>
        </w:rPr>
        <w:t xml:space="preserve">generation improves music quality. Few participants also point out that </w:t>
      </w:r>
      <w:r>
        <w:rPr>
          <w:rFonts w:ascii="NimbusRomNo9L-ReguItal" w:hAnsi="NimbusRomNo9L-ReguItal" w:cs="NimbusRomNo9L-ReguItal"/>
          <w:kern w:val="0"/>
          <w:sz w:val="20"/>
          <w:szCs w:val="20"/>
        </w:rPr>
        <w:t>drums sound too different</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and do not participate to the melody perfectly</w:t>
      </w:r>
      <w:r>
        <w:rPr>
          <w:rFonts w:ascii="NimbusRomNo9L-Regu" w:hAnsi="NimbusRomNo9L-Regu" w:cs="NimbusRomNo9L-Regu"/>
          <w:kern w:val="0"/>
          <w:sz w:val="20"/>
          <w:szCs w:val="20"/>
        </w:rPr>
        <w:t>, which indicates that further improvements can be still</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made. In the second comparison, we study if the quality improvement of our method is only caused</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by adding chords and drums, or is also related to our two-layer melody generation with alignment. It</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can be seen that without chords and drums, the score drops as expected, but is still much higher than</w:t>
      </w:r>
    </w:p>
    <w:p w:rsidR="00717046" w:rsidRDefault="00717046" w:rsidP="00717046">
      <w:pPr>
        <w:autoSpaceDE w:val="0"/>
        <w:autoSpaceDN w:val="0"/>
        <w:adjustRightInd w:val="0"/>
        <w:jc w:val="left"/>
        <w:rPr>
          <w:rFonts w:ascii="NimbusRomNo9L-ReguItal" w:hAnsi="NimbusRomNo9L-ReguItal" w:cs="NimbusRomNo9L-ReguItal"/>
          <w:kern w:val="0"/>
          <w:sz w:val="20"/>
          <w:szCs w:val="20"/>
        </w:rPr>
      </w:pPr>
      <w:r>
        <w:rPr>
          <w:rFonts w:ascii="NimbusRomNo9L-Regu" w:hAnsi="NimbusRomNo9L-Regu" w:cs="NimbusRomNo9L-Regu"/>
          <w:kern w:val="0"/>
          <w:sz w:val="20"/>
          <w:szCs w:val="20"/>
        </w:rPr>
        <w:t xml:space="preserve">the Magenta baseline. This is because our method </w:t>
      </w:r>
      <w:r>
        <w:rPr>
          <w:rFonts w:ascii="NimbusRomNo9L-ReguItal" w:hAnsi="NimbusRomNo9L-ReguItal" w:cs="NimbusRomNo9L-ReguItal"/>
          <w:kern w:val="0"/>
          <w:sz w:val="20"/>
          <w:szCs w:val="20"/>
        </w:rPr>
        <w:t>produces less recursion and silence</w:t>
      </w:r>
      <w:r>
        <w:rPr>
          <w:rFonts w:ascii="NimbusRomNo9L-Regu" w:hAnsi="NimbusRomNo9L-Regu" w:cs="NimbusRomNo9L-Regu"/>
          <w:kern w:val="0"/>
          <w:sz w:val="20"/>
          <w:szCs w:val="20"/>
        </w:rPr>
        <w:t xml:space="preserve">, and </w:t>
      </w:r>
      <w:r>
        <w:rPr>
          <w:rFonts w:ascii="NimbusRomNo9L-ReguItal" w:hAnsi="NimbusRomNo9L-ReguItal" w:cs="NimbusRomNo9L-ReguItal"/>
          <w:kern w:val="0"/>
          <w:sz w:val="20"/>
          <w:szCs w:val="20"/>
        </w:rPr>
        <w:t>faster</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and more accurate tempo </w:t>
      </w:r>
      <w:r>
        <w:rPr>
          <w:rFonts w:ascii="NimbusRomNo9L-Regu" w:hAnsi="NimbusRomNo9L-Regu" w:cs="NimbusRomNo9L-Regu"/>
          <w:kern w:val="0"/>
          <w:sz w:val="20"/>
          <w:szCs w:val="20"/>
        </w:rPr>
        <w:t>as mentioned by the participants. In the last comparison, most participants</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prefer our full method than the no-alignment version, since </w:t>
      </w:r>
      <w:r>
        <w:rPr>
          <w:rFonts w:ascii="NimbusRomNo9L-ReguItal" w:hAnsi="NimbusRomNo9L-ReguItal" w:cs="NimbusRomNo9L-ReguItal"/>
          <w:kern w:val="0"/>
          <w:sz w:val="20"/>
          <w:szCs w:val="20"/>
        </w:rPr>
        <w:t>beats are more subtle and better timed</w:t>
      </w:r>
      <w:r>
        <w:rPr>
          <w:rFonts w:ascii="NimbusRomNo9L-Regu" w:hAnsi="NimbusRomNo9L-Regu" w:cs="NimbusRomNo9L-Regu"/>
          <w:kern w:val="0"/>
          <w:sz w:val="20"/>
          <w:szCs w:val="20"/>
        </w:rPr>
        <w:t>.</w:t>
      </w:r>
    </w:p>
    <w:p w:rsidR="00337D0A" w:rsidRDefault="00717046" w:rsidP="00717046">
      <w:pPr>
        <w:ind w:firstLine="420"/>
        <w:rPr>
          <w:rFonts w:ascii="NimbusRomNo9L-Regu" w:hAnsi="NimbusRomNo9L-Regu" w:cs="NimbusRomNo9L-Regu"/>
          <w:kern w:val="0"/>
          <w:sz w:val="20"/>
          <w:szCs w:val="20"/>
        </w:rPr>
      </w:pPr>
      <w:r>
        <w:rPr>
          <w:rFonts w:ascii="NimbusRomNo9L-Regu" w:hAnsi="NimbusRomNo9L-Regu" w:cs="NimbusRomNo9L-Regu"/>
          <w:kern w:val="0"/>
          <w:sz w:val="20"/>
          <w:szCs w:val="20"/>
        </w:rPr>
        <w:t>This proves the usefulness of temporal alignment.</w:t>
      </w:r>
    </w:p>
    <w:p w:rsidR="00717046" w:rsidRDefault="00717046" w:rsidP="00717046">
      <w:pPr>
        <w:ind w:firstLine="420"/>
        <w:rPr>
          <w:rFonts w:ascii="NimbusRomNo9L-Regu" w:hAnsi="NimbusRomNo9L-Regu" w:cs="NimbusRomNo9L-Regu"/>
          <w:kern w:val="0"/>
          <w:sz w:val="18"/>
          <w:szCs w:val="18"/>
        </w:rPr>
      </w:pPr>
      <w:r w:rsidRPr="00717046">
        <w:rPr>
          <w:rFonts w:ascii="NimbusRomNo9L-Regu" w:hAnsi="NimbusRomNo9L-Regu" w:cs="NimbusRomNo9L-Regu" w:hint="eastAsia"/>
          <w:kern w:val="0"/>
          <w:sz w:val="18"/>
          <w:szCs w:val="18"/>
        </w:rPr>
        <w:t>如表</w:t>
      </w:r>
      <w:r w:rsidRPr="00717046">
        <w:rPr>
          <w:rFonts w:ascii="NimbusRomNo9L-Regu" w:hAnsi="NimbusRomNo9L-Regu" w:cs="NimbusRomNo9L-Regu" w:hint="eastAsia"/>
          <w:kern w:val="0"/>
          <w:sz w:val="18"/>
          <w:szCs w:val="18"/>
        </w:rPr>
        <w:t>1</w:t>
      </w:r>
      <w:r w:rsidRPr="00717046">
        <w:rPr>
          <w:rFonts w:ascii="NimbusRomNo9L-Regu" w:hAnsi="NimbusRomNo9L-Regu" w:cs="NimbusRomNo9L-Regu" w:hint="eastAsia"/>
          <w:kern w:val="0"/>
          <w:sz w:val="18"/>
          <w:szCs w:val="18"/>
        </w:rPr>
        <w:t>所示，与</w:t>
      </w:r>
      <w:r w:rsidRPr="00717046">
        <w:rPr>
          <w:rFonts w:ascii="NimbusRomNo9L-Regu" w:hAnsi="NimbusRomNo9L-Regu" w:cs="NimbusRomNo9L-Regu" w:hint="eastAsia"/>
          <w:kern w:val="0"/>
          <w:sz w:val="18"/>
          <w:szCs w:val="18"/>
        </w:rPr>
        <w:t>Magenta</w:t>
      </w:r>
      <w:r>
        <w:rPr>
          <w:rFonts w:ascii="NimbusRomNo9L-Regu" w:hAnsi="NimbusRomNo9L-Regu" w:cs="NimbusRomNo9L-Regu" w:hint="eastAsia"/>
          <w:kern w:val="0"/>
          <w:sz w:val="18"/>
          <w:szCs w:val="18"/>
        </w:rPr>
        <w:t>产生</w:t>
      </w:r>
      <w:r>
        <w:rPr>
          <w:rFonts w:ascii="NimbusRomNo9L-Regu" w:hAnsi="NimbusRomNo9L-Regu" w:cs="NimbusRomNo9L-Regu"/>
          <w:kern w:val="0"/>
          <w:sz w:val="18"/>
          <w:szCs w:val="18"/>
        </w:rPr>
        <w:t>的歌曲</w:t>
      </w:r>
      <w:r w:rsidRPr="00717046">
        <w:rPr>
          <w:rFonts w:ascii="NimbusRomNo9L-Regu" w:hAnsi="NimbusRomNo9L-Regu" w:cs="NimbusRomNo9L-Regu" w:hint="eastAsia"/>
          <w:kern w:val="0"/>
          <w:sz w:val="18"/>
          <w:szCs w:val="18"/>
        </w:rPr>
        <w:t>相比，大多数参与者喜欢</w:t>
      </w:r>
      <w:r>
        <w:rPr>
          <w:rFonts w:ascii="NimbusRomNo9L-Regu" w:hAnsi="NimbusRomNo9L-Regu" w:cs="NimbusRomNo9L-Regu" w:hint="eastAsia"/>
          <w:kern w:val="0"/>
          <w:sz w:val="18"/>
          <w:szCs w:val="18"/>
        </w:rPr>
        <w:t>我们的方法产生的歌曲。参与者还发表了一些意见，比如</w:t>
      </w:r>
      <w:r w:rsidR="00FE13B9" w:rsidRPr="00FE13B9">
        <w:rPr>
          <w:rFonts w:ascii="NimbusRomNo9L-Regu" w:hAnsi="NimbusRomNo9L-Regu" w:cs="NimbusRomNo9L-Regu" w:hint="eastAsia"/>
          <w:color w:val="FF0000"/>
          <w:kern w:val="0"/>
          <w:sz w:val="18"/>
          <w:szCs w:val="18"/>
        </w:rPr>
        <w:t>打击乐器</w:t>
      </w:r>
      <w:r>
        <w:rPr>
          <w:rFonts w:ascii="NimbusRomNo9L-Regu" w:hAnsi="NimbusRomNo9L-Regu" w:cs="NimbusRomNo9L-Regu" w:hint="eastAsia"/>
          <w:kern w:val="0"/>
          <w:sz w:val="18"/>
          <w:szCs w:val="18"/>
        </w:rPr>
        <w:t>音乐听起来比只有钢琴</w:t>
      </w:r>
      <w:r>
        <w:rPr>
          <w:rFonts w:ascii="NimbusRomNo9L-Regu" w:hAnsi="NimbusRomNo9L-Regu" w:cs="NimbusRomNo9L-Regu"/>
          <w:kern w:val="0"/>
          <w:sz w:val="18"/>
          <w:szCs w:val="18"/>
        </w:rPr>
        <w:t>演奏</w:t>
      </w:r>
      <w:r>
        <w:rPr>
          <w:rFonts w:ascii="NimbusRomNo9L-Regu" w:hAnsi="NimbusRomNo9L-Regu" w:cs="NimbusRomNo9L-Regu" w:hint="eastAsia"/>
          <w:kern w:val="0"/>
          <w:sz w:val="18"/>
          <w:szCs w:val="18"/>
        </w:rPr>
        <w:t>好多了，</w:t>
      </w:r>
      <w:r>
        <w:rPr>
          <w:rFonts w:ascii="NimbusRomNo9L-Regu" w:hAnsi="NimbusRomNo9L-Regu" w:cs="NimbusRomNo9L-Regu"/>
          <w:kern w:val="0"/>
          <w:sz w:val="18"/>
          <w:szCs w:val="18"/>
        </w:rPr>
        <w:t>并且多种乐器持续的演奏</w:t>
      </w:r>
      <w:r>
        <w:rPr>
          <w:rFonts w:ascii="NimbusRomNo9L-Regu" w:hAnsi="NimbusRomNo9L-Regu" w:cs="NimbusRomNo9L-Regu" w:hint="eastAsia"/>
          <w:kern w:val="0"/>
          <w:sz w:val="18"/>
          <w:szCs w:val="18"/>
        </w:rPr>
        <w:t>听起来</w:t>
      </w:r>
      <w:r>
        <w:rPr>
          <w:rFonts w:ascii="NimbusRomNo9L-Regu" w:hAnsi="NimbusRomNo9L-Regu" w:cs="NimbusRomNo9L-Regu"/>
          <w:kern w:val="0"/>
          <w:sz w:val="18"/>
          <w:szCs w:val="18"/>
        </w:rPr>
        <w:t>更好</w:t>
      </w:r>
      <w:r>
        <w:rPr>
          <w:rFonts w:ascii="NimbusRomNo9L-Regu" w:hAnsi="NimbusRomNo9L-Regu" w:cs="NimbusRomNo9L-Regu" w:hint="eastAsia"/>
          <w:kern w:val="0"/>
          <w:sz w:val="18"/>
          <w:szCs w:val="18"/>
        </w:rPr>
        <w:t>。这证实了我们的多层产生音乐</w:t>
      </w:r>
      <w:r w:rsidRPr="00717046">
        <w:rPr>
          <w:rFonts w:ascii="NimbusRomNo9L-Regu" w:hAnsi="NimbusRomNo9L-Regu" w:cs="NimbusRomNo9L-Regu" w:hint="eastAsia"/>
          <w:kern w:val="0"/>
          <w:sz w:val="18"/>
          <w:szCs w:val="18"/>
        </w:rPr>
        <w:t>提高</w:t>
      </w:r>
      <w:r>
        <w:rPr>
          <w:rFonts w:ascii="NimbusRomNo9L-Regu" w:hAnsi="NimbusRomNo9L-Regu" w:cs="NimbusRomNo9L-Regu" w:hint="eastAsia"/>
          <w:kern w:val="0"/>
          <w:sz w:val="18"/>
          <w:szCs w:val="18"/>
        </w:rPr>
        <w:t>了音乐的质量。少数参与者还指出，鼓声听起来</w:t>
      </w:r>
      <w:r w:rsidR="00FE13B9" w:rsidRPr="00FE13B9">
        <w:rPr>
          <w:rFonts w:ascii="NimbusRomNo9L-Regu" w:hAnsi="NimbusRomNo9L-Regu" w:cs="NimbusRomNo9L-Regu" w:hint="eastAsia"/>
          <w:color w:val="FF0000"/>
          <w:kern w:val="0"/>
          <w:sz w:val="18"/>
          <w:szCs w:val="18"/>
        </w:rPr>
        <w:t>太与众不同了</w:t>
      </w:r>
      <w:r>
        <w:rPr>
          <w:rFonts w:ascii="NimbusRomNo9L-Regu" w:hAnsi="NimbusRomNo9L-Regu" w:cs="NimbusRomNo9L-Regu" w:hint="eastAsia"/>
          <w:kern w:val="0"/>
          <w:sz w:val="18"/>
          <w:szCs w:val="18"/>
        </w:rPr>
        <w:t>，不能</w:t>
      </w:r>
      <w:r w:rsidR="00FA7ECA" w:rsidRPr="00FA7ECA">
        <w:rPr>
          <w:rFonts w:ascii="NimbusRomNo9L-Regu" w:hAnsi="NimbusRomNo9L-Regu" w:cs="NimbusRomNo9L-Regu" w:hint="eastAsia"/>
          <w:color w:val="FF0000"/>
          <w:kern w:val="0"/>
          <w:sz w:val="18"/>
          <w:szCs w:val="18"/>
        </w:rPr>
        <w:t>很好</w:t>
      </w:r>
      <w:r w:rsidR="00FA7ECA" w:rsidRPr="00FA7ECA">
        <w:rPr>
          <w:rFonts w:ascii="NimbusRomNo9L-Regu" w:hAnsi="NimbusRomNo9L-Regu" w:cs="NimbusRomNo9L-Regu" w:hint="eastAsia"/>
          <w:color w:val="FF0000"/>
          <w:kern w:val="0"/>
          <w:sz w:val="18"/>
          <w:szCs w:val="18"/>
        </w:rPr>
        <w:lastRenderedPageBreak/>
        <w:t>地参融入旋律当中</w:t>
      </w:r>
      <w:r w:rsidRPr="00717046">
        <w:rPr>
          <w:rFonts w:ascii="NimbusRomNo9L-Regu" w:hAnsi="NimbusRomNo9L-Regu" w:cs="NimbusRomNo9L-Regu" w:hint="eastAsia"/>
          <w:kern w:val="0"/>
          <w:sz w:val="18"/>
          <w:szCs w:val="18"/>
        </w:rPr>
        <w:t>，表明可以进一步改进。在第二个比较中，我们研究如果我们的方法的质量改进只是通过添加和弦和鼓，甚至与我们的双重旋律对齐</w:t>
      </w:r>
      <w:r>
        <w:rPr>
          <w:rFonts w:ascii="NimbusRomNo9L-Regu" w:hAnsi="NimbusRomNo9L-Regu" w:cs="NimbusRomNo9L-Regu" w:hint="eastAsia"/>
          <w:kern w:val="0"/>
          <w:sz w:val="18"/>
          <w:szCs w:val="18"/>
        </w:rPr>
        <w:t>。可以看出，如果没有和弦和鼓，分数将按预期下降，但仍远远高于</w:t>
      </w:r>
      <w:r>
        <w:rPr>
          <w:rFonts w:ascii="NimbusRomNo9L-Regu" w:hAnsi="NimbusRomNo9L-Regu" w:cs="NimbusRomNo9L-Regu" w:hint="eastAsia"/>
          <w:kern w:val="0"/>
          <w:sz w:val="18"/>
          <w:szCs w:val="18"/>
        </w:rPr>
        <w:t>megenta</w:t>
      </w:r>
      <w:r w:rsidRPr="00717046">
        <w:rPr>
          <w:rFonts w:ascii="NimbusRomNo9L-Regu" w:hAnsi="NimbusRomNo9L-Regu" w:cs="NimbusRomNo9L-Regu" w:hint="eastAsia"/>
          <w:kern w:val="0"/>
          <w:sz w:val="18"/>
          <w:szCs w:val="18"/>
        </w:rPr>
        <w:t>基线。这是因为我们的方法产生较少的递归和</w:t>
      </w:r>
      <w:r w:rsidR="005A0144" w:rsidRPr="005A0144">
        <w:rPr>
          <w:rFonts w:ascii="NimbusRomNo9L-Regu" w:hAnsi="NimbusRomNo9L-Regu" w:cs="NimbusRomNo9L-Regu" w:hint="eastAsia"/>
          <w:color w:val="FF0000"/>
          <w:kern w:val="0"/>
          <w:sz w:val="18"/>
          <w:szCs w:val="18"/>
        </w:rPr>
        <w:t>静音</w:t>
      </w:r>
      <w:r w:rsidRPr="00717046">
        <w:rPr>
          <w:rFonts w:ascii="NimbusRomNo9L-Regu" w:hAnsi="NimbusRomNo9L-Regu" w:cs="NimbusRomNo9L-Regu" w:hint="eastAsia"/>
          <w:kern w:val="0"/>
          <w:sz w:val="18"/>
          <w:szCs w:val="18"/>
        </w:rPr>
        <w:t>，</w:t>
      </w:r>
      <w:r w:rsidRPr="00417234">
        <w:rPr>
          <w:rFonts w:ascii="NimbusRomNo9L-Regu" w:hAnsi="NimbusRomNo9L-Regu" w:cs="NimbusRomNo9L-Regu" w:hint="eastAsia"/>
          <w:color w:val="FF0000"/>
          <w:kern w:val="0"/>
          <w:sz w:val="18"/>
          <w:szCs w:val="18"/>
        </w:rPr>
        <w:t>并且</w:t>
      </w:r>
      <w:r w:rsidR="00417234" w:rsidRPr="00417234">
        <w:rPr>
          <w:rFonts w:ascii="NimbusRomNo9L-Regu" w:hAnsi="NimbusRomNo9L-Regu" w:cs="NimbusRomNo9L-Regu" w:hint="eastAsia"/>
          <w:color w:val="FF0000"/>
          <w:kern w:val="0"/>
          <w:sz w:val="18"/>
          <w:szCs w:val="18"/>
        </w:rPr>
        <w:t>就像参与者提到的，</w:t>
      </w:r>
      <w:r w:rsidR="005A0144" w:rsidRPr="00417234">
        <w:rPr>
          <w:rFonts w:ascii="NimbusRomNo9L-Regu" w:hAnsi="NimbusRomNo9L-Regu" w:cs="NimbusRomNo9L-Regu" w:hint="eastAsia"/>
          <w:color w:val="FF0000"/>
          <w:kern w:val="0"/>
          <w:sz w:val="18"/>
          <w:szCs w:val="18"/>
        </w:rPr>
        <w:t>创造</w:t>
      </w:r>
      <w:r w:rsidR="00417234" w:rsidRPr="00417234">
        <w:rPr>
          <w:rFonts w:ascii="NimbusRomNo9L-Regu" w:hAnsi="NimbusRomNo9L-Regu" w:cs="NimbusRomNo9L-Regu" w:hint="eastAsia"/>
          <w:color w:val="FF0000"/>
          <w:kern w:val="0"/>
          <w:sz w:val="18"/>
          <w:szCs w:val="18"/>
        </w:rPr>
        <w:t>了</w:t>
      </w:r>
      <w:r w:rsidRPr="00417234">
        <w:rPr>
          <w:rFonts w:ascii="NimbusRomNo9L-Regu" w:hAnsi="NimbusRomNo9L-Regu" w:cs="NimbusRomNo9L-Regu" w:hint="eastAsia"/>
          <w:color w:val="FF0000"/>
          <w:kern w:val="0"/>
          <w:sz w:val="18"/>
          <w:szCs w:val="18"/>
        </w:rPr>
        <w:t>更快</w:t>
      </w:r>
      <w:r w:rsidR="005A0144" w:rsidRPr="00417234">
        <w:rPr>
          <w:rFonts w:ascii="NimbusRomNo9L-Regu" w:hAnsi="NimbusRomNo9L-Regu" w:cs="NimbusRomNo9L-Regu" w:hint="eastAsia"/>
          <w:color w:val="FF0000"/>
          <w:kern w:val="0"/>
          <w:sz w:val="18"/>
          <w:szCs w:val="18"/>
        </w:rPr>
        <w:t>更精确的</w:t>
      </w:r>
      <w:r w:rsidR="00417234" w:rsidRPr="00417234">
        <w:rPr>
          <w:rFonts w:ascii="NimbusRomNo9L-Regu" w:hAnsi="NimbusRomNo9L-Regu" w:cs="NimbusRomNo9L-Regu" w:hint="eastAsia"/>
          <w:color w:val="FF0000"/>
          <w:kern w:val="0"/>
          <w:sz w:val="18"/>
          <w:szCs w:val="18"/>
        </w:rPr>
        <w:t>拍子</w:t>
      </w:r>
      <w:r w:rsidR="00417234">
        <w:rPr>
          <w:rFonts w:ascii="NimbusRomNo9L-Regu" w:hAnsi="NimbusRomNo9L-Regu" w:cs="NimbusRomNo9L-Regu" w:hint="eastAsia"/>
          <w:color w:val="FF0000"/>
          <w:kern w:val="0"/>
          <w:sz w:val="18"/>
          <w:szCs w:val="18"/>
        </w:rPr>
        <w:t>。</w:t>
      </w:r>
      <w:r w:rsidRPr="00717046">
        <w:rPr>
          <w:rFonts w:ascii="NimbusRomNo9L-Regu" w:hAnsi="NimbusRomNo9L-Regu" w:cs="NimbusRomNo9L-Regu" w:hint="eastAsia"/>
          <w:kern w:val="0"/>
          <w:sz w:val="18"/>
          <w:szCs w:val="18"/>
        </w:rPr>
        <w:t>在最</w:t>
      </w:r>
      <w:r w:rsidR="002A0B84">
        <w:rPr>
          <w:rFonts w:ascii="NimbusRomNo9L-Regu" w:hAnsi="NimbusRomNo9L-Regu" w:cs="NimbusRomNo9L-Regu" w:hint="eastAsia"/>
          <w:kern w:val="0"/>
          <w:sz w:val="18"/>
          <w:szCs w:val="18"/>
        </w:rPr>
        <w:t>后的比较中，大多数参与者喜欢我们的完整方法与</w:t>
      </w:r>
      <w:r w:rsidRPr="00717046">
        <w:rPr>
          <w:rFonts w:ascii="NimbusRomNo9L-Regu" w:hAnsi="NimbusRomNo9L-Regu" w:cs="NimbusRomNo9L-Regu" w:hint="eastAsia"/>
          <w:kern w:val="0"/>
          <w:sz w:val="18"/>
          <w:szCs w:val="18"/>
        </w:rPr>
        <w:t>不对齐的版本</w:t>
      </w:r>
      <w:r w:rsidR="002A0B84">
        <w:rPr>
          <w:rFonts w:ascii="NimbusRomNo9L-Regu" w:hAnsi="NimbusRomNo9L-Regu" w:cs="NimbusRomNo9L-Regu" w:hint="eastAsia"/>
          <w:kern w:val="0"/>
          <w:sz w:val="18"/>
          <w:szCs w:val="18"/>
        </w:rPr>
        <w:t>相比，因为节拍是</w:t>
      </w:r>
      <w:r w:rsidR="002A0B84" w:rsidRPr="00417234">
        <w:rPr>
          <w:rFonts w:ascii="NimbusRomNo9L-Regu" w:hAnsi="NimbusRomNo9L-Regu" w:cs="NimbusRomNo9L-Regu" w:hint="eastAsia"/>
          <w:color w:val="FF0000"/>
          <w:kern w:val="0"/>
          <w:sz w:val="18"/>
          <w:szCs w:val="18"/>
        </w:rPr>
        <w:t>更</w:t>
      </w:r>
      <w:r w:rsidR="00417234" w:rsidRPr="00417234">
        <w:rPr>
          <w:rFonts w:ascii="NimbusRomNo9L-Regu" w:hAnsi="NimbusRomNo9L-Regu" w:cs="NimbusRomNo9L-Regu" w:hint="eastAsia"/>
          <w:color w:val="FF0000"/>
          <w:kern w:val="0"/>
          <w:sz w:val="18"/>
          <w:szCs w:val="18"/>
        </w:rPr>
        <w:t>巧妙</w:t>
      </w:r>
      <w:r w:rsidR="002A0B84">
        <w:rPr>
          <w:rFonts w:ascii="NimbusRomNo9L-Regu" w:hAnsi="NimbusRomNo9L-Regu" w:cs="NimbusRomNo9L-Regu" w:hint="eastAsia"/>
          <w:kern w:val="0"/>
          <w:sz w:val="18"/>
          <w:szCs w:val="18"/>
        </w:rPr>
        <w:t>和更好的时间</w:t>
      </w:r>
      <w:r w:rsidR="00417234" w:rsidRPr="00417234">
        <w:rPr>
          <w:rFonts w:ascii="NimbusRomNo9L-Regu" w:hAnsi="NimbusRomNo9L-Regu" w:cs="NimbusRomNo9L-Regu" w:hint="eastAsia"/>
          <w:color w:val="FF0000"/>
          <w:kern w:val="0"/>
          <w:sz w:val="18"/>
          <w:szCs w:val="18"/>
        </w:rPr>
        <w:t>控制</w:t>
      </w:r>
      <w:r w:rsidR="002A0B84">
        <w:rPr>
          <w:rFonts w:ascii="NimbusRomNo9L-Regu" w:hAnsi="NimbusRomNo9L-Regu" w:cs="NimbusRomNo9L-Regu" w:hint="eastAsia"/>
          <w:kern w:val="0"/>
          <w:sz w:val="18"/>
          <w:szCs w:val="18"/>
        </w:rPr>
        <w:t>。这证明了时间对齐是有用的</w:t>
      </w:r>
      <w:r w:rsidR="002A0B84">
        <w:rPr>
          <w:rFonts w:ascii="NimbusRomNo9L-Regu" w:hAnsi="NimbusRomNo9L-Regu" w:cs="NimbusRomNo9L-Regu"/>
          <w:kern w:val="0"/>
          <w:sz w:val="18"/>
          <w:szCs w:val="18"/>
        </w:rPr>
        <w:t>。</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Finally we study our model’s capabilities to generate new music. Towards this goal, we generated</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100 sequences of 50 seconds of length using different random initializations. Then for each sequence,</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search for the longest sub-sequence of keys that matches part of the training data, and</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record its length. We find out that with 1 hour of training data, the mean matching sub-sequence</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length is </w:t>
      </w:r>
      <w:r>
        <w:rPr>
          <w:rFonts w:ascii="CMR10" w:hAnsi="CMR10" w:cs="CMR10"/>
          <w:kern w:val="0"/>
          <w:sz w:val="20"/>
          <w:szCs w:val="20"/>
        </w:rPr>
        <w:t>3</w:t>
      </w:r>
      <w:r>
        <w:rPr>
          <w:rFonts w:ascii="CMMI10" w:hAnsi="CMMI10" w:cs="CMMI10"/>
          <w:kern w:val="0"/>
          <w:sz w:val="20"/>
          <w:szCs w:val="20"/>
        </w:rPr>
        <w:t>:</w:t>
      </w:r>
      <w:r>
        <w:rPr>
          <w:rFonts w:ascii="CMR10" w:hAnsi="CMR10" w:cs="CMR10"/>
          <w:kern w:val="0"/>
          <w:sz w:val="20"/>
          <w:szCs w:val="20"/>
        </w:rPr>
        <w:t>46</w:t>
      </w:r>
      <w:r>
        <w:rPr>
          <w:rFonts w:ascii="CMMI10" w:hAnsi="CMMI10" w:cs="CMMI10"/>
          <w:kern w:val="0"/>
          <w:sz w:val="20"/>
          <w:szCs w:val="20"/>
        </w:rPr>
        <w:t>s</w:t>
      </w:r>
      <w:r>
        <w:rPr>
          <w:rFonts w:ascii="NimbusRomNo9L-Regu" w:hAnsi="NimbusRomNo9L-Regu" w:cs="NimbusRomNo9L-Regu"/>
          <w:kern w:val="0"/>
          <w:sz w:val="20"/>
          <w:szCs w:val="20"/>
        </w:rPr>
        <w:t xml:space="preserve">. With 100 hours of training data, the mean length increases to </w:t>
      </w:r>
      <w:r>
        <w:rPr>
          <w:rFonts w:ascii="CMR10" w:hAnsi="CMR10" w:cs="CMR10"/>
          <w:kern w:val="0"/>
          <w:sz w:val="20"/>
          <w:szCs w:val="20"/>
        </w:rPr>
        <w:t>4</w:t>
      </w:r>
      <w:r>
        <w:rPr>
          <w:rFonts w:ascii="CMMI10" w:hAnsi="CMMI10" w:cs="CMMI10"/>
          <w:kern w:val="0"/>
          <w:sz w:val="20"/>
          <w:szCs w:val="20"/>
        </w:rPr>
        <w:t>:</w:t>
      </w:r>
      <w:r>
        <w:rPr>
          <w:rFonts w:ascii="CMR10" w:hAnsi="CMR10" w:cs="CMR10"/>
          <w:kern w:val="0"/>
          <w:sz w:val="20"/>
          <w:szCs w:val="20"/>
        </w:rPr>
        <w:t>65</w:t>
      </w:r>
      <w:r>
        <w:rPr>
          <w:rFonts w:ascii="CMMI10" w:hAnsi="CMMI10" w:cs="CMMI10"/>
          <w:kern w:val="0"/>
          <w:sz w:val="20"/>
          <w:szCs w:val="20"/>
        </w:rPr>
        <w:t>s</w:t>
      </w:r>
      <w:r>
        <w:rPr>
          <w:rFonts w:ascii="NimbusRomNo9L-Regu" w:hAnsi="NimbusRomNo9L-Regu" w:cs="NimbusRomNo9L-Regu"/>
          <w:kern w:val="0"/>
          <w:sz w:val="20"/>
          <w:szCs w:val="20"/>
        </w:rPr>
        <w:t>, since there are</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more possible matches. The sequences are very small and thus, our model is able to generate new</w:t>
      </w:r>
    </w:p>
    <w:p w:rsidR="002A0B84" w:rsidRDefault="002A0B84" w:rsidP="002A0B84">
      <w:pPr>
        <w:rPr>
          <w:rFonts w:ascii="NimbusRomNo9L-Regu" w:hAnsi="NimbusRomNo9L-Regu" w:cs="NimbusRomNo9L-Regu"/>
          <w:kern w:val="0"/>
          <w:sz w:val="20"/>
          <w:szCs w:val="20"/>
        </w:rPr>
      </w:pPr>
      <w:r>
        <w:rPr>
          <w:rFonts w:ascii="NimbusRomNo9L-Regu" w:hAnsi="NimbusRomNo9L-Regu" w:cs="NimbusRomNo9L-Regu"/>
          <w:kern w:val="0"/>
          <w:sz w:val="20"/>
          <w:szCs w:val="20"/>
        </w:rPr>
        <w:t>music.</w:t>
      </w:r>
    </w:p>
    <w:p w:rsidR="002A0B84" w:rsidRDefault="002A0B84" w:rsidP="002A0B84">
      <w:pPr>
        <w:ind w:firstLine="420"/>
        <w:rPr>
          <w:rFonts w:ascii="NimbusRomNo9L-Regu" w:hAnsi="NimbusRomNo9L-Regu" w:cs="NimbusRomNo9L-Regu"/>
          <w:kern w:val="0"/>
          <w:sz w:val="20"/>
          <w:szCs w:val="20"/>
        </w:rPr>
      </w:pPr>
      <w:r w:rsidRPr="002A0B84">
        <w:rPr>
          <w:rFonts w:ascii="NimbusRomNo9L-Regu" w:hAnsi="NimbusRomNo9L-Regu" w:cs="NimbusRomNo9L-Regu" w:hint="eastAsia"/>
          <w:kern w:val="0"/>
          <w:sz w:val="20"/>
          <w:szCs w:val="20"/>
        </w:rPr>
        <w:t>最后，我们研究我们的模型产生新音乐的能力。</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为了实现这一目标，我们使用不同的随机初始化生成了</w:t>
      </w:r>
      <w:r w:rsidR="000D6B6D" w:rsidRPr="000D6B6D">
        <w:rPr>
          <w:rFonts w:ascii="NimbusRomNo9L-Regu" w:hAnsi="NimbusRomNo9L-Regu" w:cs="NimbusRomNo9L-Regu"/>
          <w:color w:val="FF0000"/>
          <w:kern w:val="0"/>
          <w:sz w:val="20"/>
          <w:szCs w:val="20"/>
        </w:rPr>
        <w:t>50</w:t>
      </w:r>
      <w:r w:rsidR="000D6B6D" w:rsidRPr="000D6B6D">
        <w:rPr>
          <w:rFonts w:ascii="NimbusRomNo9L-Regu" w:hAnsi="NimbusRomNo9L-Regu" w:cs="NimbusRomNo9L-Regu" w:hint="eastAsia"/>
          <w:color w:val="FF0000"/>
          <w:kern w:val="0"/>
          <w:sz w:val="20"/>
          <w:szCs w:val="20"/>
        </w:rPr>
        <w:t>秒</w:t>
      </w:r>
      <w:r w:rsidRPr="002A0B84">
        <w:rPr>
          <w:rFonts w:ascii="NimbusRomNo9L-Regu" w:hAnsi="NimbusRomNo9L-Regu" w:cs="NimbusRomNo9L-Regu" w:hint="eastAsia"/>
          <w:kern w:val="0"/>
          <w:sz w:val="20"/>
          <w:szCs w:val="20"/>
        </w:rPr>
        <w:t>长度的</w:t>
      </w:r>
      <w:r w:rsidR="000D6B6D">
        <w:rPr>
          <w:rFonts w:ascii="NimbusRomNo9L-Regu" w:hAnsi="NimbusRomNo9L-Regu" w:cs="NimbusRomNo9L-Regu" w:hint="eastAsia"/>
          <w:kern w:val="0"/>
          <w:sz w:val="20"/>
          <w:szCs w:val="20"/>
        </w:rPr>
        <w:t>100</w:t>
      </w:r>
      <w:r w:rsidRPr="002A0B84">
        <w:rPr>
          <w:rFonts w:ascii="NimbusRomNo9L-Regu" w:hAnsi="NimbusRomNo9L-Regu" w:cs="NimbusRomNo9L-Regu" w:hint="eastAsia"/>
          <w:kern w:val="0"/>
          <w:sz w:val="20"/>
          <w:szCs w:val="20"/>
        </w:rPr>
        <w:t>个序列。</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然后，对于每个序列，我们搜索与训练数据部分匹配的最长的子序列，并记录其长度。</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我们发现，使用</w:t>
      </w:r>
      <w:r w:rsidRPr="002A0B84">
        <w:rPr>
          <w:rFonts w:ascii="NimbusRomNo9L-Regu" w:hAnsi="NimbusRomNo9L-Regu" w:cs="NimbusRomNo9L-Regu" w:hint="eastAsia"/>
          <w:kern w:val="0"/>
          <w:sz w:val="20"/>
          <w:szCs w:val="20"/>
        </w:rPr>
        <w:t>1</w:t>
      </w:r>
      <w:r w:rsidRPr="002A0B84">
        <w:rPr>
          <w:rFonts w:ascii="NimbusRomNo9L-Regu" w:hAnsi="NimbusRomNo9L-Regu" w:cs="NimbusRomNo9L-Regu" w:hint="eastAsia"/>
          <w:kern w:val="0"/>
          <w:sz w:val="20"/>
          <w:szCs w:val="20"/>
        </w:rPr>
        <w:t>小时的训练数据，平均匹配子序列长度为</w:t>
      </w:r>
      <w:r w:rsidRPr="002A0B84">
        <w:rPr>
          <w:rFonts w:ascii="NimbusRomNo9L-Regu" w:hAnsi="NimbusRomNo9L-Regu" w:cs="NimbusRomNo9L-Regu" w:hint="eastAsia"/>
          <w:kern w:val="0"/>
          <w:sz w:val="20"/>
          <w:szCs w:val="20"/>
        </w:rPr>
        <w:t>3</w:t>
      </w:r>
      <w:r>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46s</w:t>
      </w:r>
      <w:r w:rsidRPr="002A0B84">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有</w:t>
      </w:r>
      <w:r w:rsidRPr="002A0B84">
        <w:rPr>
          <w:rFonts w:ascii="NimbusRomNo9L-Regu" w:hAnsi="NimbusRomNo9L-Regu" w:cs="NimbusRomNo9L-Regu" w:hint="eastAsia"/>
          <w:kern w:val="0"/>
          <w:sz w:val="20"/>
          <w:szCs w:val="20"/>
        </w:rPr>
        <w:t>100</w:t>
      </w:r>
      <w:r w:rsidRPr="002A0B84">
        <w:rPr>
          <w:rFonts w:ascii="NimbusRomNo9L-Regu" w:hAnsi="NimbusRomNo9L-Regu" w:cs="NimbusRomNo9L-Regu" w:hint="eastAsia"/>
          <w:kern w:val="0"/>
          <w:sz w:val="20"/>
          <w:szCs w:val="20"/>
        </w:rPr>
        <w:t>小时的训练数据，平均长度增加到</w:t>
      </w:r>
      <w:r w:rsidRPr="002A0B84">
        <w:rPr>
          <w:rFonts w:ascii="NimbusRomNo9L-Regu" w:hAnsi="NimbusRomNo9L-Regu" w:cs="NimbusRomNo9L-Regu" w:hint="eastAsia"/>
          <w:kern w:val="0"/>
          <w:sz w:val="20"/>
          <w:szCs w:val="20"/>
        </w:rPr>
        <w:t>4</w:t>
      </w:r>
      <w:r>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65s</w:t>
      </w:r>
      <w:r w:rsidRPr="002A0B84">
        <w:rPr>
          <w:rFonts w:ascii="NimbusRomNo9L-Regu" w:hAnsi="NimbusRomNo9L-Regu" w:cs="NimbusRomNo9L-Regu" w:hint="eastAsia"/>
          <w:kern w:val="0"/>
          <w:sz w:val="20"/>
          <w:szCs w:val="20"/>
        </w:rPr>
        <w:t>，因为有更多的可能的匹配。</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序列非常小，因此，我们的模型能够产生新的音乐。</w:t>
      </w:r>
    </w:p>
    <w:p w:rsidR="002A0B84" w:rsidRDefault="002A0B84" w:rsidP="002A0B84">
      <w:pPr>
        <w:autoSpaceDE w:val="0"/>
        <w:autoSpaceDN w:val="0"/>
        <w:adjustRightInd w:val="0"/>
        <w:jc w:val="left"/>
        <w:rPr>
          <w:rFonts w:ascii="NimbusRomNo9L-Regu" w:hAnsi="NimbusRomNo9L-Regu" w:cs="NimbusRomNo9L-Regu"/>
          <w:color w:val="000000"/>
          <w:kern w:val="0"/>
          <w:sz w:val="19"/>
          <w:szCs w:val="19"/>
        </w:rPr>
      </w:pPr>
      <w:r>
        <w:rPr>
          <w:rFonts w:ascii="NimbusRomNo9L-Regu" w:hAnsi="NimbusRomNo9L-Regu" w:cs="NimbusRomNo9L-Regu"/>
          <w:color w:val="000000"/>
          <w:kern w:val="0"/>
          <w:sz w:val="24"/>
          <w:szCs w:val="24"/>
        </w:rPr>
        <w:t>6 A</w:t>
      </w:r>
      <w:r>
        <w:rPr>
          <w:rFonts w:ascii="NimbusRomNo9L-Regu" w:hAnsi="NimbusRomNo9L-Regu" w:cs="NimbusRomNo9L-Regu"/>
          <w:color w:val="000000"/>
          <w:kern w:val="0"/>
          <w:sz w:val="19"/>
          <w:szCs w:val="19"/>
        </w:rPr>
        <w:t>PPLICATIONS</w:t>
      </w:r>
    </w:p>
    <w:p w:rsidR="002A0B84" w:rsidRDefault="002A0B84" w:rsidP="002A0B84">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this section we demonstrate two novel applications of our pop music generation framework. We</w:t>
      </w:r>
    </w:p>
    <w:p w:rsidR="002A0B84" w:rsidRDefault="002A0B84" w:rsidP="002A0B84">
      <w:pPr>
        <w:ind w:firstLine="420"/>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refer the reader to </w:t>
      </w:r>
      <w:r>
        <w:rPr>
          <w:rFonts w:ascii="NimbusRomNo9L-Regu" w:hAnsi="NimbusRomNo9L-Regu" w:cs="NimbusRomNo9L-Regu"/>
          <w:color w:val="FF00FF"/>
          <w:kern w:val="0"/>
          <w:sz w:val="20"/>
          <w:szCs w:val="20"/>
        </w:rPr>
        <w:t xml:space="preserve">http://www.cs.toronto.edu/songfrompi/ </w:t>
      </w:r>
      <w:r>
        <w:rPr>
          <w:rFonts w:ascii="NimbusRomNo9L-Regu" w:hAnsi="NimbusRomNo9L-Regu" w:cs="NimbusRomNo9L-Regu"/>
          <w:color w:val="000000"/>
          <w:kern w:val="0"/>
          <w:sz w:val="20"/>
          <w:szCs w:val="20"/>
        </w:rPr>
        <w:t>for the music videos.</w:t>
      </w:r>
    </w:p>
    <w:p w:rsidR="002A0B84" w:rsidRPr="002A0B84" w:rsidRDefault="002A0B84" w:rsidP="002A0B84">
      <w:pPr>
        <w:rPr>
          <w:rFonts w:ascii="NimbusRomNo9L-Regu" w:hAnsi="NimbusRomNo9L-Regu" w:cs="NimbusRomNo9L-Regu"/>
          <w:kern w:val="0"/>
          <w:sz w:val="20"/>
          <w:szCs w:val="20"/>
        </w:rPr>
      </w:pPr>
      <w:r w:rsidRPr="002A0B84">
        <w:rPr>
          <w:rFonts w:ascii="NimbusRomNo9L-Regu" w:hAnsi="NimbusRomNo9L-Regu" w:cs="NimbusRomNo9L-Regu" w:hint="eastAsia"/>
          <w:kern w:val="0"/>
          <w:sz w:val="20"/>
          <w:szCs w:val="20"/>
        </w:rPr>
        <w:t>6</w:t>
      </w:r>
      <w:r w:rsidRPr="002A0B84">
        <w:rPr>
          <w:rFonts w:ascii="NimbusRomNo9L-Regu" w:hAnsi="NimbusRomNo9L-Regu" w:cs="NimbusRomNo9L-Regu" w:hint="eastAsia"/>
          <w:kern w:val="0"/>
          <w:sz w:val="20"/>
          <w:szCs w:val="20"/>
        </w:rPr>
        <w:t>应用</w:t>
      </w:r>
    </w:p>
    <w:p w:rsidR="002A0B84" w:rsidRDefault="002A0B84" w:rsidP="002A0B84">
      <w:pPr>
        <w:ind w:firstLine="420"/>
        <w:rPr>
          <w:rFonts w:ascii="NimbusRomNo9L-Regu" w:hAnsi="NimbusRomNo9L-Regu" w:cs="NimbusRomNo9L-Regu"/>
          <w:kern w:val="0"/>
          <w:sz w:val="20"/>
          <w:szCs w:val="20"/>
        </w:rPr>
      </w:pPr>
      <w:r>
        <w:rPr>
          <w:rFonts w:ascii="NimbusRomNo9L-Regu" w:hAnsi="NimbusRomNo9L-Regu" w:cs="NimbusRomNo9L-Regu" w:hint="eastAsia"/>
          <w:kern w:val="0"/>
          <w:sz w:val="20"/>
          <w:szCs w:val="20"/>
        </w:rPr>
        <w:t>在本节中，我们演示了我们流行音乐生成框架的两个新</w:t>
      </w:r>
      <w:r w:rsidRPr="002A0B84">
        <w:rPr>
          <w:rFonts w:ascii="NimbusRomNo9L-Regu" w:hAnsi="NimbusRomNo9L-Regu" w:cs="NimbusRomNo9L-Regu" w:hint="eastAsia"/>
          <w:kern w:val="0"/>
          <w:sz w:val="20"/>
          <w:szCs w:val="20"/>
        </w:rPr>
        <w:t>的应用。</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我们</w:t>
      </w:r>
      <w:r w:rsidR="000D6B6D" w:rsidRPr="000D6B6D">
        <w:rPr>
          <w:rFonts w:ascii="NimbusRomNo9L-Regu" w:hAnsi="NimbusRomNo9L-Regu" w:cs="NimbusRomNo9L-Regu" w:hint="eastAsia"/>
          <w:color w:val="FF0000"/>
          <w:kern w:val="0"/>
          <w:sz w:val="20"/>
          <w:szCs w:val="20"/>
        </w:rPr>
        <w:t>推荐读者</w:t>
      </w:r>
      <w:r w:rsidRPr="002A0B84">
        <w:rPr>
          <w:rFonts w:ascii="NimbusRomNo9L-Regu" w:hAnsi="NimbusRomNo9L-Regu" w:cs="NimbusRomNo9L-Regu" w:hint="eastAsia"/>
          <w:kern w:val="0"/>
          <w:sz w:val="20"/>
          <w:szCs w:val="20"/>
        </w:rPr>
        <w:t>到</w:t>
      </w:r>
      <w:r w:rsidRPr="002A0B84">
        <w:rPr>
          <w:rFonts w:ascii="NimbusRomNo9L-Regu" w:hAnsi="NimbusRomNo9L-Regu" w:cs="NimbusRomNo9L-Regu" w:hint="eastAsia"/>
          <w:kern w:val="0"/>
          <w:sz w:val="20"/>
          <w:szCs w:val="20"/>
        </w:rPr>
        <w:t>http://www.cs.toronto.edu/songfrompi/</w:t>
      </w:r>
      <w:r w:rsidRPr="002A0B84">
        <w:rPr>
          <w:rFonts w:ascii="NimbusRomNo9L-Regu" w:hAnsi="NimbusRomNo9L-Regu" w:cs="NimbusRomNo9L-Regu" w:hint="eastAsia"/>
          <w:kern w:val="0"/>
          <w:sz w:val="20"/>
          <w:szCs w:val="20"/>
        </w:rPr>
        <w:t>，</w:t>
      </w:r>
      <w:r w:rsidR="000D6B6D" w:rsidRPr="000D6B6D">
        <w:rPr>
          <w:rFonts w:ascii="NimbusRomNo9L-Regu" w:hAnsi="NimbusRomNo9L-Regu" w:cs="NimbusRomNo9L-Regu" w:hint="eastAsia"/>
          <w:color w:val="FF0000"/>
          <w:kern w:val="0"/>
          <w:sz w:val="20"/>
          <w:szCs w:val="20"/>
        </w:rPr>
        <w:t>观看</w:t>
      </w:r>
      <w:r w:rsidRPr="002A0B84">
        <w:rPr>
          <w:rFonts w:ascii="NimbusRomNo9L-Regu" w:hAnsi="NimbusRomNo9L-Regu" w:cs="NimbusRomNo9L-Regu" w:hint="eastAsia"/>
          <w:kern w:val="0"/>
          <w:sz w:val="20"/>
          <w:szCs w:val="20"/>
        </w:rPr>
        <w:t>音乐视频。</w:t>
      </w:r>
    </w:p>
    <w:p w:rsidR="002A0B84" w:rsidRDefault="002A0B84" w:rsidP="002A0B84">
      <w:pPr>
        <w:rPr>
          <w:rFonts w:ascii="NimbusRomNo9L-Regu" w:hAnsi="NimbusRomNo9L-Regu" w:cs="NimbusRomNo9L-Regu"/>
          <w:kern w:val="0"/>
          <w:sz w:val="20"/>
          <w:szCs w:val="20"/>
        </w:rPr>
      </w:pPr>
      <w:r>
        <w:rPr>
          <w:rFonts w:ascii="NimbusRomNo9L-Regu" w:hAnsi="NimbusRomNo9L-Regu" w:cs="NimbusRomNo9L-Regu"/>
          <w:kern w:val="0"/>
          <w:sz w:val="20"/>
          <w:szCs w:val="20"/>
        </w:rPr>
        <w:t>6.1 N</w:t>
      </w:r>
      <w:r>
        <w:rPr>
          <w:rFonts w:ascii="NimbusRomNo9L-Regu" w:hAnsi="NimbusRomNo9L-Regu" w:cs="NimbusRomNo9L-Regu"/>
          <w:kern w:val="0"/>
          <w:sz w:val="16"/>
          <w:szCs w:val="16"/>
        </w:rPr>
        <w:t xml:space="preserve">EURAL </w:t>
      </w:r>
      <w:r>
        <w:rPr>
          <w:rFonts w:ascii="NimbusRomNo9L-Regu" w:hAnsi="NimbusRomNo9L-Regu" w:cs="NimbusRomNo9L-Regu"/>
          <w:kern w:val="0"/>
          <w:sz w:val="20"/>
          <w:szCs w:val="20"/>
        </w:rPr>
        <w:t>D</w:t>
      </w:r>
      <w:r>
        <w:rPr>
          <w:rFonts w:ascii="NimbusRomNo9L-Regu" w:hAnsi="NimbusRomNo9L-Regu" w:cs="NimbusRomNo9L-Regu"/>
          <w:kern w:val="0"/>
          <w:sz w:val="16"/>
          <w:szCs w:val="16"/>
        </w:rPr>
        <w:t xml:space="preserve">ANCING AND </w:t>
      </w:r>
      <w:r>
        <w:rPr>
          <w:rFonts w:ascii="NimbusRomNo9L-Regu" w:hAnsi="NimbusRomNo9L-Regu" w:cs="NimbusRomNo9L-Regu"/>
          <w:kern w:val="0"/>
          <w:sz w:val="20"/>
          <w:szCs w:val="20"/>
        </w:rPr>
        <w:t>K</w:t>
      </w:r>
      <w:r>
        <w:rPr>
          <w:rFonts w:ascii="NimbusRomNo9L-Regu" w:hAnsi="NimbusRomNo9L-Regu" w:cs="NimbusRomNo9L-Regu"/>
          <w:kern w:val="0"/>
          <w:sz w:val="16"/>
          <w:szCs w:val="16"/>
        </w:rPr>
        <w:t>ARAOKE</w:t>
      </w:r>
    </w:p>
    <w:p w:rsidR="002A0B84" w:rsidRDefault="002A0B84" w:rsidP="002A0B84">
      <w:pPr>
        <w:ind w:firstLine="420"/>
        <w:rPr>
          <w:rFonts w:ascii="NimbusRomNo9L-Regu" w:hAnsi="NimbusRomNo9L-Regu" w:cs="NimbusRomNo9L-Regu"/>
          <w:kern w:val="0"/>
          <w:sz w:val="20"/>
          <w:szCs w:val="20"/>
        </w:rPr>
      </w:pPr>
      <w:r>
        <w:rPr>
          <w:rFonts w:ascii="NimbusRomNo9L-Regu" w:hAnsi="NimbusRomNo9L-Regu" w:cs="NimbusRomNo9L-Regu" w:hint="eastAsia"/>
          <w:kern w:val="0"/>
          <w:sz w:val="20"/>
          <w:szCs w:val="20"/>
        </w:rPr>
        <w:t>神经</w:t>
      </w:r>
      <w:r>
        <w:rPr>
          <w:rFonts w:ascii="NimbusRomNo9L-Regu" w:hAnsi="NimbusRomNo9L-Regu" w:cs="NimbusRomNo9L-Regu"/>
          <w:kern w:val="0"/>
          <w:sz w:val="20"/>
          <w:szCs w:val="20"/>
        </w:rPr>
        <w:t>跳舞和</w:t>
      </w:r>
      <w:r w:rsidR="000D6B6D" w:rsidRPr="000D6B6D">
        <w:rPr>
          <w:rFonts w:ascii="NimbusRomNo9L-Regu" w:hAnsi="NimbusRomNo9L-Regu" w:cs="NimbusRomNo9L-Regu" w:hint="eastAsia"/>
          <w:color w:val="FF0000"/>
          <w:kern w:val="0"/>
          <w:sz w:val="20"/>
          <w:szCs w:val="20"/>
        </w:rPr>
        <w:t>自动伴奏录音</w:t>
      </w:r>
    </w:p>
    <w:p w:rsidR="002A0B84" w:rsidRDefault="002A0B84" w:rsidP="002A0B84">
      <w:pPr>
        <w:autoSpaceDE w:val="0"/>
        <w:autoSpaceDN w:val="0"/>
        <w:adjustRightInd w:val="0"/>
        <w:jc w:val="left"/>
        <w:rPr>
          <w:rFonts w:ascii="NimbusRomNo9L-Regu" w:hAnsi="NimbusRomNo9L-Regu" w:cs="NimbusRomNo9L-Regu"/>
          <w:kern w:val="0"/>
          <w:sz w:val="20"/>
          <w:szCs w:val="20"/>
        </w:rPr>
      </w:pPr>
    </w:p>
    <w:p w:rsidR="002A0B84" w:rsidRDefault="002A0B84" w:rsidP="002A0B84">
      <w:pPr>
        <w:autoSpaceDE w:val="0"/>
        <w:autoSpaceDN w:val="0"/>
        <w:adjustRightInd w:val="0"/>
        <w:jc w:val="left"/>
        <w:rPr>
          <w:rFonts w:ascii="NimbusRomNo9L-Regu" w:hAnsi="NimbusRomNo9L-Regu" w:cs="NimbusRomNo9L-Regu"/>
          <w:kern w:val="0"/>
          <w:sz w:val="20"/>
          <w:szCs w:val="20"/>
        </w:rPr>
      </w:pP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our first application, we attempt to generate both music and a stickman dancing to it, as well as</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 sequence of karaoke-like text that people can sing along with. To learn the relationship between</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music and dance, we download 1 hour of video from the game </w:t>
      </w:r>
      <w:r>
        <w:rPr>
          <w:rFonts w:ascii="NimbusRomNo9L-ReguItal" w:hAnsi="NimbusRomNo9L-ReguItal" w:cs="NimbusRomNo9L-ReguItal"/>
          <w:kern w:val="0"/>
          <w:sz w:val="20"/>
          <w:szCs w:val="20"/>
        </w:rPr>
        <w:t>Just Dance</w:t>
      </w:r>
      <w:r>
        <w:rPr>
          <w:rFonts w:ascii="NimbusRomNo9L-Regu" w:hAnsi="NimbusRomNo9L-Regu" w:cs="NimbusRomNo9L-Regu"/>
          <w:kern w:val="0"/>
          <w:sz w:val="20"/>
          <w:szCs w:val="20"/>
        </w:rPr>
        <w:t>, as well as the MIDI files</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for songs included in the video from different sources. We use the method in Newell et al. (2016)</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track single-frame 2D human pose in the videos. We process the single-frame tracking result to</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ensure left-right body consistency through time, and then use the method of Zhou et al. (2016) to</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convert the 2D pose sequence into 3D. Example results are shown in Fig. 5. We observe that our</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pose processing pipeline is able to extract reasonable human poses most of the time. However, the</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quality is not perfect due to tracking failure or video effects. We define pose similarity as average</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euclidean distance of all joints, and cluster poses into 456 clusters. We used Frey &amp; Dueck (2007)</w:t>
      </w:r>
    </w:p>
    <w:p w:rsidR="002A0B84" w:rsidRDefault="002A0B84" w:rsidP="002A0B84">
      <w:pPr>
        <w:rPr>
          <w:rFonts w:ascii="NimbusRomNo9L-Regu" w:hAnsi="NimbusRomNo9L-Regu" w:cs="NimbusRomNo9L-Regu"/>
          <w:kern w:val="0"/>
          <w:sz w:val="20"/>
          <w:szCs w:val="20"/>
        </w:rPr>
      </w:pPr>
      <w:r>
        <w:rPr>
          <w:rFonts w:ascii="NimbusRomNo9L-Regu" w:hAnsi="NimbusRomNo9L-Regu" w:cs="NimbusRomNo9L-Regu"/>
          <w:kern w:val="0"/>
          <w:sz w:val="20"/>
          <w:szCs w:val="20"/>
        </w:rPr>
        <w:t>as the number of clusters is large.</w:t>
      </w:r>
    </w:p>
    <w:p w:rsidR="002A0B84" w:rsidRDefault="002A0B84" w:rsidP="00945737">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在我们的第一个应用程序中，我们试图产生音乐和</w:t>
      </w:r>
      <w:ins w:id="50" w:author="也许" w:date="2017-08-20T22:50:00Z">
        <w:r w:rsidR="006A7F8E">
          <w:rPr>
            <w:rFonts w:ascii="NimbusRomNo9L-Regu" w:hAnsi="NimbusRomNo9L-Regu" w:cs="NimbusRomNo9L-Regu" w:hint="eastAsia"/>
            <w:kern w:val="0"/>
            <w:sz w:val="18"/>
            <w:szCs w:val="18"/>
          </w:rPr>
          <w:t>一个随音乐跳舞的</w:t>
        </w:r>
      </w:ins>
      <w:ins w:id="51" w:author="也许" w:date="2017-08-20T22:47:00Z">
        <w:r w:rsidR="006A7F8E">
          <w:rPr>
            <w:rFonts w:ascii="NimbusRomNo9L-Regu" w:hAnsi="NimbusRomNo9L-Regu" w:cs="NimbusRomNo9L-Regu" w:hint="eastAsia"/>
            <w:kern w:val="0"/>
            <w:sz w:val="18"/>
            <w:szCs w:val="18"/>
          </w:rPr>
          <w:t>火柴人</w:t>
        </w:r>
      </w:ins>
      <w:r w:rsidRPr="002A0B84">
        <w:rPr>
          <w:rFonts w:ascii="NimbusRomNo9L-Regu" w:hAnsi="NimbusRomNo9L-Regu" w:cs="NimbusRomNo9L-Regu" w:hint="eastAsia"/>
          <w:kern w:val="0"/>
          <w:sz w:val="18"/>
          <w:szCs w:val="18"/>
        </w:rPr>
        <w:t>，以及</w:t>
      </w:r>
      <w:ins w:id="52" w:author="也许" w:date="2017-08-20T22:52:00Z">
        <w:r w:rsidR="006A7F8E" w:rsidRPr="002A0B84">
          <w:rPr>
            <w:rFonts w:ascii="NimbusRomNo9L-Regu" w:hAnsi="NimbusRomNo9L-Regu" w:cs="NimbusRomNo9L-Regu" w:hint="eastAsia"/>
            <w:kern w:val="0"/>
            <w:sz w:val="18"/>
            <w:szCs w:val="18"/>
          </w:rPr>
          <w:t>一</w:t>
        </w:r>
        <w:r w:rsidR="006A7F8E">
          <w:rPr>
            <w:rFonts w:ascii="NimbusRomNo9L-Regu" w:hAnsi="NimbusRomNo9L-Regu" w:cs="NimbusRomNo9L-Regu" w:hint="eastAsia"/>
            <w:kern w:val="0"/>
            <w:sz w:val="18"/>
            <w:szCs w:val="18"/>
          </w:rPr>
          <w:t>序列</w:t>
        </w:r>
        <w:r w:rsidR="006A7F8E" w:rsidRPr="002A0B84">
          <w:rPr>
            <w:rFonts w:ascii="NimbusRomNo9L-Regu" w:hAnsi="NimbusRomNo9L-Regu" w:cs="NimbusRomNo9L-Regu" w:hint="eastAsia"/>
            <w:kern w:val="0"/>
            <w:sz w:val="18"/>
            <w:szCs w:val="18"/>
          </w:rPr>
          <w:t>卡拉</w:t>
        </w:r>
        <w:r w:rsidR="006A7F8E" w:rsidRPr="002A0B84">
          <w:rPr>
            <w:rFonts w:ascii="NimbusRomNo9L-Regu" w:hAnsi="NimbusRomNo9L-Regu" w:cs="NimbusRomNo9L-Regu" w:hint="eastAsia"/>
            <w:kern w:val="0"/>
            <w:sz w:val="18"/>
            <w:szCs w:val="18"/>
          </w:rPr>
          <w:t>OK</w:t>
        </w:r>
        <w:r w:rsidR="006A7F8E" w:rsidRPr="002A0B84">
          <w:rPr>
            <w:rFonts w:ascii="NimbusRomNo9L-Regu" w:hAnsi="NimbusRomNo9L-Regu" w:cs="NimbusRomNo9L-Regu" w:hint="eastAsia"/>
            <w:kern w:val="0"/>
            <w:sz w:val="18"/>
            <w:szCs w:val="18"/>
          </w:rPr>
          <w:t>文字</w:t>
        </w:r>
        <w:r w:rsidR="006A7F8E">
          <w:rPr>
            <w:rFonts w:ascii="NimbusRomNo9L-Regu" w:hAnsi="NimbusRomNo9L-Regu" w:cs="NimbusRomNo9L-Regu" w:hint="eastAsia"/>
            <w:kern w:val="0"/>
            <w:sz w:val="18"/>
            <w:szCs w:val="18"/>
          </w:rPr>
          <w:t>，</w:t>
        </w:r>
      </w:ins>
      <w:r w:rsidRPr="002A0B84">
        <w:rPr>
          <w:rFonts w:ascii="NimbusRomNo9L-Regu" w:hAnsi="NimbusRomNo9L-Regu" w:cs="NimbusRomNo9L-Regu" w:hint="eastAsia"/>
          <w:kern w:val="0"/>
          <w:sz w:val="18"/>
          <w:szCs w:val="18"/>
        </w:rPr>
        <w:t>人们可以</w:t>
      </w:r>
      <w:ins w:id="53" w:author="也许" w:date="2017-08-20T22:52:00Z">
        <w:r w:rsidR="006A7F8E">
          <w:rPr>
            <w:rFonts w:ascii="NimbusRomNo9L-Regu" w:hAnsi="NimbusRomNo9L-Regu" w:cs="NimbusRomNo9L-Regu" w:hint="eastAsia"/>
            <w:kern w:val="0"/>
            <w:sz w:val="18"/>
            <w:szCs w:val="18"/>
          </w:rPr>
          <w:t>随着它</w:t>
        </w:r>
      </w:ins>
      <w:r w:rsidRPr="002A0B84">
        <w:rPr>
          <w:rFonts w:ascii="NimbusRomNo9L-Regu" w:hAnsi="NimbusRomNo9L-Regu" w:cs="NimbusRomNo9L-Regu" w:hint="eastAsia"/>
          <w:kern w:val="0"/>
          <w:sz w:val="18"/>
          <w:szCs w:val="18"/>
        </w:rPr>
        <w:t>一起唱歌。要了解音乐与舞蹈之间的关系，我们从游戏</w:t>
      </w:r>
      <w:r w:rsidRPr="002A0B84">
        <w:rPr>
          <w:rFonts w:ascii="NimbusRomNo9L-Regu" w:hAnsi="NimbusRomNo9L-Regu" w:cs="NimbusRomNo9L-Regu" w:hint="eastAsia"/>
          <w:kern w:val="0"/>
          <w:sz w:val="18"/>
          <w:szCs w:val="18"/>
        </w:rPr>
        <w:t>Just Dance</w:t>
      </w:r>
      <w:r w:rsidRPr="002A0B84">
        <w:rPr>
          <w:rFonts w:ascii="NimbusRomNo9L-Regu" w:hAnsi="NimbusRomNo9L-Regu" w:cs="NimbusRomNo9L-Regu" w:hint="eastAsia"/>
          <w:kern w:val="0"/>
          <w:sz w:val="18"/>
          <w:szCs w:val="18"/>
        </w:rPr>
        <w:t>下载</w:t>
      </w:r>
      <w:r w:rsidRPr="002A0B84">
        <w:rPr>
          <w:rFonts w:ascii="NimbusRomNo9L-Regu" w:hAnsi="NimbusRomNo9L-Regu" w:cs="NimbusRomNo9L-Regu" w:hint="eastAsia"/>
          <w:kern w:val="0"/>
          <w:sz w:val="18"/>
          <w:szCs w:val="18"/>
        </w:rPr>
        <w:t>1</w:t>
      </w:r>
      <w:r w:rsidRPr="002A0B84">
        <w:rPr>
          <w:rFonts w:ascii="NimbusRomNo9L-Regu" w:hAnsi="NimbusRomNo9L-Regu" w:cs="NimbusRomNo9L-Regu" w:hint="eastAsia"/>
          <w:kern w:val="0"/>
          <w:sz w:val="18"/>
          <w:szCs w:val="18"/>
        </w:rPr>
        <w:t>小时的视频，以及来自不同来源的视频中包含的歌曲的</w:t>
      </w:r>
      <w:r w:rsidRPr="002A0B84">
        <w:rPr>
          <w:rFonts w:ascii="NimbusRomNo9L-Regu" w:hAnsi="NimbusRomNo9L-Regu" w:cs="NimbusRomNo9L-Regu" w:hint="eastAsia"/>
          <w:kern w:val="0"/>
          <w:sz w:val="18"/>
          <w:szCs w:val="18"/>
        </w:rPr>
        <w:t>MIDI</w:t>
      </w:r>
      <w:r w:rsidRPr="002A0B84">
        <w:rPr>
          <w:rFonts w:ascii="NimbusRomNo9L-Regu" w:hAnsi="NimbusRomNo9L-Regu" w:cs="NimbusRomNo9L-Regu" w:hint="eastAsia"/>
          <w:kern w:val="0"/>
          <w:sz w:val="18"/>
          <w:szCs w:val="18"/>
        </w:rPr>
        <w:t>文件。我们使用</w:t>
      </w:r>
      <w:r w:rsidRPr="002A0B84">
        <w:rPr>
          <w:rFonts w:ascii="NimbusRomNo9L-Regu" w:hAnsi="NimbusRomNo9L-Regu" w:cs="NimbusRomNo9L-Regu" w:hint="eastAsia"/>
          <w:kern w:val="0"/>
          <w:sz w:val="18"/>
          <w:szCs w:val="18"/>
        </w:rPr>
        <w:t>Newell</w:t>
      </w:r>
      <w:r w:rsidRPr="002A0B84">
        <w:rPr>
          <w:rFonts w:ascii="NimbusRomNo9L-Regu" w:hAnsi="NimbusRomNo9L-Regu" w:cs="NimbusRomNo9L-Regu" w:hint="eastAsia"/>
          <w:kern w:val="0"/>
          <w:sz w:val="18"/>
          <w:szCs w:val="18"/>
        </w:rPr>
        <w:t>等人的方法（</w:t>
      </w:r>
      <w:r w:rsidRPr="002A0B84">
        <w:rPr>
          <w:rFonts w:ascii="NimbusRomNo9L-Regu" w:hAnsi="NimbusRomNo9L-Regu" w:cs="NimbusRomNo9L-Regu" w:hint="eastAsia"/>
          <w:kern w:val="0"/>
          <w:sz w:val="18"/>
          <w:szCs w:val="18"/>
        </w:rPr>
        <w:t>2016</w:t>
      </w:r>
      <w:r w:rsidRPr="002A0B84">
        <w:rPr>
          <w:rFonts w:ascii="NimbusRomNo9L-Regu" w:hAnsi="NimbusRomNo9L-Regu" w:cs="NimbusRomNo9L-Regu" w:hint="eastAsia"/>
          <w:kern w:val="0"/>
          <w:sz w:val="18"/>
          <w:szCs w:val="18"/>
        </w:rPr>
        <w:t>）在视频中跟踪单帧</w:t>
      </w:r>
      <w:r w:rsidRPr="002A0B84">
        <w:rPr>
          <w:rFonts w:ascii="NimbusRomNo9L-Regu" w:hAnsi="NimbusRomNo9L-Regu" w:cs="NimbusRomNo9L-Regu" w:hint="eastAsia"/>
          <w:kern w:val="0"/>
          <w:sz w:val="18"/>
          <w:szCs w:val="18"/>
        </w:rPr>
        <w:t>2D</w:t>
      </w:r>
      <w:r w:rsidRPr="002A0B84">
        <w:rPr>
          <w:rFonts w:ascii="NimbusRomNo9L-Regu" w:hAnsi="NimbusRomNo9L-Regu" w:cs="NimbusRomNo9L-Regu" w:hint="eastAsia"/>
          <w:kern w:val="0"/>
          <w:sz w:val="18"/>
          <w:szCs w:val="18"/>
        </w:rPr>
        <w:t>人物姿势。我们处理单帧跟踪结果，以确保时间的左右身体一致性，然后使用</w:t>
      </w:r>
      <w:r w:rsidRPr="002A0B84">
        <w:rPr>
          <w:rFonts w:ascii="NimbusRomNo9L-Regu" w:hAnsi="NimbusRomNo9L-Regu" w:cs="NimbusRomNo9L-Regu" w:hint="eastAsia"/>
          <w:kern w:val="0"/>
          <w:sz w:val="18"/>
          <w:szCs w:val="18"/>
        </w:rPr>
        <w:t>Zhou</w:t>
      </w:r>
      <w:r w:rsidRPr="002A0B84">
        <w:rPr>
          <w:rFonts w:ascii="NimbusRomNo9L-Regu" w:hAnsi="NimbusRomNo9L-Regu" w:cs="NimbusRomNo9L-Regu" w:hint="eastAsia"/>
          <w:kern w:val="0"/>
          <w:sz w:val="18"/>
          <w:szCs w:val="18"/>
        </w:rPr>
        <w:t>等人的方法（</w:t>
      </w:r>
      <w:r w:rsidRPr="002A0B84">
        <w:rPr>
          <w:rFonts w:ascii="NimbusRomNo9L-Regu" w:hAnsi="NimbusRomNo9L-Regu" w:cs="NimbusRomNo9L-Regu" w:hint="eastAsia"/>
          <w:kern w:val="0"/>
          <w:sz w:val="18"/>
          <w:szCs w:val="18"/>
        </w:rPr>
        <w:t>2016</w:t>
      </w:r>
      <w:r w:rsidRPr="002A0B84">
        <w:rPr>
          <w:rFonts w:ascii="NimbusRomNo9L-Regu" w:hAnsi="NimbusRomNo9L-Regu" w:cs="NimbusRomNo9L-Regu" w:hint="eastAsia"/>
          <w:kern w:val="0"/>
          <w:sz w:val="18"/>
          <w:szCs w:val="18"/>
        </w:rPr>
        <w:t>）将</w:t>
      </w:r>
      <w:r w:rsidRPr="002A0B84">
        <w:rPr>
          <w:rFonts w:ascii="NimbusRomNo9L-Regu" w:hAnsi="NimbusRomNo9L-Regu" w:cs="NimbusRomNo9L-Regu" w:hint="eastAsia"/>
          <w:kern w:val="0"/>
          <w:sz w:val="18"/>
          <w:szCs w:val="18"/>
        </w:rPr>
        <w:t>2D</w:t>
      </w:r>
      <w:r w:rsidRPr="002A0B84">
        <w:rPr>
          <w:rFonts w:ascii="NimbusRomNo9L-Regu" w:hAnsi="NimbusRomNo9L-Regu" w:cs="NimbusRomNo9L-Regu" w:hint="eastAsia"/>
          <w:kern w:val="0"/>
          <w:sz w:val="18"/>
          <w:szCs w:val="18"/>
        </w:rPr>
        <w:t>姿态序列转换为</w:t>
      </w:r>
      <w:r w:rsidRPr="002A0B84">
        <w:rPr>
          <w:rFonts w:ascii="NimbusRomNo9L-Regu" w:hAnsi="NimbusRomNo9L-Regu" w:cs="NimbusRomNo9L-Regu" w:hint="eastAsia"/>
          <w:kern w:val="0"/>
          <w:sz w:val="18"/>
          <w:szCs w:val="18"/>
        </w:rPr>
        <w:t>3D</w:t>
      </w:r>
      <w:r w:rsidRPr="002A0B84">
        <w:rPr>
          <w:rFonts w:ascii="NimbusRomNo9L-Regu" w:hAnsi="NimbusRomNo9L-Regu" w:cs="NimbusRomNo9L-Regu" w:hint="eastAsia"/>
          <w:kern w:val="0"/>
          <w:sz w:val="18"/>
          <w:szCs w:val="18"/>
        </w:rPr>
        <w:t>。示例结果如图</w:t>
      </w:r>
      <w:ins w:id="54" w:author="也许" w:date="2017-08-20T22:55:00Z">
        <w:r w:rsidR="006A7F8E">
          <w:rPr>
            <w:rFonts w:ascii="NimbusRomNo9L-Regu" w:hAnsi="NimbusRomNo9L-Regu" w:cs="NimbusRomNo9L-Regu"/>
            <w:kern w:val="0"/>
            <w:sz w:val="18"/>
            <w:szCs w:val="18"/>
          </w:rPr>
          <w:t>5</w:t>
        </w:r>
      </w:ins>
      <w:r w:rsidRPr="002A0B84">
        <w:rPr>
          <w:rFonts w:ascii="NimbusRomNo9L-Regu" w:hAnsi="NimbusRomNo9L-Regu" w:cs="NimbusRomNo9L-Regu" w:hint="eastAsia"/>
          <w:kern w:val="0"/>
          <w:sz w:val="18"/>
          <w:szCs w:val="18"/>
        </w:rPr>
        <w:t>所示。我们观察到我们的姿态处理管道</w:t>
      </w:r>
      <w:ins w:id="55" w:author="也许" w:date="2017-08-20T22:57:00Z">
        <w:r w:rsidR="006A7F8E">
          <w:rPr>
            <w:rFonts w:ascii="NimbusRomNo9L-Regu" w:hAnsi="NimbusRomNo9L-Regu" w:cs="NimbusRomNo9L-Regu" w:hint="eastAsia"/>
            <w:kern w:val="0"/>
            <w:sz w:val="18"/>
            <w:szCs w:val="18"/>
          </w:rPr>
          <w:t>大多数情况下</w:t>
        </w:r>
      </w:ins>
      <w:r w:rsidRPr="002A0B84">
        <w:rPr>
          <w:rFonts w:ascii="NimbusRomNo9L-Regu" w:hAnsi="NimbusRomNo9L-Regu" w:cs="NimbusRomNo9L-Regu" w:hint="eastAsia"/>
          <w:kern w:val="0"/>
          <w:sz w:val="18"/>
          <w:szCs w:val="18"/>
        </w:rPr>
        <w:t>能够提取合理的人体姿势。然而，由于跟踪故障或视频效果，质量并不完美。我们将姿态相似性定义为所</w:t>
      </w:r>
      <w:r w:rsidRPr="002A0B84">
        <w:rPr>
          <w:rFonts w:ascii="NimbusRomNo9L-Regu" w:hAnsi="NimbusRomNo9L-Regu" w:cs="NimbusRomNo9L-Regu" w:hint="eastAsia"/>
          <w:kern w:val="0"/>
          <w:sz w:val="18"/>
          <w:szCs w:val="18"/>
        </w:rPr>
        <w:lastRenderedPageBreak/>
        <w:t>有关节的平均欧几里德距离，并将群体姿势定义为</w:t>
      </w:r>
      <w:r w:rsidRPr="002A0B84">
        <w:rPr>
          <w:rFonts w:ascii="NimbusRomNo9L-Regu" w:hAnsi="NimbusRomNo9L-Regu" w:cs="NimbusRomNo9L-Regu" w:hint="eastAsia"/>
          <w:kern w:val="0"/>
          <w:sz w:val="18"/>
          <w:szCs w:val="18"/>
        </w:rPr>
        <w:t>456</w:t>
      </w:r>
      <w:r w:rsidRPr="002A0B84">
        <w:rPr>
          <w:rFonts w:ascii="NimbusRomNo9L-Regu" w:hAnsi="NimbusRomNo9L-Regu" w:cs="NimbusRomNo9L-Regu" w:hint="eastAsia"/>
          <w:kern w:val="0"/>
          <w:sz w:val="18"/>
          <w:szCs w:val="18"/>
        </w:rPr>
        <w:t>个群集。因为群集数量很大</w:t>
      </w:r>
      <w:r w:rsidR="00206F8D">
        <w:rPr>
          <w:rFonts w:ascii="NimbusRomNo9L-Regu" w:hAnsi="NimbusRomNo9L-Regu" w:cs="NimbusRomNo9L-Regu" w:hint="eastAsia"/>
          <w:kern w:val="0"/>
          <w:sz w:val="18"/>
          <w:szCs w:val="18"/>
        </w:rPr>
        <w:t>,</w:t>
      </w:r>
      <w:r w:rsidR="00206F8D" w:rsidRPr="00206F8D">
        <w:rPr>
          <w:rFonts w:ascii="NimbusRomNo9L-Regu" w:hAnsi="NimbusRomNo9L-Regu" w:cs="NimbusRomNo9L-Regu" w:hint="eastAsia"/>
          <w:kern w:val="0"/>
          <w:sz w:val="18"/>
          <w:szCs w:val="18"/>
        </w:rPr>
        <w:t xml:space="preserve"> </w:t>
      </w:r>
      <w:r w:rsidR="00206F8D" w:rsidRPr="002A0B84">
        <w:rPr>
          <w:rFonts w:ascii="NimbusRomNo9L-Regu" w:hAnsi="NimbusRomNo9L-Regu" w:cs="NimbusRomNo9L-Regu" w:hint="eastAsia"/>
          <w:kern w:val="0"/>
          <w:sz w:val="18"/>
          <w:szCs w:val="18"/>
        </w:rPr>
        <w:t>我们使用</w:t>
      </w:r>
      <w:r w:rsidR="00206F8D" w:rsidRPr="002A0B84">
        <w:rPr>
          <w:rFonts w:ascii="NimbusRomNo9L-Regu" w:hAnsi="NimbusRomNo9L-Regu" w:cs="NimbusRomNo9L-Regu" w:hint="eastAsia"/>
          <w:kern w:val="0"/>
          <w:sz w:val="18"/>
          <w:szCs w:val="18"/>
        </w:rPr>
        <w:t>Frey</w:t>
      </w:r>
      <w:r w:rsidR="00206F8D" w:rsidRPr="002A0B84">
        <w:rPr>
          <w:rFonts w:ascii="NimbusRomNo9L-Regu" w:hAnsi="NimbusRomNo9L-Regu" w:cs="NimbusRomNo9L-Regu" w:hint="eastAsia"/>
          <w:kern w:val="0"/>
          <w:sz w:val="18"/>
          <w:szCs w:val="18"/>
        </w:rPr>
        <w:t>＆</w:t>
      </w:r>
      <w:r w:rsidR="00206F8D" w:rsidRPr="002A0B84">
        <w:rPr>
          <w:rFonts w:ascii="NimbusRomNo9L-Regu" w:hAnsi="NimbusRomNo9L-Regu" w:cs="NimbusRomNo9L-Regu" w:hint="eastAsia"/>
          <w:kern w:val="0"/>
          <w:sz w:val="18"/>
          <w:szCs w:val="18"/>
        </w:rPr>
        <w:t>Dueck</w:t>
      </w:r>
      <w:r w:rsidR="00206F8D" w:rsidRPr="002A0B84">
        <w:rPr>
          <w:rFonts w:ascii="NimbusRomNo9L-Regu" w:hAnsi="NimbusRomNo9L-Regu" w:cs="NimbusRomNo9L-Regu" w:hint="eastAsia"/>
          <w:kern w:val="0"/>
          <w:sz w:val="18"/>
          <w:szCs w:val="18"/>
        </w:rPr>
        <w:t>（</w:t>
      </w:r>
      <w:r w:rsidR="00206F8D" w:rsidRPr="002A0B84">
        <w:rPr>
          <w:rFonts w:ascii="NimbusRomNo9L-Regu" w:hAnsi="NimbusRomNo9L-Regu" w:cs="NimbusRomNo9L-Regu" w:hint="eastAsia"/>
          <w:kern w:val="0"/>
          <w:sz w:val="18"/>
          <w:szCs w:val="18"/>
        </w:rPr>
        <w:t>2007</w:t>
      </w:r>
      <w:r w:rsidR="00206F8D" w:rsidRPr="002A0B84">
        <w:rPr>
          <w:rFonts w:ascii="NimbusRomNo9L-Regu" w:hAnsi="NimbusRomNo9L-Regu" w:cs="NimbusRomNo9L-Regu" w:hint="eastAsia"/>
          <w:kern w:val="0"/>
          <w:sz w:val="18"/>
          <w:szCs w:val="18"/>
        </w:rPr>
        <w:t>）</w:t>
      </w:r>
      <w:ins w:id="56" w:author="也许" w:date="2017-08-20T23:00:00Z">
        <w:r w:rsidR="00945737">
          <w:rPr>
            <w:rFonts w:ascii="NimbusRomNo9L-Regu" w:hAnsi="NimbusRomNo9L-Regu" w:cs="NimbusRomNo9L-Regu" w:hint="eastAsia"/>
            <w:kern w:val="0"/>
            <w:sz w:val="18"/>
            <w:szCs w:val="18"/>
          </w:rPr>
          <w:t>因为数字集群是很大的</w:t>
        </w:r>
      </w:ins>
      <w:r w:rsidR="00206F8D">
        <w:rPr>
          <w:rFonts w:ascii="NimbusRomNo9L-Regu" w:hAnsi="NimbusRomNo9L-Regu" w:cs="NimbusRomNo9L-Regu" w:hint="eastAsia"/>
          <w:kern w:val="0"/>
          <w:sz w:val="18"/>
          <w:szCs w:val="18"/>
        </w:rPr>
        <w:t>.</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learn to generate a stickman dancing by adding another dancing layer on top of the key layer,</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just like for drum and chord. We generate one pose at each beat, which is equivalent to 4 time</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steps or 0.5 seconds in a 120 beat-per-minute music. In particular, we predict one of the 456 pose</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clusters using a linear projection layer followed by softmax. We use cross-entropy at each time step</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our loss function. At inference time, we further apply moving average to temporally smooth the</w:t>
      </w:r>
    </w:p>
    <w:p w:rsidR="00206F8D" w:rsidRDefault="00206F8D" w:rsidP="00206F8D">
      <w:pPr>
        <w:rPr>
          <w:rFonts w:ascii="NimbusRomNo9L-Regu" w:hAnsi="NimbusRomNo9L-Regu" w:cs="NimbusRomNo9L-Regu"/>
          <w:kern w:val="0"/>
          <w:sz w:val="20"/>
          <w:szCs w:val="20"/>
        </w:rPr>
      </w:pPr>
      <w:r>
        <w:rPr>
          <w:rFonts w:ascii="NimbusRomNo9L-Regu" w:hAnsi="NimbusRomNo9L-Regu" w:cs="NimbusRomNo9L-Regu"/>
          <w:kern w:val="0"/>
          <w:sz w:val="20"/>
          <w:szCs w:val="20"/>
        </w:rPr>
        <w:t>generated 3D pose sequence.</w:t>
      </w:r>
    </w:p>
    <w:p w:rsidR="00206F8D" w:rsidRPr="002A0B84" w:rsidRDefault="0079151C" w:rsidP="00206F8D">
      <w:pPr>
        <w:rPr>
          <w:rFonts w:ascii="NimbusRomNo9L-Regu" w:hAnsi="NimbusRomNo9L-Regu" w:cs="NimbusRomNo9L-Regu"/>
          <w:kern w:val="0"/>
          <w:sz w:val="18"/>
          <w:szCs w:val="18"/>
        </w:rPr>
      </w:pPr>
      <w:r>
        <w:rPr>
          <w:rFonts w:ascii="NimbusRomNo9L-Regu" w:hAnsi="NimbusRomNo9L-Regu" w:cs="NimbusRomNo9L-Regu" w:hint="eastAsia"/>
          <w:kern w:val="0"/>
          <w:sz w:val="18"/>
          <w:szCs w:val="18"/>
        </w:rPr>
        <w:t>我们学习通过在</w:t>
      </w:r>
      <w:r>
        <w:rPr>
          <w:rFonts w:ascii="NimbusRomNo9L-Regu" w:hAnsi="NimbusRomNo9L-Regu" w:cs="NimbusRomNo9L-Regu" w:hint="eastAsia"/>
          <w:kern w:val="0"/>
          <w:sz w:val="18"/>
          <w:szCs w:val="18"/>
        </w:rPr>
        <w:t>key</w:t>
      </w:r>
      <w:r>
        <w:rPr>
          <w:rFonts w:ascii="NimbusRomNo9L-Regu" w:hAnsi="NimbusRomNo9L-Regu" w:cs="NimbusRomNo9L-Regu" w:hint="eastAsia"/>
          <w:kern w:val="0"/>
          <w:sz w:val="18"/>
          <w:szCs w:val="18"/>
        </w:rPr>
        <w:t>层顶部添个舞蹈层来产生一个</w:t>
      </w:r>
      <w:ins w:id="57" w:author="也许" w:date="2017-08-20T23:01:00Z">
        <w:r w:rsidR="00945737">
          <w:rPr>
            <w:rFonts w:ascii="NimbusRomNo9L-Regu" w:hAnsi="NimbusRomNo9L-Regu" w:cs="NimbusRomNo9L-Regu" w:hint="eastAsia"/>
            <w:kern w:val="0"/>
            <w:sz w:val="18"/>
            <w:szCs w:val="18"/>
          </w:rPr>
          <w:t>火柴人</w:t>
        </w:r>
      </w:ins>
      <w:r w:rsidR="00206F8D" w:rsidRPr="00206F8D">
        <w:rPr>
          <w:rFonts w:ascii="NimbusRomNo9L-Regu" w:hAnsi="NimbusRomNo9L-Regu" w:cs="NimbusRomNo9L-Regu" w:hint="eastAsia"/>
          <w:kern w:val="0"/>
          <w:sz w:val="18"/>
          <w:szCs w:val="18"/>
        </w:rPr>
        <w:t>跳舞，就像鼓和和弦一样。</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我们在每个节拍中产生一个姿势，相当于</w:t>
      </w:r>
      <w:r w:rsidR="00206F8D" w:rsidRPr="00206F8D">
        <w:rPr>
          <w:rFonts w:ascii="NimbusRomNo9L-Regu" w:hAnsi="NimbusRomNo9L-Regu" w:cs="NimbusRomNo9L-Regu" w:hint="eastAsia"/>
          <w:kern w:val="0"/>
          <w:sz w:val="18"/>
          <w:szCs w:val="18"/>
        </w:rPr>
        <w:t>4</w:t>
      </w:r>
      <w:ins w:id="58" w:author="也许" w:date="2017-08-20T23:03:00Z">
        <w:r w:rsidR="00945737">
          <w:rPr>
            <w:rFonts w:ascii="NimbusRomNo9L-Regu" w:hAnsi="NimbusRomNo9L-Regu" w:cs="NimbusRomNo9L-Regu" w:hint="eastAsia"/>
            <w:kern w:val="0"/>
            <w:sz w:val="18"/>
            <w:szCs w:val="18"/>
          </w:rPr>
          <w:t>个时间</w:t>
        </w:r>
      </w:ins>
      <w:r w:rsidR="00206F8D" w:rsidRPr="00206F8D">
        <w:rPr>
          <w:rFonts w:ascii="NimbusRomNo9L-Regu" w:hAnsi="NimbusRomNo9L-Regu" w:cs="NimbusRomNo9L-Regu" w:hint="eastAsia"/>
          <w:kern w:val="0"/>
          <w:sz w:val="18"/>
          <w:szCs w:val="18"/>
        </w:rPr>
        <w:t>步幅或</w:t>
      </w:r>
      <w:r w:rsidR="00206F8D" w:rsidRPr="00206F8D">
        <w:rPr>
          <w:rFonts w:ascii="NimbusRomNo9L-Regu" w:hAnsi="NimbusRomNo9L-Regu" w:cs="NimbusRomNo9L-Regu" w:hint="eastAsia"/>
          <w:kern w:val="0"/>
          <w:sz w:val="18"/>
          <w:szCs w:val="18"/>
        </w:rPr>
        <w:t>0.5</w:t>
      </w:r>
      <w:r>
        <w:rPr>
          <w:rFonts w:ascii="NimbusRomNo9L-Regu" w:hAnsi="NimbusRomNo9L-Regu" w:cs="NimbusRomNo9L-Regu" w:hint="eastAsia"/>
          <w:kern w:val="0"/>
          <w:sz w:val="18"/>
          <w:szCs w:val="18"/>
        </w:rPr>
        <w:t>秒钟在</w:t>
      </w:r>
      <w:r w:rsidR="00206F8D" w:rsidRPr="00206F8D">
        <w:rPr>
          <w:rFonts w:ascii="NimbusRomNo9L-Regu" w:hAnsi="NimbusRomNo9L-Regu" w:cs="NimbusRomNo9L-Regu" w:hint="eastAsia"/>
          <w:kern w:val="0"/>
          <w:sz w:val="18"/>
          <w:szCs w:val="18"/>
        </w:rPr>
        <w:t>每分钟</w:t>
      </w:r>
      <w:r w:rsidR="00206F8D" w:rsidRPr="00206F8D">
        <w:rPr>
          <w:rFonts w:ascii="NimbusRomNo9L-Regu" w:hAnsi="NimbusRomNo9L-Regu" w:cs="NimbusRomNo9L-Regu" w:hint="eastAsia"/>
          <w:kern w:val="0"/>
          <w:sz w:val="18"/>
          <w:szCs w:val="18"/>
        </w:rPr>
        <w:t>120</w:t>
      </w:r>
      <w:r>
        <w:rPr>
          <w:rFonts w:ascii="NimbusRomNo9L-Regu" w:hAnsi="NimbusRomNo9L-Regu" w:cs="NimbusRomNo9L-Regu" w:hint="eastAsia"/>
          <w:kern w:val="0"/>
          <w:sz w:val="18"/>
          <w:szCs w:val="18"/>
        </w:rPr>
        <w:t>个拍</w:t>
      </w:r>
      <w:r w:rsidR="00206F8D" w:rsidRPr="00206F8D">
        <w:rPr>
          <w:rFonts w:ascii="NimbusRomNo9L-Regu" w:hAnsi="NimbusRomNo9L-Regu" w:cs="NimbusRomNo9L-Regu" w:hint="eastAsia"/>
          <w:kern w:val="0"/>
          <w:sz w:val="18"/>
          <w:szCs w:val="18"/>
        </w:rPr>
        <w:t>的音乐。</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特别是，我们预测</w:t>
      </w:r>
      <w:r w:rsidR="00206F8D" w:rsidRPr="00206F8D">
        <w:rPr>
          <w:rFonts w:ascii="NimbusRomNo9L-Regu" w:hAnsi="NimbusRomNo9L-Regu" w:cs="NimbusRomNo9L-Regu" w:hint="eastAsia"/>
          <w:kern w:val="0"/>
          <w:sz w:val="18"/>
          <w:szCs w:val="18"/>
        </w:rPr>
        <w:t>456</w:t>
      </w:r>
      <w:r w:rsidR="00206F8D" w:rsidRPr="00206F8D">
        <w:rPr>
          <w:rFonts w:ascii="NimbusRomNo9L-Regu" w:hAnsi="NimbusRomNo9L-Regu" w:cs="NimbusRomNo9L-Regu" w:hint="eastAsia"/>
          <w:kern w:val="0"/>
          <w:sz w:val="18"/>
          <w:szCs w:val="18"/>
        </w:rPr>
        <w:t>姿态</w:t>
      </w:r>
      <w:ins w:id="59" w:author="也许" w:date="2017-08-20T23:05:00Z">
        <w:r w:rsidR="00945737">
          <w:rPr>
            <w:rFonts w:ascii="NimbusRomNo9L-Regu" w:hAnsi="NimbusRomNo9L-Regu" w:cs="NimbusRomNo9L-Regu" w:hint="eastAsia"/>
            <w:kern w:val="0"/>
            <w:sz w:val="18"/>
            <w:szCs w:val="18"/>
          </w:rPr>
          <w:t>群</w:t>
        </w:r>
      </w:ins>
      <w:r w:rsidR="00206F8D" w:rsidRPr="00206F8D">
        <w:rPr>
          <w:rFonts w:ascii="NimbusRomNo9L-Regu" w:hAnsi="NimbusRomNo9L-Regu" w:cs="NimbusRomNo9L-Regu" w:hint="eastAsia"/>
          <w:kern w:val="0"/>
          <w:sz w:val="18"/>
          <w:szCs w:val="18"/>
        </w:rPr>
        <w:t>之一使用线性投影层，随后是</w:t>
      </w:r>
      <w:r w:rsidR="00206F8D" w:rsidRPr="00206F8D">
        <w:rPr>
          <w:rFonts w:ascii="NimbusRomNo9L-Regu" w:hAnsi="NimbusRomNo9L-Regu" w:cs="NimbusRomNo9L-Regu" w:hint="eastAsia"/>
          <w:kern w:val="0"/>
          <w:sz w:val="18"/>
          <w:szCs w:val="18"/>
        </w:rPr>
        <w:t>softmax</w:t>
      </w:r>
      <w:r w:rsidR="00206F8D" w:rsidRPr="00206F8D">
        <w:rPr>
          <w:rFonts w:ascii="NimbusRomNo9L-Regu" w:hAnsi="NimbusRomNo9L-Regu" w:cs="NimbusRomNo9L-Regu" w:hint="eastAsia"/>
          <w:kern w:val="0"/>
          <w:sz w:val="18"/>
          <w:szCs w:val="18"/>
        </w:rPr>
        <w:t>。</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我们在每个时间步长使用交叉熵作为我们的损失</w:t>
      </w:r>
      <w:del w:id="60" w:author="也许" w:date="2017-08-20T23:07:00Z">
        <w:r w:rsidR="00206F8D" w:rsidRPr="00206F8D" w:rsidDel="00945737">
          <w:rPr>
            <w:rFonts w:ascii="NimbusRomNo9L-Regu" w:hAnsi="NimbusRomNo9L-Regu" w:cs="NimbusRomNo9L-Regu" w:hint="eastAsia"/>
            <w:kern w:val="0"/>
            <w:sz w:val="18"/>
            <w:szCs w:val="18"/>
          </w:rPr>
          <w:delText>功能</w:delText>
        </w:r>
      </w:del>
      <w:ins w:id="61" w:author="也许" w:date="2017-08-20T23:07:00Z">
        <w:r w:rsidR="00945737">
          <w:rPr>
            <w:rFonts w:ascii="NimbusRomNo9L-Regu" w:hAnsi="NimbusRomNo9L-Regu" w:cs="NimbusRomNo9L-Regu" w:hint="eastAsia"/>
            <w:kern w:val="0"/>
            <w:sz w:val="18"/>
            <w:szCs w:val="18"/>
          </w:rPr>
          <w:t>函数</w:t>
        </w:r>
      </w:ins>
      <w:r w:rsidR="00206F8D" w:rsidRPr="00206F8D">
        <w:rPr>
          <w:rFonts w:ascii="NimbusRomNo9L-Regu" w:hAnsi="NimbusRomNo9L-Regu" w:cs="NimbusRomNo9L-Regu" w:hint="eastAsia"/>
          <w:kern w:val="0"/>
          <w:sz w:val="18"/>
          <w:szCs w:val="18"/>
        </w:rPr>
        <w:t>。</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推测时间，我们进一步适用移动平均时间平滑生成</w:t>
      </w:r>
      <w:r w:rsidR="00206F8D" w:rsidRPr="00206F8D">
        <w:rPr>
          <w:rFonts w:ascii="NimbusRomNo9L-Regu" w:hAnsi="NimbusRomNo9L-Regu" w:cs="NimbusRomNo9L-Regu" w:hint="eastAsia"/>
          <w:kern w:val="0"/>
          <w:sz w:val="18"/>
          <w:szCs w:val="18"/>
        </w:rPr>
        <w:t>3D</w:t>
      </w:r>
      <w:r w:rsidR="00206F8D" w:rsidRPr="00206F8D">
        <w:rPr>
          <w:rFonts w:ascii="NimbusRomNo9L-Regu" w:hAnsi="NimbusRomNo9L-Regu" w:cs="NimbusRomNo9L-Regu" w:hint="eastAsia"/>
          <w:kern w:val="0"/>
          <w:sz w:val="18"/>
          <w:szCs w:val="18"/>
        </w:rPr>
        <w:t>姿势序列。</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learn the relationship between music and lyrics, we collect 51 hours of lyrics data from the</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internet. This data contains 50 hours of text without music, and the rest 1 hour are songs we collected</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from </w:t>
      </w:r>
      <w:r>
        <w:rPr>
          <w:rFonts w:ascii="NimbusRomNo9L-ReguItal" w:hAnsi="NimbusRomNo9L-ReguItal" w:cs="NimbusRomNo9L-ReguItal"/>
          <w:kern w:val="0"/>
          <w:sz w:val="20"/>
          <w:szCs w:val="20"/>
        </w:rPr>
        <w:t>Just Dance</w:t>
      </w:r>
      <w:r>
        <w:rPr>
          <w:rFonts w:ascii="NimbusRomNo9L-Regu" w:hAnsi="NimbusRomNo9L-Regu" w:cs="NimbusRomNo9L-Regu"/>
          <w:kern w:val="0"/>
          <w:sz w:val="20"/>
          <w:szCs w:val="20"/>
        </w:rPr>
        <w:t>. For the music part, we temporally align each sentence in the lyrics with the midi</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music by using the widely-existing </w:t>
      </w:r>
      <w:r>
        <w:rPr>
          <w:rFonts w:ascii="NimbusRomNo9L-ReguItal" w:hAnsi="NimbusRomNo9L-ReguItal" w:cs="NimbusRomNo9L-ReguItal"/>
          <w:kern w:val="0"/>
          <w:sz w:val="20"/>
          <w:szCs w:val="20"/>
        </w:rPr>
        <w:t xml:space="preserve">lrc </w:t>
      </w:r>
      <w:r>
        <w:rPr>
          <w:rFonts w:ascii="NimbusRomNo9L-Regu" w:hAnsi="NimbusRomNo9L-Regu" w:cs="NimbusRomNo9L-Regu"/>
          <w:kern w:val="0"/>
          <w:sz w:val="20"/>
          <w:szCs w:val="20"/>
        </w:rPr>
        <w:t>format, which records the time tag at the beginning of every</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sentence. We select words that appear at least 4 times, which yields a vocabulary size of 3390</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including unknown and end-of-sentence. Just as for dance, we generate one word per beat using</w:t>
      </w:r>
    </w:p>
    <w:p w:rsidR="00BF6517" w:rsidRPr="00BF6517" w:rsidRDefault="0079151C" w:rsidP="0079151C">
      <w:pPr>
        <w:rPr>
          <w:rFonts w:ascii="NimbusRomNo9L-Regu" w:hAnsi="NimbusRomNo9L-Regu" w:cs="NimbusRomNo9L-Regu"/>
          <w:kern w:val="0"/>
          <w:sz w:val="18"/>
          <w:szCs w:val="18"/>
        </w:rPr>
      </w:pPr>
      <w:r>
        <w:rPr>
          <w:rFonts w:ascii="NimbusRomNo9L-Regu" w:hAnsi="NimbusRomNo9L-Regu" w:cs="NimbusRomNo9L-Regu"/>
          <w:kern w:val="0"/>
          <w:sz w:val="20"/>
          <w:szCs w:val="20"/>
        </w:rPr>
        <w:t>another lyrics layer on top of the key layer.</w:t>
      </w:r>
    </w:p>
    <w:p w:rsidR="00432400" w:rsidRDefault="0079151C" w:rsidP="00432400">
      <w:pPr>
        <w:rPr>
          <w:rFonts w:ascii="NimbusRomNo9L-Regu" w:hAnsi="NimbusRomNo9L-Regu" w:cs="NimbusRomNo9L-Regu"/>
          <w:kern w:val="0"/>
          <w:sz w:val="18"/>
          <w:szCs w:val="18"/>
        </w:rPr>
      </w:pPr>
      <w:r w:rsidRPr="0079151C">
        <w:rPr>
          <w:rFonts w:ascii="NimbusRomNo9L-Regu" w:hAnsi="NimbusRomNo9L-Regu" w:cs="NimbusRomNo9L-Regu" w:hint="eastAsia"/>
          <w:kern w:val="0"/>
          <w:sz w:val="18"/>
          <w:szCs w:val="18"/>
        </w:rPr>
        <w:t>我们从互联网收集</w:t>
      </w:r>
      <w:r w:rsidRPr="0079151C">
        <w:rPr>
          <w:rFonts w:ascii="NimbusRomNo9L-Regu" w:hAnsi="NimbusRomNo9L-Regu" w:cs="NimbusRomNo9L-Regu" w:hint="eastAsia"/>
          <w:kern w:val="0"/>
          <w:sz w:val="18"/>
          <w:szCs w:val="18"/>
        </w:rPr>
        <w:t>51</w:t>
      </w:r>
      <w:r w:rsidRPr="0079151C">
        <w:rPr>
          <w:rFonts w:ascii="NimbusRomNo9L-Regu" w:hAnsi="NimbusRomNo9L-Regu" w:cs="NimbusRomNo9L-Regu" w:hint="eastAsia"/>
          <w:kern w:val="0"/>
          <w:sz w:val="18"/>
          <w:szCs w:val="18"/>
        </w:rPr>
        <w:t>小时的歌词数据</w:t>
      </w:r>
      <w:r>
        <w:rPr>
          <w:rFonts w:ascii="NimbusRomNo9L-Regu" w:hAnsi="NimbusRomNo9L-Regu" w:cs="NimbusRomNo9L-Regu" w:hint="eastAsia"/>
          <w:kern w:val="0"/>
          <w:sz w:val="18"/>
          <w:szCs w:val="18"/>
        </w:rPr>
        <w:t>去学习音乐和歌词之间的关系</w:t>
      </w:r>
      <w:r w:rsidRPr="0079151C">
        <w:rPr>
          <w:rFonts w:ascii="NimbusRomNo9L-Regu" w:hAnsi="NimbusRomNo9L-Regu" w:cs="NimbusRomNo9L-Regu" w:hint="eastAsia"/>
          <w:kern w:val="0"/>
          <w:sz w:val="18"/>
          <w:szCs w:val="18"/>
        </w:rPr>
        <w:t>。</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此数据包含</w:t>
      </w:r>
      <w:r w:rsidRPr="0079151C">
        <w:rPr>
          <w:rFonts w:ascii="NimbusRomNo9L-Regu" w:hAnsi="NimbusRomNo9L-Regu" w:cs="NimbusRomNo9L-Regu" w:hint="eastAsia"/>
          <w:kern w:val="0"/>
          <w:sz w:val="18"/>
          <w:szCs w:val="18"/>
        </w:rPr>
        <w:t>50</w:t>
      </w:r>
      <w:r w:rsidRPr="0079151C">
        <w:rPr>
          <w:rFonts w:ascii="NimbusRomNo9L-Regu" w:hAnsi="NimbusRomNo9L-Regu" w:cs="NimbusRomNo9L-Regu" w:hint="eastAsia"/>
          <w:kern w:val="0"/>
          <w:sz w:val="18"/>
          <w:szCs w:val="18"/>
        </w:rPr>
        <w:t>小时无音乐的文字，其余</w:t>
      </w:r>
      <w:r w:rsidRPr="0079151C">
        <w:rPr>
          <w:rFonts w:ascii="NimbusRomNo9L-Regu" w:hAnsi="NimbusRomNo9L-Regu" w:cs="NimbusRomNo9L-Regu" w:hint="eastAsia"/>
          <w:kern w:val="0"/>
          <w:sz w:val="18"/>
          <w:szCs w:val="18"/>
        </w:rPr>
        <w:t>1</w:t>
      </w:r>
      <w:r w:rsidRPr="0079151C">
        <w:rPr>
          <w:rFonts w:ascii="NimbusRomNo9L-Regu" w:hAnsi="NimbusRomNo9L-Regu" w:cs="NimbusRomNo9L-Regu" w:hint="eastAsia"/>
          <w:kern w:val="0"/>
          <w:sz w:val="18"/>
          <w:szCs w:val="18"/>
        </w:rPr>
        <w:t>小时是我们从</w:t>
      </w:r>
      <w:r w:rsidRPr="0079151C">
        <w:rPr>
          <w:rFonts w:ascii="NimbusRomNo9L-Regu" w:hAnsi="NimbusRomNo9L-Regu" w:cs="NimbusRomNo9L-Regu" w:hint="eastAsia"/>
          <w:kern w:val="0"/>
          <w:sz w:val="18"/>
          <w:szCs w:val="18"/>
        </w:rPr>
        <w:t>Just Dance</w:t>
      </w:r>
      <w:r w:rsidRPr="0079151C">
        <w:rPr>
          <w:rFonts w:ascii="NimbusRomNo9L-Regu" w:hAnsi="NimbusRomNo9L-Regu" w:cs="NimbusRomNo9L-Regu" w:hint="eastAsia"/>
          <w:kern w:val="0"/>
          <w:sz w:val="18"/>
          <w:szCs w:val="18"/>
        </w:rPr>
        <w:t>收集的歌曲。</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对于音乐部分，我们通过使用广泛存在的</w:t>
      </w:r>
      <w:r w:rsidRPr="0079151C">
        <w:rPr>
          <w:rFonts w:ascii="NimbusRomNo9L-Regu" w:hAnsi="NimbusRomNo9L-Regu" w:cs="NimbusRomNo9L-Regu" w:hint="eastAsia"/>
          <w:kern w:val="0"/>
          <w:sz w:val="18"/>
          <w:szCs w:val="18"/>
        </w:rPr>
        <w:t>lrc</w:t>
      </w:r>
      <w:r w:rsidRPr="0079151C">
        <w:rPr>
          <w:rFonts w:ascii="NimbusRomNo9L-Regu" w:hAnsi="NimbusRomNo9L-Regu" w:cs="NimbusRomNo9L-Regu" w:hint="eastAsia"/>
          <w:kern w:val="0"/>
          <w:sz w:val="18"/>
          <w:szCs w:val="18"/>
        </w:rPr>
        <w:t>格式将歌词中的每个句子与</w:t>
      </w:r>
      <w:r w:rsidRPr="0079151C">
        <w:rPr>
          <w:rFonts w:ascii="NimbusRomNo9L-Regu" w:hAnsi="NimbusRomNo9L-Regu" w:cs="NimbusRomNo9L-Regu" w:hint="eastAsia"/>
          <w:kern w:val="0"/>
          <w:sz w:val="18"/>
          <w:szCs w:val="18"/>
        </w:rPr>
        <w:t>MIDI</w:t>
      </w:r>
      <w:r w:rsidRPr="0079151C">
        <w:rPr>
          <w:rFonts w:ascii="NimbusRomNo9L-Regu" w:hAnsi="NimbusRomNo9L-Regu" w:cs="NimbusRomNo9L-Regu" w:hint="eastAsia"/>
          <w:kern w:val="0"/>
          <w:sz w:val="18"/>
          <w:szCs w:val="18"/>
        </w:rPr>
        <w:t>音乐暂时对齐，该格式在每个句子的开头记录时间标签。</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我们选择出现至少</w:t>
      </w:r>
      <w:r w:rsidRPr="0079151C">
        <w:rPr>
          <w:rFonts w:ascii="NimbusRomNo9L-Regu" w:hAnsi="NimbusRomNo9L-Regu" w:cs="NimbusRomNo9L-Regu" w:hint="eastAsia"/>
          <w:kern w:val="0"/>
          <w:sz w:val="18"/>
          <w:szCs w:val="18"/>
        </w:rPr>
        <w:t>4</w:t>
      </w:r>
      <w:r w:rsidRPr="0079151C">
        <w:rPr>
          <w:rFonts w:ascii="NimbusRomNo9L-Regu" w:hAnsi="NimbusRomNo9L-Regu" w:cs="NimbusRomNo9L-Regu" w:hint="eastAsia"/>
          <w:kern w:val="0"/>
          <w:sz w:val="18"/>
          <w:szCs w:val="18"/>
        </w:rPr>
        <w:t>次的单词，其中的词汇大小为</w:t>
      </w:r>
      <w:r w:rsidRPr="0079151C">
        <w:rPr>
          <w:rFonts w:ascii="NimbusRomNo9L-Regu" w:hAnsi="NimbusRomNo9L-Regu" w:cs="NimbusRomNo9L-Regu" w:hint="eastAsia"/>
          <w:kern w:val="0"/>
          <w:sz w:val="18"/>
          <w:szCs w:val="18"/>
        </w:rPr>
        <w:t>3390</w:t>
      </w:r>
      <w:r w:rsidRPr="0079151C">
        <w:rPr>
          <w:rFonts w:ascii="NimbusRomNo9L-Regu" w:hAnsi="NimbusRomNo9L-Regu" w:cs="NimbusRomNo9L-Regu" w:hint="eastAsia"/>
          <w:kern w:val="0"/>
          <w:sz w:val="18"/>
          <w:szCs w:val="18"/>
        </w:rPr>
        <w:t>，包括未知和句末。</w:t>
      </w:r>
      <w:r w:rsidRPr="0079151C">
        <w:rPr>
          <w:rFonts w:ascii="NimbusRomNo9L-Regu" w:hAnsi="NimbusRomNo9L-Regu" w:cs="NimbusRomNo9L-Regu" w:hint="eastAsia"/>
          <w:kern w:val="0"/>
          <w:sz w:val="18"/>
          <w:szCs w:val="18"/>
        </w:rPr>
        <w:t xml:space="preserve"> </w:t>
      </w:r>
      <w:r w:rsidR="00584A5B">
        <w:rPr>
          <w:rFonts w:ascii="NimbusRomNo9L-Regu" w:hAnsi="NimbusRomNo9L-Regu" w:cs="NimbusRomNo9L-Regu" w:hint="eastAsia"/>
          <w:kern w:val="0"/>
          <w:sz w:val="18"/>
          <w:szCs w:val="18"/>
        </w:rPr>
        <w:t>就像舞蹈一样，我们使用</w:t>
      </w:r>
      <w:r w:rsidR="00584A5B">
        <w:rPr>
          <w:rFonts w:ascii="NimbusRomNo9L-Regu" w:hAnsi="NimbusRomNo9L-Regu" w:cs="NimbusRomNo9L-Regu" w:hint="eastAsia"/>
          <w:kern w:val="0"/>
          <w:sz w:val="18"/>
          <w:szCs w:val="18"/>
        </w:rPr>
        <w:t>key</w:t>
      </w:r>
      <w:r w:rsidRPr="0079151C">
        <w:rPr>
          <w:rFonts w:ascii="NimbusRomNo9L-Regu" w:hAnsi="NimbusRomNo9L-Regu" w:cs="NimbusRomNo9L-Regu" w:hint="eastAsia"/>
          <w:kern w:val="0"/>
          <w:sz w:val="18"/>
          <w:szCs w:val="18"/>
        </w:rPr>
        <w:t>层顶部的另一个歌词层产生一个单词。</w:t>
      </w:r>
    </w:p>
    <w:p w:rsidR="00584A5B" w:rsidRDefault="00584A5B" w:rsidP="00584A5B">
      <w:pPr>
        <w:autoSpaceDE w:val="0"/>
        <w:autoSpaceDN w:val="0"/>
        <w:adjustRightInd w:val="0"/>
        <w:jc w:val="left"/>
        <w:rPr>
          <w:rFonts w:ascii="NimbusRomNo9L-Regu" w:hAnsi="NimbusRomNo9L-Regu" w:cs="NimbusRomNo9L-Regu"/>
          <w:kern w:val="0"/>
          <w:sz w:val="20"/>
          <w:szCs w:val="20"/>
        </w:rPr>
      </w:pPr>
    </w:p>
    <w:p w:rsidR="00584A5B" w:rsidRDefault="00584A5B" w:rsidP="00584A5B">
      <w:pPr>
        <w:autoSpaceDE w:val="0"/>
        <w:autoSpaceDN w:val="0"/>
        <w:adjustRightInd w:val="0"/>
        <w:jc w:val="left"/>
        <w:rPr>
          <w:rFonts w:ascii="NimbusRomNo9L-Regu" w:hAnsi="NimbusRomNo9L-Regu" w:cs="NimbusRomNo9L-Regu"/>
          <w:kern w:val="0"/>
          <w:sz w:val="20"/>
          <w:szCs w:val="20"/>
        </w:rPr>
      </w:pPr>
    </w:p>
    <w:p w:rsidR="00584A5B" w:rsidRDefault="00584A5B" w:rsidP="00584A5B">
      <w:pPr>
        <w:autoSpaceDE w:val="0"/>
        <w:autoSpaceDN w:val="0"/>
        <w:adjustRightInd w:val="0"/>
        <w:jc w:val="left"/>
        <w:rPr>
          <w:rFonts w:ascii="NimbusRomNo9L-Regu" w:hAnsi="NimbusRomNo9L-Regu" w:cs="NimbusRomNo9L-Regu"/>
          <w:kern w:val="0"/>
          <w:sz w:val="20"/>
          <w:szCs w:val="20"/>
        </w:rPr>
      </w:pPr>
    </w:p>
    <w:p w:rsidR="00584A5B" w:rsidRDefault="00584A5B" w:rsidP="00584A5B">
      <w:pPr>
        <w:autoSpaceDE w:val="0"/>
        <w:autoSpaceDN w:val="0"/>
        <w:adjustRightInd w:val="0"/>
        <w:jc w:val="left"/>
        <w:rPr>
          <w:rFonts w:ascii="NimbusRomNo9L-Regu" w:hAnsi="NimbusRomNo9L-Regu" w:cs="NimbusRomNo9L-Regu"/>
          <w:kern w:val="0"/>
          <w:sz w:val="20"/>
          <w:szCs w:val="20"/>
        </w:rPr>
      </w:pPr>
    </w:p>
    <w:p w:rsidR="00584A5B" w:rsidRDefault="00584A5B" w:rsidP="00584A5B">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6.2 N</w:t>
      </w:r>
      <w:r>
        <w:rPr>
          <w:rFonts w:ascii="NimbusRomNo9L-Regu" w:hAnsi="NimbusRomNo9L-Regu" w:cs="NimbusRomNo9L-Regu"/>
          <w:kern w:val="0"/>
          <w:sz w:val="16"/>
          <w:szCs w:val="16"/>
        </w:rPr>
        <w:t xml:space="preserve">EURAL </w:t>
      </w:r>
      <w:r>
        <w:rPr>
          <w:rFonts w:ascii="NimbusRomNo9L-Regu" w:hAnsi="NimbusRomNo9L-Regu" w:cs="NimbusRomNo9L-Regu"/>
          <w:kern w:val="0"/>
          <w:sz w:val="20"/>
          <w:szCs w:val="20"/>
        </w:rPr>
        <w:t>S</w:t>
      </w:r>
      <w:r>
        <w:rPr>
          <w:rFonts w:ascii="NimbusRomNo9L-Regu" w:hAnsi="NimbusRomNo9L-Regu" w:cs="NimbusRomNo9L-Regu"/>
          <w:kern w:val="0"/>
          <w:sz w:val="16"/>
          <w:szCs w:val="16"/>
        </w:rPr>
        <w:t xml:space="preserve">TORY </w:t>
      </w:r>
      <w:r>
        <w:rPr>
          <w:rFonts w:ascii="NimbusRomNo9L-Regu" w:hAnsi="NimbusRomNo9L-Regu" w:cs="NimbusRomNo9L-Regu"/>
          <w:kern w:val="0"/>
          <w:sz w:val="20"/>
          <w:szCs w:val="20"/>
        </w:rPr>
        <w:t>S</w:t>
      </w:r>
      <w:r>
        <w:rPr>
          <w:rFonts w:ascii="NimbusRomNo9L-Regu" w:hAnsi="NimbusRomNo9L-Regu" w:cs="NimbusRomNo9L-Regu"/>
          <w:kern w:val="0"/>
          <w:sz w:val="16"/>
          <w:szCs w:val="16"/>
        </w:rPr>
        <w:t>INGING</w:t>
      </w:r>
    </w:p>
    <w:p w:rsidR="00584A5B" w:rsidRDefault="00584A5B" w:rsidP="00584A5B">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神经讲故事唱歌</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this application our aim is to sing a song about a photo. We first generate a story about the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photo with the neural storyteller Kiros et al. (2015) and try to accompany the generated text with</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music. We utilize the same 1 hour dataset of temporally aligned lyrics and music. We further include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phoneme list of our 3390 vocabulary as we also want to sing the story. Starting from the text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produced by neural storyteller, we arrange it into a temporal sequence with 1 beat per word and a</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short pause for end-of-sentence, where the pause length is decided such that the next sentence starts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from a new bar. As our dataset is relatively small, we generate the profile conditioned on the text,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which has less dimensions compared to the key. This is done by a 2-layer LSTM that takes as input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generated profile at the last time step concatenated with a one-hot vector of the current word, and</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outputs the current profile. We then generate the song with our model given the generated profile.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generated melody key is then used to decide on the pitch frequency of a virtual singer, assuming</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key-to-pitch correspondence of a grand piano. We further constrain that the singer’s final pitch is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always in the range of </w:t>
      </w:r>
      <w:r>
        <w:rPr>
          <w:rFonts w:ascii="CMMI10" w:hAnsi="CMMI10" w:cs="CMMI10"/>
          <w:kern w:val="0"/>
          <w:sz w:val="20"/>
          <w:szCs w:val="20"/>
        </w:rPr>
        <w:t>E</w:t>
      </w:r>
      <w:r>
        <w:rPr>
          <w:rFonts w:ascii="CMR10" w:hAnsi="CMR10" w:cs="CMR10"/>
          <w:kern w:val="0"/>
          <w:sz w:val="20"/>
          <w:szCs w:val="20"/>
        </w:rPr>
        <w:t xml:space="preserve">3 </w:t>
      </w:r>
      <w:r>
        <w:rPr>
          <w:rFonts w:ascii="NimbusRomNo9L-Regu" w:hAnsi="NimbusRomNo9L-Regu" w:cs="NimbusRomNo9L-Regu"/>
          <w:kern w:val="0"/>
          <w:sz w:val="20"/>
          <w:szCs w:val="20"/>
        </w:rPr>
        <w:t xml:space="preserve">to </w:t>
      </w:r>
      <w:r>
        <w:rPr>
          <w:rFonts w:ascii="CMMI10" w:hAnsi="CMMI10" w:cs="CMMI10"/>
          <w:kern w:val="0"/>
          <w:sz w:val="20"/>
          <w:szCs w:val="20"/>
        </w:rPr>
        <w:t>G</w:t>
      </w:r>
      <w:r>
        <w:rPr>
          <w:rFonts w:ascii="CMR10" w:hAnsi="CMR10" w:cs="CMR10"/>
          <w:kern w:val="0"/>
          <w:sz w:val="20"/>
          <w:szCs w:val="20"/>
        </w:rPr>
        <w:t>4</w:t>
      </w:r>
      <w:r>
        <w:rPr>
          <w:rFonts w:ascii="NimbusRomNo9L-Regu" w:hAnsi="NimbusRomNo9L-Regu" w:cs="NimbusRomNo9L-Regu"/>
          <w:kern w:val="0"/>
          <w:sz w:val="20"/>
          <w:szCs w:val="20"/>
        </w:rPr>
        <w:t>, which we empirically found to be the natural pitch range. We then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replace all words outside the vocabulary with the sound </w:t>
      </w:r>
      <w:r>
        <w:rPr>
          <w:rFonts w:ascii="NimbusRomNo9L-ReguItal" w:hAnsi="NimbusRomNo9L-ReguItal" w:cs="NimbusRomNo9L-ReguItal"/>
          <w:kern w:val="0"/>
          <w:sz w:val="20"/>
          <w:szCs w:val="20"/>
        </w:rPr>
        <w:t>Ooh</w:t>
      </w:r>
      <w:r>
        <w:rPr>
          <w:rFonts w:ascii="NimbusRomNo9L-Regu" w:hAnsi="NimbusRomNo9L-Regu" w:cs="NimbusRomNo9L-Regu"/>
          <w:kern w:val="0"/>
          <w:sz w:val="20"/>
          <w:szCs w:val="20"/>
        </w:rPr>
        <w:t>, and play the rendered singing with the</w:t>
      </w:r>
    </w:p>
    <w:p w:rsidR="00584A5B" w:rsidRPr="00584A5B" w:rsidRDefault="00584A5B" w:rsidP="00584A5B">
      <w:pPr>
        <w:rPr>
          <w:rFonts w:ascii="NimbusRomNo9L-Regu" w:hAnsi="NimbusRomNo9L-Regu" w:cs="NimbusRomNo9L-Regu"/>
          <w:kern w:val="0"/>
          <w:sz w:val="18"/>
          <w:szCs w:val="18"/>
        </w:rPr>
      </w:pPr>
      <w:r>
        <w:rPr>
          <w:rFonts w:ascii="NimbusRomNo9L-Regu" w:hAnsi="NimbusRomNo9L-Regu" w:cs="NimbusRomNo9L-Regu"/>
          <w:kern w:val="0"/>
          <w:sz w:val="20"/>
          <w:szCs w:val="20"/>
        </w:rPr>
        <w:lastRenderedPageBreak/>
        <w:t>generated music.</w:t>
      </w:r>
    </w:p>
    <w:p w:rsidR="0094303B" w:rsidRDefault="00584A5B" w:rsidP="0094303B">
      <w:pPr>
        <w:rPr>
          <w:rFonts w:ascii="NimbusRomNo9L-Regu" w:hAnsi="NimbusRomNo9L-Regu" w:cs="NimbusRomNo9L-Regu"/>
          <w:kern w:val="0"/>
          <w:sz w:val="18"/>
          <w:szCs w:val="18"/>
        </w:rPr>
      </w:pPr>
      <w:r w:rsidRPr="00584A5B">
        <w:rPr>
          <w:rFonts w:ascii="NimbusRomNo9L-Regu" w:hAnsi="NimbusRomNo9L-Regu" w:cs="NimbusRomNo9L-Regu" w:hint="eastAsia"/>
          <w:kern w:val="0"/>
          <w:sz w:val="18"/>
          <w:szCs w:val="18"/>
        </w:rPr>
        <w:t>在这个应用程序中，</w:t>
      </w:r>
      <w:r>
        <w:rPr>
          <w:rFonts w:ascii="NimbusRomNo9L-Regu" w:hAnsi="NimbusRomNo9L-Regu" w:cs="NimbusRomNo9L-Regu" w:hint="eastAsia"/>
          <w:kern w:val="0"/>
          <w:sz w:val="18"/>
          <w:szCs w:val="18"/>
        </w:rPr>
        <w:t>我们的目标是唱一首关于照片的歌曲。我们首先</w:t>
      </w:r>
      <w:ins w:id="62" w:author="也许" w:date="2017-08-20T23:18:00Z">
        <w:r w:rsidR="006A677A">
          <w:rPr>
            <w:rFonts w:ascii="NimbusRomNo9L-Regu" w:hAnsi="NimbusRomNo9L-Regu" w:cs="NimbusRomNo9L-Regu" w:hint="eastAsia"/>
            <w:kern w:val="0"/>
            <w:sz w:val="18"/>
            <w:szCs w:val="18"/>
          </w:rPr>
          <w:t>通过</w:t>
        </w:r>
      </w:ins>
      <w:r>
        <w:rPr>
          <w:rFonts w:ascii="NimbusRomNo9L-Regu" w:hAnsi="NimbusRomNo9L-Regu" w:cs="NimbusRomNo9L-Regu" w:hint="eastAsia"/>
          <w:kern w:val="0"/>
          <w:sz w:val="18"/>
          <w:szCs w:val="18"/>
        </w:rPr>
        <w:t>讲故事者</w:t>
      </w:r>
      <w:r>
        <w:rPr>
          <w:rFonts w:ascii="NimbusRomNo9L-Regu" w:hAnsi="NimbusRomNo9L-Regu" w:cs="NimbusRomNo9L-Regu" w:hint="eastAsia"/>
          <w:kern w:val="0"/>
          <w:sz w:val="18"/>
          <w:szCs w:val="18"/>
        </w:rPr>
        <w:t>kiros</w:t>
      </w:r>
      <w:r>
        <w:rPr>
          <w:rFonts w:ascii="NimbusRomNo9L-Regu" w:hAnsi="NimbusRomNo9L-Regu" w:cs="NimbusRomNo9L-Regu" w:hint="eastAsia"/>
          <w:kern w:val="0"/>
          <w:sz w:val="18"/>
          <w:szCs w:val="18"/>
        </w:rPr>
        <w:t>等人</w:t>
      </w:r>
      <w:r w:rsidRPr="00584A5B">
        <w:rPr>
          <w:rFonts w:ascii="NimbusRomNo9L-Regu" w:hAnsi="NimbusRomNo9L-Regu" w:cs="NimbusRomNo9L-Regu" w:hint="eastAsia"/>
          <w:kern w:val="0"/>
          <w:sz w:val="18"/>
          <w:szCs w:val="18"/>
        </w:rPr>
        <w:t>生成关于照片的故事。</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w:t>
      </w:r>
      <w:r w:rsidRPr="00584A5B">
        <w:rPr>
          <w:rFonts w:ascii="NimbusRomNo9L-Regu" w:hAnsi="NimbusRomNo9L-Regu" w:cs="NimbusRomNo9L-Regu" w:hint="eastAsia"/>
          <w:kern w:val="0"/>
          <w:sz w:val="18"/>
          <w:szCs w:val="18"/>
        </w:rPr>
        <w:t>2015</w:t>
      </w:r>
      <w:r>
        <w:rPr>
          <w:rFonts w:ascii="NimbusRomNo9L-Regu" w:hAnsi="NimbusRomNo9L-Regu" w:cs="NimbusRomNo9L-Regu" w:hint="eastAsia"/>
          <w:kern w:val="0"/>
          <w:sz w:val="18"/>
          <w:szCs w:val="18"/>
        </w:rPr>
        <w:t>），并尝试</w:t>
      </w:r>
      <w:del w:id="63" w:author="也许" w:date="2017-08-20T23:21:00Z">
        <w:r w:rsidDel="006A677A">
          <w:rPr>
            <w:rFonts w:ascii="NimbusRomNo9L-Regu" w:hAnsi="NimbusRomNo9L-Regu" w:cs="NimbusRomNo9L-Regu" w:hint="eastAsia"/>
            <w:kern w:val="0"/>
            <w:sz w:val="18"/>
            <w:szCs w:val="18"/>
          </w:rPr>
          <w:delText>伴随音乐生成的文本</w:delText>
        </w:r>
      </w:del>
      <w:ins w:id="64" w:author="也许" w:date="2017-08-20T23:21:00Z">
        <w:r w:rsidR="006A677A">
          <w:rPr>
            <w:rFonts w:ascii="NimbusRomNo9L-Regu" w:hAnsi="NimbusRomNo9L-Regu" w:cs="NimbusRomNo9L-Regu" w:hint="eastAsia"/>
            <w:kern w:val="0"/>
            <w:sz w:val="18"/>
            <w:szCs w:val="18"/>
          </w:rPr>
          <w:t>为产生的文本伴奏音乐</w:t>
        </w:r>
      </w:ins>
      <w:r w:rsidRPr="00584A5B">
        <w:rPr>
          <w:rFonts w:ascii="NimbusRomNo9L-Regu" w:hAnsi="NimbusRomNo9L-Regu" w:cs="NimbusRomNo9L-Regu" w:hint="eastAsia"/>
          <w:kern w:val="0"/>
          <w:sz w:val="18"/>
          <w:szCs w:val="18"/>
        </w:rPr>
        <w:t>。我们利用与时间对齐的歌词和音乐相同的</w:t>
      </w:r>
      <w:r w:rsidRPr="00584A5B">
        <w:rPr>
          <w:rFonts w:ascii="NimbusRomNo9L-Regu" w:hAnsi="NimbusRomNo9L-Regu" w:cs="NimbusRomNo9L-Regu" w:hint="eastAsia"/>
          <w:kern w:val="0"/>
          <w:sz w:val="18"/>
          <w:szCs w:val="18"/>
        </w:rPr>
        <w:t>1</w:t>
      </w:r>
      <w:r w:rsidRPr="00584A5B">
        <w:rPr>
          <w:rFonts w:ascii="NimbusRomNo9L-Regu" w:hAnsi="NimbusRomNo9L-Regu" w:cs="NimbusRomNo9L-Regu" w:hint="eastAsia"/>
          <w:kern w:val="0"/>
          <w:sz w:val="18"/>
          <w:szCs w:val="18"/>
        </w:rPr>
        <w:t>小时数据集。我们进一步包括我们</w:t>
      </w:r>
      <w:r w:rsidRPr="00584A5B">
        <w:rPr>
          <w:rFonts w:ascii="NimbusRomNo9L-Regu" w:hAnsi="NimbusRomNo9L-Regu" w:cs="NimbusRomNo9L-Regu" w:hint="eastAsia"/>
          <w:kern w:val="0"/>
          <w:sz w:val="18"/>
          <w:szCs w:val="18"/>
        </w:rPr>
        <w:t>3390</w:t>
      </w:r>
      <w:r w:rsidRPr="00584A5B">
        <w:rPr>
          <w:rFonts w:ascii="NimbusRomNo9L-Regu" w:hAnsi="NimbusRomNo9L-Regu" w:cs="NimbusRomNo9L-Regu" w:hint="eastAsia"/>
          <w:kern w:val="0"/>
          <w:sz w:val="18"/>
          <w:szCs w:val="18"/>
        </w:rPr>
        <w:t>词汇的音素名单，我们也想唱这个故事。从神经讲故事者产生的文本开始，我们将它排列成一个时间顺序，每个单词</w:t>
      </w:r>
      <w:r w:rsidRPr="00584A5B">
        <w:rPr>
          <w:rFonts w:ascii="NimbusRomNo9L-Regu" w:hAnsi="NimbusRomNo9L-Regu" w:cs="NimbusRomNo9L-Regu" w:hint="eastAsia"/>
          <w:kern w:val="0"/>
          <w:sz w:val="18"/>
          <w:szCs w:val="18"/>
        </w:rPr>
        <w:t>1</w:t>
      </w:r>
      <w:r w:rsidRPr="00584A5B">
        <w:rPr>
          <w:rFonts w:ascii="NimbusRomNo9L-Regu" w:hAnsi="NimbusRomNo9L-Regu" w:cs="NimbusRomNo9L-Regu" w:hint="eastAsia"/>
          <w:kern w:val="0"/>
          <w:sz w:val="18"/>
          <w:szCs w:val="18"/>
        </w:rPr>
        <w:t>个节拍</w:t>
      </w:r>
      <w:del w:id="65" w:author="也许" w:date="2017-08-20T23:24:00Z">
        <w:r w:rsidRPr="00584A5B" w:rsidDel="006A677A">
          <w:rPr>
            <w:rFonts w:ascii="NimbusRomNo9L-Regu" w:hAnsi="NimbusRomNo9L-Regu" w:cs="NimbusRomNo9L-Regu" w:hint="eastAsia"/>
            <w:kern w:val="0"/>
            <w:sz w:val="18"/>
            <w:szCs w:val="18"/>
          </w:rPr>
          <w:delText>和</w:delText>
        </w:r>
      </w:del>
      <w:ins w:id="66" w:author="也许" w:date="2017-08-20T23:24:00Z">
        <w:r w:rsidR="006A677A">
          <w:rPr>
            <w:rFonts w:ascii="NimbusRomNo9L-Regu" w:hAnsi="NimbusRomNo9L-Regu" w:cs="NimbusRomNo9L-Regu" w:hint="eastAsia"/>
            <w:kern w:val="0"/>
            <w:sz w:val="18"/>
            <w:szCs w:val="18"/>
          </w:rPr>
          <w:t>并且句末</w:t>
        </w:r>
      </w:ins>
      <w:r w:rsidRPr="00584A5B">
        <w:rPr>
          <w:rFonts w:ascii="NimbusRomNo9L-Regu" w:hAnsi="NimbusRomNo9L-Regu" w:cs="NimbusRomNo9L-Regu" w:hint="eastAsia"/>
          <w:kern w:val="0"/>
          <w:sz w:val="18"/>
          <w:szCs w:val="18"/>
        </w:rPr>
        <w:t>一个短暂的暂停，其中暂停长度被</w:t>
      </w:r>
      <w:del w:id="67" w:author="也许" w:date="2017-08-20T23:25:00Z">
        <w:r w:rsidRPr="00584A5B" w:rsidDel="006A677A">
          <w:rPr>
            <w:rFonts w:ascii="NimbusRomNo9L-Regu" w:hAnsi="NimbusRomNo9L-Regu" w:cs="NimbusRomNo9L-Regu" w:hint="eastAsia"/>
            <w:kern w:val="0"/>
            <w:sz w:val="18"/>
            <w:szCs w:val="18"/>
          </w:rPr>
          <w:delText>决定</w:delText>
        </w:r>
      </w:del>
      <w:ins w:id="68" w:author="也许" w:date="2017-08-20T23:25:00Z">
        <w:r w:rsidR="006A677A">
          <w:rPr>
            <w:rFonts w:ascii="NimbusRomNo9L-Regu" w:hAnsi="NimbusRomNo9L-Regu" w:cs="NimbusRomNo9L-Regu" w:hint="eastAsia"/>
            <w:kern w:val="0"/>
            <w:sz w:val="18"/>
            <w:szCs w:val="18"/>
          </w:rPr>
          <w:t>取定，</w:t>
        </w:r>
      </w:ins>
      <w:r w:rsidRPr="00584A5B">
        <w:rPr>
          <w:rFonts w:ascii="NimbusRomNo9L-Regu" w:hAnsi="NimbusRomNo9L-Regu" w:cs="NimbusRomNo9L-Regu" w:hint="eastAsia"/>
          <w:kern w:val="0"/>
          <w:sz w:val="18"/>
          <w:szCs w:val="18"/>
        </w:rPr>
        <w:t>使得下一个句子从一个新的</w:t>
      </w:r>
      <w:del w:id="69" w:author="也许" w:date="2017-08-20T23:25:00Z">
        <w:r w:rsidRPr="00584A5B" w:rsidDel="006A677A">
          <w:rPr>
            <w:rFonts w:ascii="NimbusRomNo9L-Regu" w:hAnsi="NimbusRomNo9L-Regu" w:cs="NimbusRomNo9L-Regu" w:hint="eastAsia"/>
            <w:kern w:val="0"/>
            <w:sz w:val="18"/>
            <w:szCs w:val="18"/>
          </w:rPr>
          <w:delText>栏</w:delText>
        </w:r>
      </w:del>
      <w:ins w:id="70" w:author="也许" w:date="2017-08-20T23:25:00Z">
        <w:r w:rsidR="006A677A">
          <w:rPr>
            <w:rFonts w:ascii="NimbusRomNo9L-Regu" w:hAnsi="NimbusRomNo9L-Regu" w:cs="NimbusRomNo9L-Regu" w:hint="eastAsia"/>
            <w:kern w:val="0"/>
            <w:sz w:val="18"/>
            <w:szCs w:val="18"/>
          </w:rPr>
          <w:t>小节</w:t>
        </w:r>
      </w:ins>
      <w:r w:rsidRPr="00584A5B">
        <w:rPr>
          <w:rFonts w:ascii="NimbusRomNo9L-Regu" w:hAnsi="NimbusRomNo9L-Regu" w:cs="NimbusRomNo9L-Regu" w:hint="eastAsia"/>
          <w:kern w:val="0"/>
          <w:sz w:val="18"/>
          <w:szCs w:val="18"/>
        </w:rPr>
        <w:t>开始。由于我们的数据集相对较小，因此我们会生成符合文本条件的配置文件，与</w:t>
      </w:r>
      <w:r>
        <w:rPr>
          <w:rFonts w:ascii="NimbusRomNo9L-Regu" w:hAnsi="NimbusRomNo9L-Regu" w:cs="NimbusRomNo9L-Regu" w:hint="eastAsia"/>
          <w:kern w:val="0"/>
          <w:sz w:val="18"/>
          <w:szCs w:val="18"/>
        </w:rPr>
        <w:t>key</w:t>
      </w:r>
      <w:r w:rsidRPr="00584A5B">
        <w:rPr>
          <w:rFonts w:ascii="NimbusRomNo9L-Regu" w:hAnsi="NimbusRomNo9L-Regu" w:cs="NimbusRomNo9L-Regu" w:hint="eastAsia"/>
          <w:kern w:val="0"/>
          <w:sz w:val="18"/>
          <w:szCs w:val="18"/>
        </w:rPr>
        <w:t>相比尺寸较小。这是通过</w:t>
      </w:r>
      <w:r w:rsidRPr="00584A5B">
        <w:rPr>
          <w:rFonts w:ascii="NimbusRomNo9L-Regu" w:hAnsi="NimbusRomNo9L-Regu" w:cs="NimbusRomNo9L-Regu" w:hint="eastAsia"/>
          <w:kern w:val="0"/>
          <w:sz w:val="18"/>
          <w:szCs w:val="18"/>
        </w:rPr>
        <w:t>2</w:t>
      </w:r>
      <w:r w:rsidRPr="00584A5B">
        <w:rPr>
          <w:rFonts w:ascii="NimbusRomNo9L-Regu" w:hAnsi="NimbusRomNo9L-Regu" w:cs="NimbusRomNo9L-Regu" w:hint="eastAsia"/>
          <w:kern w:val="0"/>
          <w:sz w:val="18"/>
          <w:szCs w:val="18"/>
        </w:rPr>
        <w:t>层</w:t>
      </w:r>
      <w:r w:rsidRPr="00584A5B">
        <w:rPr>
          <w:rFonts w:ascii="NimbusRomNo9L-Regu" w:hAnsi="NimbusRomNo9L-Regu" w:cs="NimbusRomNo9L-Regu" w:hint="eastAsia"/>
          <w:kern w:val="0"/>
          <w:sz w:val="18"/>
          <w:szCs w:val="18"/>
        </w:rPr>
        <w:t>LSTM</w:t>
      </w:r>
      <w:r w:rsidRPr="00584A5B">
        <w:rPr>
          <w:rFonts w:ascii="NimbusRomNo9L-Regu" w:hAnsi="NimbusRomNo9L-Regu" w:cs="NimbusRomNo9L-Regu" w:hint="eastAsia"/>
          <w:kern w:val="0"/>
          <w:sz w:val="18"/>
          <w:szCs w:val="18"/>
        </w:rPr>
        <w:t>完成的，该</w:t>
      </w:r>
      <w:r w:rsidRPr="00584A5B">
        <w:rPr>
          <w:rFonts w:ascii="NimbusRomNo9L-Regu" w:hAnsi="NimbusRomNo9L-Regu" w:cs="NimbusRomNo9L-Regu" w:hint="eastAsia"/>
          <w:kern w:val="0"/>
          <w:sz w:val="18"/>
          <w:szCs w:val="18"/>
        </w:rPr>
        <w:t>LSTM</w:t>
      </w:r>
      <w:r w:rsidRPr="00584A5B">
        <w:rPr>
          <w:rFonts w:ascii="NimbusRomNo9L-Regu" w:hAnsi="NimbusRomNo9L-Regu" w:cs="NimbusRomNo9L-Regu" w:hint="eastAsia"/>
          <w:kern w:val="0"/>
          <w:sz w:val="18"/>
          <w:szCs w:val="18"/>
        </w:rPr>
        <w:t>将</w:t>
      </w:r>
      <w:ins w:id="71" w:author="也许" w:date="2017-08-20T23:28:00Z">
        <w:r w:rsidR="00CC72F4">
          <w:rPr>
            <w:rFonts w:ascii="NimbusRomNo9L-Regu" w:hAnsi="NimbusRomNo9L-Regu" w:cs="NimbusRomNo9L-Regu" w:hint="eastAsia"/>
            <w:kern w:val="0"/>
            <w:sz w:val="18"/>
            <w:szCs w:val="18"/>
          </w:rPr>
          <w:t>在</w:t>
        </w:r>
      </w:ins>
      <w:r w:rsidRPr="00584A5B">
        <w:rPr>
          <w:rFonts w:ascii="NimbusRomNo9L-Regu" w:hAnsi="NimbusRomNo9L-Regu" w:cs="NimbusRomNo9L-Regu" w:hint="eastAsia"/>
          <w:kern w:val="0"/>
          <w:sz w:val="18"/>
          <w:szCs w:val="18"/>
        </w:rPr>
        <w:t>最后一个时间步长与当前单词的一个热向量连接起来，作为输入，并输出当前配置文件。然后，我们</w:t>
      </w:r>
      <w:del w:id="72" w:author="也许" w:date="2017-08-20T23:29:00Z">
        <w:r w:rsidRPr="00584A5B" w:rsidDel="00CC72F4">
          <w:rPr>
            <w:rFonts w:ascii="NimbusRomNo9L-Regu" w:hAnsi="NimbusRomNo9L-Regu" w:cs="NimbusRomNo9L-Regu" w:hint="eastAsia"/>
            <w:kern w:val="0"/>
            <w:sz w:val="18"/>
            <w:szCs w:val="18"/>
          </w:rPr>
          <w:delText>用</w:delText>
        </w:r>
      </w:del>
      <w:ins w:id="73" w:author="也许" w:date="2017-08-20T23:29:00Z">
        <w:r w:rsidR="00CC72F4">
          <w:rPr>
            <w:rFonts w:ascii="NimbusRomNo9L-Regu" w:hAnsi="NimbusRomNo9L-Regu" w:cs="NimbusRomNo9L-Regu" w:hint="eastAsia"/>
            <w:kern w:val="0"/>
            <w:sz w:val="18"/>
            <w:szCs w:val="18"/>
          </w:rPr>
          <w:t>基于</w:t>
        </w:r>
      </w:ins>
      <w:r w:rsidRPr="00584A5B">
        <w:rPr>
          <w:rFonts w:ascii="NimbusRomNo9L-Regu" w:hAnsi="NimbusRomNo9L-Regu" w:cs="NimbusRomNo9L-Regu" w:hint="eastAsia"/>
          <w:kern w:val="0"/>
          <w:sz w:val="18"/>
          <w:szCs w:val="18"/>
        </w:rPr>
        <w:t>生成的配置文件</w:t>
      </w:r>
      <w:del w:id="74" w:author="也许" w:date="2017-08-20T23:30:00Z">
        <w:r w:rsidRPr="00584A5B" w:rsidDel="00CC72F4">
          <w:rPr>
            <w:rFonts w:ascii="NimbusRomNo9L-Regu" w:hAnsi="NimbusRomNo9L-Regu" w:cs="NimbusRomNo9L-Regu" w:hint="eastAsia"/>
            <w:kern w:val="0"/>
            <w:sz w:val="18"/>
            <w:szCs w:val="18"/>
          </w:rPr>
          <w:delText>生成我们的模型的</w:delText>
        </w:r>
      </w:del>
      <w:ins w:id="75" w:author="也许" w:date="2017-08-20T23:30:00Z">
        <w:r w:rsidR="00CC72F4">
          <w:rPr>
            <w:rFonts w:ascii="NimbusRomNo9L-Regu" w:hAnsi="NimbusRomNo9L-Regu" w:cs="NimbusRomNo9L-Regu" w:hint="eastAsia"/>
            <w:kern w:val="0"/>
            <w:sz w:val="18"/>
            <w:szCs w:val="18"/>
          </w:rPr>
          <w:t>通过我们的模型生成</w:t>
        </w:r>
      </w:ins>
      <w:r w:rsidRPr="00584A5B">
        <w:rPr>
          <w:rFonts w:ascii="NimbusRomNo9L-Regu" w:hAnsi="NimbusRomNo9L-Regu" w:cs="NimbusRomNo9L-Regu" w:hint="eastAsia"/>
          <w:kern w:val="0"/>
          <w:sz w:val="18"/>
          <w:szCs w:val="18"/>
        </w:rPr>
        <w:t>歌曲。然后，</w:t>
      </w:r>
      <w:ins w:id="76" w:author="也许" w:date="2017-08-20T23:31:00Z">
        <w:r w:rsidR="00CC72F4" w:rsidRPr="00584A5B">
          <w:rPr>
            <w:rFonts w:ascii="NimbusRomNo9L-Regu" w:hAnsi="NimbusRomNo9L-Regu" w:cs="NimbusRomNo9L-Regu" w:hint="eastAsia"/>
            <w:kern w:val="0"/>
            <w:sz w:val="18"/>
            <w:szCs w:val="18"/>
          </w:rPr>
          <w:t>假设大型钢琴的琴键对应关系</w:t>
        </w:r>
        <w:r w:rsidR="00CC72F4">
          <w:rPr>
            <w:rFonts w:ascii="NimbusRomNo9L-Regu" w:hAnsi="NimbusRomNo9L-Regu" w:cs="NimbusRomNo9L-Regu" w:hint="eastAsia"/>
            <w:kern w:val="0"/>
            <w:sz w:val="18"/>
            <w:szCs w:val="18"/>
          </w:rPr>
          <w:t>，</w:t>
        </w:r>
      </w:ins>
      <w:r w:rsidRPr="00584A5B">
        <w:rPr>
          <w:rFonts w:ascii="NimbusRomNo9L-Regu" w:hAnsi="NimbusRomNo9L-Regu" w:cs="NimbusRomNo9L-Regu" w:hint="eastAsia"/>
          <w:kern w:val="0"/>
          <w:sz w:val="18"/>
          <w:szCs w:val="18"/>
        </w:rPr>
        <w:t>使用所产生的旋律键来确定虚拟歌手的音调频率</w:t>
      </w:r>
      <w:ins w:id="77" w:author="也许" w:date="2017-08-20T23:31:00Z">
        <w:r w:rsidR="00CC72F4">
          <w:rPr>
            <w:rFonts w:ascii="NimbusRomNo9L-Regu" w:hAnsi="NimbusRomNo9L-Regu" w:cs="NimbusRomNo9L-Regu" w:hint="eastAsia"/>
            <w:kern w:val="0"/>
            <w:sz w:val="18"/>
            <w:szCs w:val="18"/>
          </w:rPr>
          <w:t>。</w:t>
        </w:r>
      </w:ins>
      <w:del w:id="78" w:author="也许" w:date="2017-08-20T23:31:00Z">
        <w:r w:rsidRPr="00584A5B" w:rsidDel="00CC72F4">
          <w:rPr>
            <w:rFonts w:ascii="NimbusRomNo9L-Regu" w:hAnsi="NimbusRomNo9L-Regu" w:cs="NimbusRomNo9L-Regu" w:hint="eastAsia"/>
            <w:kern w:val="0"/>
            <w:sz w:val="18"/>
            <w:szCs w:val="18"/>
          </w:rPr>
          <w:delText>，假设大型钢琴的琴键对应关系</w:delText>
        </w:r>
      </w:del>
      <w:r w:rsidRPr="00584A5B">
        <w:rPr>
          <w:rFonts w:ascii="NimbusRomNo9L-Regu" w:hAnsi="NimbusRomNo9L-Regu" w:cs="NimbusRomNo9L-Regu" w:hint="eastAsia"/>
          <w:kern w:val="0"/>
          <w:sz w:val="18"/>
          <w:szCs w:val="18"/>
        </w:rPr>
        <w:t>。我们进一步约束，歌手的最终音程总是在</w:t>
      </w:r>
      <w:r w:rsidRPr="00584A5B">
        <w:rPr>
          <w:rFonts w:ascii="NimbusRomNo9L-Regu" w:hAnsi="NimbusRomNo9L-Regu" w:cs="NimbusRomNo9L-Regu" w:hint="eastAsia"/>
          <w:kern w:val="0"/>
          <w:sz w:val="18"/>
          <w:szCs w:val="18"/>
        </w:rPr>
        <w:t>E3</w:t>
      </w:r>
      <w:r w:rsidRPr="00584A5B">
        <w:rPr>
          <w:rFonts w:ascii="NimbusRomNo9L-Regu" w:hAnsi="NimbusRomNo9L-Regu" w:cs="NimbusRomNo9L-Regu" w:hint="eastAsia"/>
          <w:kern w:val="0"/>
          <w:sz w:val="18"/>
          <w:szCs w:val="18"/>
        </w:rPr>
        <w:t>到</w:t>
      </w:r>
      <w:r w:rsidRPr="00584A5B">
        <w:rPr>
          <w:rFonts w:ascii="NimbusRomNo9L-Regu" w:hAnsi="NimbusRomNo9L-Regu" w:cs="NimbusRomNo9L-Regu" w:hint="eastAsia"/>
          <w:kern w:val="0"/>
          <w:sz w:val="18"/>
          <w:szCs w:val="18"/>
        </w:rPr>
        <w:t>G4</w:t>
      </w:r>
      <w:r w:rsidRPr="00584A5B">
        <w:rPr>
          <w:rFonts w:ascii="NimbusRomNo9L-Regu" w:hAnsi="NimbusRomNo9L-Regu" w:cs="NimbusRomNo9L-Regu" w:hint="eastAsia"/>
          <w:kern w:val="0"/>
          <w:sz w:val="18"/>
          <w:szCs w:val="18"/>
        </w:rPr>
        <w:t>的范围，我们经验发现是自然音高范围。然后我们用词语</w:t>
      </w:r>
      <w:r w:rsidRPr="00584A5B">
        <w:rPr>
          <w:rFonts w:ascii="NimbusRomNo9L-Regu" w:hAnsi="NimbusRomNo9L-Regu" w:cs="NimbusRomNo9L-Regu" w:hint="eastAsia"/>
          <w:kern w:val="0"/>
          <w:sz w:val="18"/>
          <w:szCs w:val="18"/>
        </w:rPr>
        <w:t>Ooh</w:t>
      </w:r>
      <w:r w:rsidRPr="00584A5B">
        <w:rPr>
          <w:rFonts w:ascii="NimbusRomNo9L-Regu" w:hAnsi="NimbusRomNo9L-Regu" w:cs="NimbusRomNo9L-Regu" w:hint="eastAsia"/>
          <w:kern w:val="0"/>
          <w:sz w:val="18"/>
          <w:szCs w:val="18"/>
        </w:rPr>
        <w:t>替换词汇外的所有单词，并用生成的音乐播放渲染的歌声。</w:t>
      </w:r>
    </w:p>
    <w:p w:rsidR="00584A5B" w:rsidRDefault="00584A5B" w:rsidP="00584A5B">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7 C</w:t>
      </w:r>
      <w:r>
        <w:rPr>
          <w:rFonts w:ascii="NimbusRomNo9L-Regu" w:hAnsi="NimbusRomNo9L-Regu" w:cs="NimbusRomNo9L-Regu"/>
          <w:kern w:val="0"/>
          <w:sz w:val="19"/>
          <w:szCs w:val="19"/>
        </w:rPr>
        <w:t xml:space="preserve">ONCLUSION AND </w:t>
      </w:r>
      <w:r>
        <w:rPr>
          <w:rFonts w:ascii="NimbusRomNo9L-Regu" w:hAnsi="NimbusRomNo9L-Regu" w:cs="NimbusRomNo9L-Regu"/>
          <w:kern w:val="0"/>
          <w:sz w:val="24"/>
          <w:szCs w:val="24"/>
        </w:rPr>
        <w:t>F</w:t>
      </w:r>
      <w:r>
        <w:rPr>
          <w:rFonts w:ascii="NimbusRomNo9L-Regu" w:hAnsi="NimbusRomNo9L-Regu" w:cs="NimbusRomNo9L-Regu"/>
          <w:kern w:val="0"/>
          <w:sz w:val="19"/>
          <w:szCs w:val="19"/>
        </w:rPr>
        <w:t xml:space="preserve">UTURE </w:t>
      </w:r>
      <w:r>
        <w:rPr>
          <w:rFonts w:ascii="NimbusRomNo9L-Regu" w:hAnsi="NimbusRomNo9L-Regu" w:cs="NimbusRomNo9L-Regu"/>
          <w:kern w:val="0"/>
          <w:sz w:val="24"/>
          <w:szCs w:val="24"/>
        </w:rPr>
        <w:t>W</w:t>
      </w:r>
      <w:r>
        <w:rPr>
          <w:rFonts w:ascii="NimbusRomNo9L-Regu" w:hAnsi="NimbusRomNo9L-Regu" w:cs="NimbusRomNo9L-Regu"/>
          <w:kern w:val="0"/>
          <w:sz w:val="19"/>
          <w:szCs w:val="19"/>
        </w:rPr>
        <w:t>ORK</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have presented a hierarchical approach to pop song generation which exploits music theory in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model design. In contrast to past work, our approach is able to generate multi-track music. Our</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human studies shows the strength of our framework compared to an existing strong baseline. We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additionally proposed two new applications: neural dancing &amp; karaoke, and neural story singing. We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next discuss the limitations and avenues for future work. As most existing approaches our method’s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objective is to learn to produce music at the note level. This can be unsuitable for music, as music</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is flexible and intentionally made to be unpredictable when it is composed. This calls for a deeper</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study of music theory, as in this paper we are only scratching the surface.</w:t>
      </w:r>
    </w:p>
    <w:p w:rsidR="00584A5B" w:rsidRPr="00584A5B" w:rsidRDefault="00584A5B" w:rsidP="00584A5B">
      <w:pPr>
        <w:rPr>
          <w:rFonts w:ascii="NimbusRomNo9L-Regu" w:hAnsi="NimbusRomNo9L-Regu" w:cs="NimbusRomNo9L-Regu"/>
          <w:kern w:val="0"/>
          <w:sz w:val="18"/>
          <w:szCs w:val="18"/>
        </w:rPr>
      </w:pPr>
      <w:r w:rsidRPr="00584A5B">
        <w:rPr>
          <w:rFonts w:ascii="NimbusRomNo9L-Regu" w:hAnsi="NimbusRomNo9L-Regu" w:cs="NimbusRomNo9L-Regu" w:hint="eastAsia"/>
          <w:kern w:val="0"/>
          <w:sz w:val="18"/>
          <w:szCs w:val="18"/>
        </w:rPr>
        <w:t>7</w:t>
      </w:r>
      <w:r w:rsidRPr="00584A5B">
        <w:rPr>
          <w:rFonts w:ascii="NimbusRomNo9L-Regu" w:hAnsi="NimbusRomNo9L-Regu" w:cs="NimbusRomNo9L-Regu" w:hint="eastAsia"/>
          <w:kern w:val="0"/>
          <w:sz w:val="18"/>
          <w:szCs w:val="18"/>
        </w:rPr>
        <w:t>结论和未来的工作</w:t>
      </w:r>
    </w:p>
    <w:p w:rsidR="00584A5B" w:rsidRDefault="00584A5B" w:rsidP="00584A5B">
      <w:pPr>
        <w:rPr>
          <w:rFonts w:ascii="NimbusRomNo9L-Regu" w:hAnsi="NimbusRomNo9L-Regu" w:cs="NimbusRomNo9L-Regu"/>
          <w:kern w:val="0"/>
          <w:sz w:val="18"/>
          <w:szCs w:val="18"/>
        </w:rPr>
      </w:pPr>
      <w:r w:rsidRPr="00584A5B">
        <w:rPr>
          <w:rFonts w:ascii="NimbusRomNo9L-Regu" w:hAnsi="NimbusRomNo9L-Regu" w:cs="NimbusRomNo9L-Regu" w:hint="eastAsia"/>
          <w:kern w:val="0"/>
          <w:sz w:val="18"/>
          <w:szCs w:val="18"/>
        </w:rPr>
        <w:t>我们提出了一种流行歌曲生成的分层方法，它在模型设计中利用了音乐理论。</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与以前的工作相比，我们的方法能够产生多轨音乐。</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我们的人类研究显示了我们的框架与现有强大基线相比的优势。</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我们还提出了两个新的应用：神经跳舞和卡拉</w:t>
      </w:r>
      <w:r w:rsidRPr="00584A5B">
        <w:rPr>
          <w:rFonts w:ascii="NimbusRomNo9L-Regu" w:hAnsi="NimbusRomNo9L-Regu" w:cs="NimbusRomNo9L-Regu" w:hint="eastAsia"/>
          <w:kern w:val="0"/>
          <w:sz w:val="18"/>
          <w:szCs w:val="18"/>
        </w:rPr>
        <w:t>OK</w:t>
      </w:r>
      <w:r w:rsidRPr="00584A5B">
        <w:rPr>
          <w:rFonts w:ascii="NimbusRomNo9L-Regu" w:hAnsi="NimbusRomNo9L-Regu" w:cs="NimbusRomNo9L-Regu" w:hint="eastAsia"/>
          <w:kern w:val="0"/>
          <w:sz w:val="18"/>
          <w:szCs w:val="18"/>
        </w:rPr>
        <w:t>，以及神经故事歌唱。</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我们接下来讨论未来工作的局限性和途径。</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作为大多数现有方法，我们的方法的目标是学习在音符级别制作音乐。</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这可能不适合音乐，因为音乐是灵活的，并且在组成时有意使其变得不可预测。</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这</w:t>
      </w:r>
      <w:r>
        <w:rPr>
          <w:rFonts w:ascii="NimbusRomNo9L-Regu" w:hAnsi="NimbusRomNo9L-Regu" w:cs="NimbusRomNo9L-Regu" w:hint="eastAsia"/>
          <w:kern w:val="0"/>
          <w:sz w:val="18"/>
          <w:szCs w:val="18"/>
        </w:rPr>
        <w:t>就要求对音乐理论进行更深入的研究，就像本文中我们只是在比较</w:t>
      </w:r>
      <w:del w:id="79" w:author="也许" w:date="2017-08-20T23:37:00Z">
        <w:r w:rsidDel="00130098">
          <w:rPr>
            <w:rFonts w:ascii="NimbusRomNo9L-Regu" w:hAnsi="NimbusRomNo9L-Regu" w:cs="NimbusRomNo9L-Regu" w:hint="eastAsia"/>
            <w:kern w:val="0"/>
            <w:sz w:val="18"/>
            <w:szCs w:val="18"/>
          </w:rPr>
          <w:delText>浅表</w:delText>
        </w:r>
      </w:del>
      <w:ins w:id="80" w:author="也许" w:date="2017-08-20T23:37:00Z">
        <w:r w:rsidR="00130098">
          <w:rPr>
            <w:rFonts w:ascii="NimbusRomNo9L-Regu" w:hAnsi="NimbusRomNo9L-Regu" w:cs="NimbusRomNo9L-Regu" w:hint="eastAsia"/>
            <w:kern w:val="0"/>
            <w:sz w:val="18"/>
            <w:szCs w:val="18"/>
          </w:rPr>
          <w:t>粗涉皮毛</w:t>
        </w:r>
      </w:ins>
      <w:r>
        <w:rPr>
          <w:rFonts w:ascii="NimbusRomNo9L-Regu" w:hAnsi="NimbusRomNo9L-Regu" w:cs="NimbusRomNo9L-Regu" w:hint="eastAsia"/>
          <w:kern w:val="0"/>
          <w:sz w:val="18"/>
          <w:szCs w:val="18"/>
        </w:rPr>
        <w:t>。</w:t>
      </w:r>
    </w:p>
    <w:p w:rsidR="00584A5B" w:rsidRDefault="00584A5B" w:rsidP="00584A5B">
      <w:pPr>
        <w:rPr>
          <w:rFonts w:ascii="NimbusRomNo9L-Regu" w:hAnsi="NimbusRomNo9L-Regu" w:cs="NimbusRomNo9L-Regu"/>
          <w:kern w:val="0"/>
          <w:sz w:val="18"/>
          <w:szCs w:val="18"/>
        </w:rPr>
      </w:pPr>
    </w:p>
    <w:p w:rsidR="00584A5B" w:rsidRDefault="00584A5B" w:rsidP="00584A5B">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R</w:t>
      </w:r>
      <w:r>
        <w:rPr>
          <w:rFonts w:ascii="NimbusRomNo9L-Regu" w:hAnsi="NimbusRomNo9L-Regu" w:cs="NimbusRomNo9L-Regu"/>
          <w:kern w:val="0"/>
          <w:sz w:val="19"/>
          <w:szCs w:val="19"/>
        </w:rPr>
        <w:t>EFERENCES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Jamshed J. Bharucha and Peter M. Todd. Modeling the perception of tonal structure with neural</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nets. </w:t>
      </w:r>
      <w:r>
        <w:rPr>
          <w:rFonts w:ascii="NimbusRomNo9L-ReguItal" w:hAnsi="NimbusRomNo9L-ReguItal" w:cs="NimbusRomNo9L-ReguItal"/>
          <w:kern w:val="0"/>
          <w:sz w:val="20"/>
          <w:szCs w:val="20"/>
        </w:rPr>
        <w:t>Computer Music Journal</w:t>
      </w:r>
      <w:r>
        <w:rPr>
          <w:rFonts w:ascii="NimbusRomNo9L-Regu" w:hAnsi="NimbusRomNo9L-Regu" w:cs="NimbusRomNo9L-Regu"/>
          <w:kern w:val="0"/>
          <w:sz w:val="20"/>
          <w:szCs w:val="20"/>
        </w:rPr>
        <w:t>, 13(4):44–53, 1989.</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Nicolas Boulanger-lewandowski, Yoshua Bengio, and Pascal Vincent. Modeling temporal dependencies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high-dimensional sequences: Application to polyphonic music generation and transcription.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ICML</w:t>
      </w:r>
      <w:r>
        <w:rPr>
          <w:rFonts w:ascii="NimbusRomNo9L-Regu" w:hAnsi="NimbusRomNo9L-Regu" w:cs="NimbusRomNo9L-Regu"/>
          <w:kern w:val="0"/>
          <w:sz w:val="20"/>
          <w:szCs w:val="20"/>
        </w:rPr>
        <w:t>, 2012.</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Michael Chan, John Potter, and Emery Schubert. Improving algorithmic music composition with</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machine learning. In </w:t>
      </w:r>
      <w:r>
        <w:rPr>
          <w:rFonts w:ascii="NimbusRomNo9L-ReguItal" w:hAnsi="NimbusRomNo9L-ReguItal" w:cs="NimbusRomNo9L-ReguItal"/>
          <w:kern w:val="0"/>
          <w:sz w:val="20"/>
          <w:szCs w:val="20"/>
        </w:rPr>
        <w:t>9th International Conference on Music Perception and Cognition</w:t>
      </w:r>
      <w:r>
        <w:rPr>
          <w:rFonts w:ascii="NimbusRomNo9L-Regu" w:hAnsi="NimbusRomNo9L-Regu" w:cs="NimbusRomNo9L-Regu"/>
          <w:kern w:val="0"/>
          <w:sz w:val="20"/>
          <w:szCs w:val="20"/>
        </w:rPr>
        <w:t>, 2006.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Chun-Chi J. Chen and Risto Miikkulainen. Creating melodies with evolving recurrent neural networks.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International Joint Conference on Neural Networks</w:t>
      </w:r>
      <w:r>
        <w:rPr>
          <w:rFonts w:ascii="NimbusRomNo9L-Regu" w:hAnsi="NimbusRomNo9L-Regu" w:cs="NimbusRomNo9L-Regu"/>
          <w:kern w:val="0"/>
          <w:sz w:val="20"/>
          <w:szCs w:val="20"/>
        </w:rPr>
        <w:t>, 2001.</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Douglas Eck and Juergen Schmidhuber. A first look at music composition using lstm recurrent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neural networks. 2002.</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Steve Engels, Fabian Chan, and Tiffany Tong. Automatic real-time music generation for games. In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AIIDE Workshop</w:t>
      </w:r>
      <w:r>
        <w:rPr>
          <w:rFonts w:ascii="NimbusRomNo9L-Regu" w:hAnsi="NimbusRomNo9L-Regu" w:cs="NimbusRomNo9L-Regu"/>
          <w:kern w:val="0"/>
          <w:sz w:val="20"/>
          <w:szCs w:val="20"/>
        </w:rPr>
        <w:t>, 2015.</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Brendan J Frey and Delbert Dueck. Clustering by passing messages between data points. volume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315, pp. 972–976, 2007.</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Leon A. Gatys, Alexander S. Ecker, and Matthias Bethge. A neural algorithm of artistic style. In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arXiv:1508.06576</w:t>
      </w:r>
      <w:r>
        <w:rPr>
          <w:rFonts w:ascii="NimbusRomNo9L-Regu" w:hAnsi="NimbusRomNo9L-Regu" w:cs="NimbusRomNo9L-Regu"/>
          <w:kern w:val="0"/>
          <w:sz w:val="20"/>
          <w:szCs w:val="20"/>
        </w:rPr>
        <w:t>, 2015.</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Allen Huang and Raymond Wu. Deep learning for music. </w:t>
      </w:r>
      <w:r>
        <w:rPr>
          <w:rFonts w:ascii="NimbusRomNo9L-ReguItal" w:hAnsi="NimbusRomNo9L-ReguItal" w:cs="NimbusRomNo9L-ReguItal"/>
          <w:kern w:val="0"/>
          <w:sz w:val="20"/>
          <w:szCs w:val="20"/>
        </w:rPr>
        <w:t>arXiv preprint arXiv:1606.04930</w:t>
      </w:r>
      <w:r>
        <w:rPr>
          <w:rFonts w:ascii="NimbusRomNo9L-Regu" w:hAnsi="NimbusRomNo9L-Regu" w:cs="NimbusRomNo9L-Regu"/>
          <w:kern w:val="0"/>
          <w:sz w:val="20"/>
          <w:szCs w:val="20"/>
        </w:rPr>
        <w:t>, 2016.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Daniel Johnson. Composing music with recurrent neural networks. </w:t>
      </w:r>
      <w:r>
        <w:rPr>
          <w:rFonts w:ascii="NimbusMonL-Regu" w:hAnsi="NimbusMonL-Regu" w:cs="NimbusMonL-Regu"/>
          <w:kern w:val="0"/>
          <w:sz w:val="20"/>
          <w:szCs w:val="20"/>
        </w:rPr>
        <w:t>https://goo.gl/YP9QyR</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Ital" w:hAnsi="NimbusRomNo9L-ReguItal" w:cs="NimbusRomNo9L-ReguItal"/>
          <w:kern w:val="0"/>
          <w:sz w:val="20"/>
          <w:szCs w:val="20"/>
        </w:rPr>
      </w:pPr>
      <w:r>
        <w:rPr>
          <w:rFonts w:ascii="NimbusRomNo9L-Regu" w:hAnsi="NimbusRomNo9L-Regu" w:cs="NimbusRomNo9L-Regu"/>
          <w:kern w:val="0"/>
          <w:sz w:val="20"/>
          <w:szCs w:val="20"/>
        </w:rPr>
        <w:t xml:space="preserve">Semin Kang, Soo-Yol Ok, and Young-Min Kang. </w:t>
      </w:r>
      <w:r>
        <w:rPr>
          <w:rFonts w:ascii="NimbusRomNo9L-ReguItal" w:hAnsi="NimbusRomNo9L-ReguItal" w:cs="NimbusRomNo9L-ReguItal"/>
          <w:kern w:val="0"/>
          <w:sz w:val="20"/>
          <w:szCs w:val="20"/>
        </w:rPr>
        <w:t>Automatic Music Generation and Machine Learning</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Based Evaluation</w:t>
      </w:r>
      <w:r>
        <w:rPr>
          <w:rFonts w:ascii="NimbusRomNo9L-Regu" w:hAnsi="NimbusRomNo9L-Regu" w:cs="NimbusRomNo9L-Regu"/>
          <w:kern w:val="0"/>
          <w:sz w:val="20"/>
          <w:szCs w:val="20"/>
        </w:rPr>
        <w:t>, pp. 436–443. Springer Berlin Heidelberg, 2012.</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Andrej Karpathy, Justin Johnson, and Li Fei-Fei. Visualizing and understanding recurrent networks.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ICLR 2016 Workshop</w:t>
      </w:r>
      <w:r>
        <w:rPr>
          <w:rFonts w:ascii="NimbusRomNo9L-Regu" w:hAnsi="NimbusRomNo9L-Regu" w:cs="NimbusRomNo9L-Regu"/>
          <w:kern w:val="0"/>
          <w:sz w:val="20"/>
          <w:szCs w:val="20"/>
        </w:rPr>
        <w:t>, 2016.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Ryan Kiros, Yukun Zhu, Ruslan R Salakhutdinov, Richard Zemel, Raquel Urtasun, Antonio Torralba,</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Sanja Fidler. Skip-thought vectors. In </w:t>
      </w:r>
      <w:r>
        <w:rPr>
          <w:rFonts w:ascii="NimbusRomNo9L-ReguItal" w:hAnsi="NimbusRomNo9L-ReguItal" w:cs="NimbusRomNo9L-ReguItal"/>
          <w:kern w:val="0"/>
          <w:sz w:val="20"/>
          <w:szCs w:val="20"/>
        </w:rPr>
        <w:t>NIPS</w:t>
      </w:r>
      <w:r>
        <w:rPr>
          <w:rFonts w:ascii="NimbusRomNo9L-Regu" w:hAnsi="NimbusRomNo9L-Regu" w:cs="NimbusRomNo9L-Regu"/>
          <w:kern w:val="0"/>
          <w:sz w:val="20"/>
          <w:szCs w:val="20"/>
        </w:rPr>
        <w:t>, 2015.</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David Macdonald. Song from </w:t>
      </w:r>
      <w:r>
        <w:rPr>
          <w:rFonts w:ascii="CMMI10" w:hAnsi="CMMI10" w:cs="CMMI10"/>
          <w:kern w:val="0"/>
          <w:sz w:val="20"/>
          <w:szCs w:val="20"/>
        </w:rPr>
        <w:t>_</w:t>
      </w:r>
      <w:r>
        <w:rPr>
          <w:rFonts w:ascii="NimbusRomNo9L-Regu" w:hAnsi="NimbusRomNo9L-Regu" w:cs="NimbusRomNo9L-Regu"/>
          <w:kern w:val="0"/>
          <w:sz w:val="20"/>
          <w:szCs w:val="20"/>
        </w:rPr>
        <w:t xml:space="preserve">. </w:t>
      </w:r>
      <w:r>
        <w:rPr>
          <w:rFonts w:ascii="NimbusMonL-Regu" w:hAnsi="NimbusMonL-Regu" w:cs="NimbusMonL-Regu"/>
          <w:kern w:val="0"/>
          <w:sz w:val="20"/>
          <w:szCs w:val="20"/>
        </w:rPr>
        <w:t>https://youtu.be/OMq9he-5HUU</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Reddit midi man. Midi collection. </w:t>
      </w:r>
      <w:r>
        <w:rPr>
          <w:rFonts w:ascii="NimbusMonL-Regu" w:hAnsi="NimbusMonL-Regu" w:cs="NimbusMonL-Regu"/>
          <w:kern w:val="0"/>
          <w:sz w:val="20"/>
          <w:szCs w:val="20"/>
        </w:rPr>
        <w:t>https://goo.gl/4moEZ3</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Michael C. Mozer. Neural network music composition by prediction: Exploring the benefits of</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psychoacoustic constraints and multi-scale processing. </w:t>
      </w:r>
      <w:r>
        <w:rPr>
          <w:rFonts w:ascii="NimbusRomNo9L-ReguItal" w:hAnsi="NimbusRomNo9L-ReguItal" w:cs="NimbusRomNo9L-ReguItal"/>
          <w:kern w:val="0"/>
          <w:sz w:val="20"/>
          <w:szCs w:val="20"/>
        </w:rPr>
        <w:t>Connection Science</w:t>
      </w:r>
      <w:r>
        <w:rPr>
          <w:rFonts w:ascii="NimbusRomNo9L-Regu" w:hAnsi="NimbusRomNo9L-Regu" w:cs="NimbusRomNo9L-Regu"/>
          <w:kern w:val="0"/>
          <w:sz w:val="20"/>
          <w:szCs w:val="20"/>
        </w:rPr>
        <w:t>, 6(2-3), 1996.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Alejandro Newell, Kaiyu Yang, and Jia Deng. Stacked hourglass networks for human pose estimation.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ECCV</w:t>
      </w:r>
      <w:r>
        <w:rPr>
          <w:rFonts w:ascii="NimbusRomNo9L-Regu" w:hAnsi="NimbusRomNo9L-Regu" w:cs="NimbusRomNo9L-Regu"/>
          <w:kern w:val="0"/>
          <w:sz w:val="20"/>
          <w:szCs w:val="20"/>
        </w:rPr>
        <w:t>, 2016.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Arnold Schoenberg and Dika Newlin. Style and idea. Technical report, Williams and Norgate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London, 1951.</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Edgar Simo-Serra, Sanja Fidler, Francesc Moreno-Noguer, and Raquel Urtasun. Neuroaesthetics in</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fashion: Modeling the perception of beauty. In </w:t>
      </w:r>
      <w:r>
        <w:rPr>
          <w:rFonts w:ascii="NimbusRomNo9L-ReguItal" w:hAnsi="NimbusRomNo9L-ReguItal" w:cs="NimbusRomNo9L-ReguItal"/>
          <w:kern w:val="0"/>
          <w:sz w:val="20"/>
          <w:szCs w:val="20"/>
        </w:rPr>
        <w:t>CVPR</w:t>
      </w:r>
      <w:r>
        <w:rPr>
          <w:rFonts w:ascii="NimbusRomNo9L-Regu" w:hAnsi="NimbusRomNo9L-Regu" w:cs="NimbusRomNo9L-Regu"/>
          <w:kern w:val="0"/>
          <w:sz w:val="20"/>
          <w:szCs w:val="20"/>
        </w:rPr>
        <w:t>, 2015.</w:t>
      </w:r>
    </w:p>
    <w:p w:rsidR="00584A5B" w:rsidRDefault="00584A5B" w:rsidP="00584A5B">
      <w:pPr>
        <w:autoSpaceDE w:val="0"/>
        <w:autoSpaceDN w:val="0"/>
        <w:adjustRightInd w:val="0"/>
        <w:jc w:val="left"/>
        <w:rPr>
          <w:rFonts w:ascii="NimbusMonL-Regu" w:hAnsi="NimbusMonL-Regu" w:cs="NimbusMonL-Regu"/>
          <w:kern w:val="0"/>
          <w:sz w:val="20"/>
          <w:szCs w:val="20"/>
        </w:rPr>
      </w:pPr>
      <w:r>
        <w:rPr>
          <w:rFonts w:ascii="NimbusRomNo9L-Regu" w:hAnsi="NimbusRomNo9L-Regu" w:cs="NimbusRomNo9L-Regu"/>
          <w:kern w:val="0"/>
          <w:sz w:val="20"/>
          <w:szCs w:val="20"/>
        </w:rPr>
        <w:t xml:space="preserve">Felix Sun. Deephear - composing and harmonizing music with neural networks. </w:t>
      </w:r>
      <w:r>
        <w:rPr>
          <w:rFonts w:ascii="NimbusMonL-Regu" w:hAnsi="NimbusMonL-Regu" w:cs="NimbusMonL-Regu"/>
          <w:kern w:val="0"/>
          <w:sz w:val="20"/>
          <w:szCs w:val="20"/>
        </w:rPr>
        <w:t>https://goo.</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MonL-Regu" w:hAnsi="NimbusMonL-Regu" w:cs="NimbusMonL-Regu"/>
          <w:kern w:val="0"/>
          <w:sz w:val="20"/>
          <w:szCs w:val="20"/>
        </w:rPr>
        <w:t>gl/7OTZZL</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MonL-Regu" w:hAnsi="NimbusMonL-Regu" w:cs="NimbusMonL-Regu"/>
          <w:kern w:val="0"/>
          <w:sz w:val="20"/>
          <w:szCs w:val="20"/>
        </w:rPr>
      </w:pPr>
      <w:r>
        <w:rPr>
          <w:rFonts w:ascii="NimbusRomNo9L-Regu" w:hAnsi="NimbusRomNo9L-Regu" w:cs="NimbusRomNo9L-Regu"/>
          <w:kern w:val="0"/>
          <w:sz w:val="20"/>
          <w:szCs w:val="20"/>
        </w:rPr>
        <w:t xml:space="preserve">Elliot Waite, Douglas Eck, Adam Roberts, and Dan Abolafia. Project magenta. </w:t>
      </w:r>
      <w:r>
        <w:rPr>
          <w:rFonts w:ascii="NimbusMonL-Regu" w:hAnsi="NimbusMonL-Regu" w:cs="NimbusMonL-Regu"/>
          <w:kern w:val="0"/>
          <w:sz w:val="20"/>
          <w:szCs w:val="20"/>
        </w:rPr>
        <w:t>https:</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MonL-Regu" w:hAnsi="NimbusMonL-Regu" w:cs="NimbusMonL-Regu"/>
          <w:kern w:val="0"/>
          <w:sz w:val="20"/>
          <w:szCs w:val="20"/>
        </w:rPr>
        <w:t>//magenta.tensorflow.org/</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Xiaowei Zhou, Menglong Zhu, Spyridon Leonardos, Kosta Derpanis, and Kostas Daniilidis. Sparseness</w:t>
      </w:r>
    </w:p>
    <w:p w:rsidR="00584A5B" w:rsidRPr="00206F8D" w:rsidRDefault="00584A5B" w:rsidP="00584A5B">
      <w:pPr>
        <w:rPr>
          <w:rFonts w:ascii="NimbusRomNo9L-Regu" w:hAnsi="NimbusRomNo9L-Regu" w:cs="NimbusRomNo9L-Regu"/>
          <w:kern w:val="0"/>
          <w:sz w:val="18"/>
          <w:szCs w:val="18"/>
        </w:rPr>
      </w:pPr>
      <w:r>
        <w:rPr>
          <w:rFonts w:ascii="NimbusRomNo9L-Regu" w:hAnsi="NimbusRomNo9L-Regu" w:cs="NimbusRomNo9L-Regu"/>
          <w:kern w:val="0"/>
          <w:sz w:val="20"/>
          <w:szCs w:val="20"/>
        </w:rPr>
        <w:t xml:space="preserve">meets deepness: 3d human pose estimation from monocular video. In </w:t>
      </w:r>
      <w:r>
        <w:rPr>
          <w:rFonts w:ascii="NimbusRomNo9L-ReguItal" w:hAnsi="NimbusRomNo9L-ReguItal" w:cs="NimbusRomNo9L-ReguItal"/>
          <w:kern w:val="0"/>
          <w:sz w:val="20"/>
          <w:szCs w:val="20"/>
        </w:rPr>
        <w:t>CVPR</w:t>
      </w:r>
      <w:r>
        <w:rPr>
          <w:rFonts w:ascii="NimbusRomNo9L-Regu" w:hAnsi="NimbusRomNo9L-Regu" w:cs="NimbusRomNo9L-Regu"/>
          <w:kern w:val="0"/>
          <w:sz w:val="20"/>
          <w:szCs w:val="20"/>
        </w:rPr>
        <w:t>, 2016.</w:t>
      </w:r>
    </w:p>
    <w:sectPr w:rsidR="00584A5B" w:rsidRPr="00206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31" w:rsidRDefault="00857331" w:rsidP="00F76713">
      <w:r>
        <w:separator/>
      </w:r>
    </w:p>
  </w:endnote>
  <w:endnote w:type="continuationSeparator" w:id="0">
    <w:p w:rsidR="00857331" w:rsidRDefault="00857331" w:rsidP="00F7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roman"/>
    <w:notTrueType/>
    <w:pitch w:val="default"/>
  </w:font>
  <w:font w:name="CMR7">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BX7">
    <w:altName w:val="Times New Roman"/>
    <w:panose1 w:val="00000000000000000000"/>
    <w:charset w:val="00"/>
    <w:family w:val="auto"/>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F59">
    <w:altName w:val="Arial"/>
    <w:panose1 w:val="00000000000000000000"/>
    <w:charset w:val="00"/>
    <w:family w:val="swiss"/>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31" w:rsidRDefault="00857331" w:rsidP="00F76713">
      <w:r>
        <w:separator/>
      </w:r>
    </w:p>
  </w:footnote>
  <w:footnote w:type="continuationSeparator" w:id="0">
    <w:p w:rsidR="00857331" w:rsidRDefault="00857331" w:rsidP="00F76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2CA1"/>
    <w:multiLevelType w:val="hybridMultilevel"/>
    <w:tmpl w:val="88C45112"/>
    <w:lvl w:ilvl="0" w:tplc="239C6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也许">
    <w15:presenceInfo w15:providerId="None" w15:userId="也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1"/>
    <w:rsid w:val="00016372"/>
    <w:rsid w:val="00051828"/>
    <w:rsid w:val="00055E7E"/>
    <w:rsid w:val="00087144"/>
    <w:rsid w:val="00092A92"/>
    <w:rsid w:val="00095782"/>
    <w:rsid w:val="000D6B6D"/>
    <w:rsid w:val="000F3B80"/>
    <w:rsid w:val="00130098"/>
    <w:rsid w:val="001869CB"/>
    <w:rsid w:val="001C71C9"/>
    <w:rsid w:val="001F161D"/>
    <w:rsid w:val="00203074"/>
    <w:rsid w:val="00206F8D"/>
    <w:rsid w:val="00211FE5"/>
    <w:rsid w:val="002208BA"/>
    <w:rsid w:val="00254AD5"/>
    <w:rsid w:val="002A0B84"/>
    <w:rsid w:val="002A33EA"/>
    <w:rsid w:val="002B4A74"/>
    <w:rsid w:val="002C669C"/>
    <w:rsid w:val="00305657"/>
    <w:rsid w:val="00337D0A"/>
    <w:rsid w:val="003604AD"/>
    <w:rsid w:val="00392A0E"/>
    <w:rsid w:val="00396A3D"/>
    <w:rsid w:val="003B3769"/>
    <w:rsid w:val="003D3660"/>
    <w:rsid w:val="00417234"/>
    <w:rsid w:val="00432400"/>
    <w:rsid w:val="00437B10"/>
    <w:rsid w:val="00475992"/>
    <w:rsid w:val="004E10FB"/>
    <w:rsid w:val="004E5974"/>
    <w:rsid w:val="00517369"/>
    <w:rsid w:val="00561CE0"/>
    <w:rsid w:val="00584A5B"/>
    <w:rsid w:val="00590BFB"/>
    <w:rsid w:val="005A0144"/>
    <w:rsid w:val="005B28C2"/>
    <w:rsid w:val="00651469"/>
    <w:rsid w:val="00665E86"/>
    <w:rsid w:val="006A3721"/>
    <w:rsid w:val="006A677A"/>
    <w:rsid w:val="006A7F8E"/>
    <w:rsid w:val="006D3005"/>
    <w:rsid w:val="00717046"/>
    <w:rsid w:val="00727E2A"/>
    <w:rsid w:val="0079151C"/>
    <w:rsid w:val="007C4DF4"/>
    <w:rsid w:val="00805DF0"/>
    <w:rsid w:val="00857331"/>
    <w:rsid w:val="009345A7"/>
    <w:rsid w:val="0094303B"/>
    <w:rsid w:val="00945737"/>
    <w:rsid w:val="0095247D"/>
    <w:rsid w:val="009B08B8"/>
    <w:rsid w:val="00A0441C"/>
    <w:rsid w:val="00A34B55"/>
    <w:rsid w:val="00A51868"/>
    <w:rsid w:val="00A676E3"/>
    <w:rsid w:val="00A81E8E"/>
    <w:rsid w:val="00AA58D6"/>
    <w:rsid w:val="00AA5AB7"/>
    <w:rsid w:val="00AD7194"/>
    <w:rsid w:val="00AE64A1"/>
    <w:rsid w:val="00AF4A98"/>
    <w:rsid w:val="00B0183D"/>
    <w:rsid w:val="00B3440D"/>
    <w:rsid w:val="00B952EE"/>
    <w:rsid w:val="00BA0DB2"/>
    <w:rsid w:val="00BF6517"/>
    <w:rsid w:val="00C17B44"/>
    <w:rsid w:val="00C21089"/>
    <w:rsid w:val="00C83ADD"/>
    <w:rsid w:val="00C93217"/>
    <w:rsid w:val="00CC72F4"/>
    <w:rsid w:val="00CD2DAE"/>
    <w:rsid w:val="00CE1BF6"/>
    <w:rsid w:val="00D65825"/>
    <w:rsid w:val="00D83B81"/>
    <w:rsid w:val="00D84C12"/>
    <w:rsid w:val="00E407E1"/>
    <w:rsid w:val="00EB1122"/>
    <w:rsid w:val="00EB3FFA"/>
    <w:rsid w:val="00EC7AF1"/>
    <w:rsid w:val="00EE4A95"/>
    <w:rsid w:val="00F43068"/>
    <w:rsid w:val="00F44141"/>
    <w:rsid w:val="00F4758F"/>
    <w:rsid w:val="00F76713"/>
    <w:rsid w:val="00F8224B"/>
    <w:rsid w:val="00FA7C08"/>
    <w:rsid w:val="00FA7ECA"/>
    <w:rsid w:val="00FB0A45"/>
    <w:rsid w:val="00FB3ACC"/>
    <w:rsid w:val="00FC7FD0"/>
    <w:rsid w:val="00FE13B9"/>
    <w:rsid w:val="00FE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0570D"/>
  <w15:docId w15:val="{3CB09AF5-3CC7-4E2F-944D-CB08677A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4758F"/>
    <w:rPr>
      <w:rFonts w:ascii="NimbusRomNo9L-Regu" w:hAnsi="NimbusRomNo9L-Regu" w:hint="default"/>
      <w:b w:val="0"/>
      <w:bCs w:val="0"/>
      <w:i w:val="0"/>
      <w:iCs w:val="0"/>
      <w:color w:val="000000"/>
      <w:sz w:val="20"/>
      <w:szCs w:val="20"/>
    </w:rPr>
  </w:style>
  <w:style w:type="character" w:customStyle="1" w:styleId="fontstyle21">
    <w:name w:val="fontstyle21"/>
    <w:basedOn w:val="a0"/>
    <w:rsid w:val="00F4758F"/>
    <w:rPr>
      <w:rFonts w:ascii="CMBX10" w:hAnsi="CMBX10" w:hint="default"/>
      <w:b/>
      <w:bCs/>
      <w:i w:val="0"/>
      <w:iCs w:val="0"/>
      <w:color w:val="000000"/>
      <w:sz w:val="20"/>
      <w:szCs w:val="20"/>
    </w:rPr>
  </w:style>
  <w:style w:type="character" w:customStyle="1" w:styleId="fontstyle31">
    <w:name w:val="fontstyle31"/>
    <w:basedOn w:val="a0"/>
    <w:rsid w:val="00F4758F"/>
    <w:rPr>
      <w:rFonts w:ascii="CMMI7" w:hAnsi="CMMI7" w:hint="default"/>
      <w:b w:val="0"/>
      <w:bCs w:val="0"/>
      <w:i/>
      <w:iCs/>
      <w:color w:val="000000"/>
      <w:sz w:val="14"/>
      <w:szCs w:val="14"/>
    </w:rPr>
  </w:style>
  <w:style w:type="character" w:customStyle="1" w:styleId="fontstyle41">
    <w:name w:val="fontstyle41"/>
    <w:basedOn w:val="a0"/>
    <w:rsid w:val="00F4758F"/>
    <w:rPr>
      <w:rFonts w:ascii="CMSY7" w:hAnsi="CMSY7" w:hint="default"/>
      <w:b w:val="0"/>
      <w:bCs w:val="0"/>
      <w:i/>
      <w:iCs/>
      <w:color w:val="000000"/>
      <w:sz w:val="14"/>
      <w:szCs w:val="14"/>
    </w:rPr>
  </w:style>
  <w:style w:type="character" w:customStyle="1" w:styleId="fontstyle51">
    <w:name w:val="fontstyle51"/>
    <w:basedOn w:val="a0"/>
    <w:rsid w:val="00F4758F"/>
    <w:rPr>
      <w:rFonts w:ascii="CMR7" w:hAnsi="CMR7" w:hint="default"/>
      <w:b w:val="0"/>
      <w:bCs w:val="0"/>
      <w:i w:val="0"/>
      <w:iCs w:val="0"/>
      <w:color w:val="000000"/>
      <w:sz w:val="14"/>
      <w:szCs w:val="14"/>
    </w:rPr>
  </w:style>
  <w:style w:type="character" w:customStyle="1" w:styleId="fontstyle61">
    <w:name w:val="fontstyle61"/>
    <w:basedOn w:val="a0"/>
    <w:rsid w:val="003604AD"/>
    <w:rPr>
      <w:rFonts w:ascii="CMMI7" w:hAnsi="CMMI7" w:hint="default"/>
      <w:b w:val="0"/>
      <w:bCs w:val="0"/>
      <w:i/>
      <w:iCs/>
      <w:color w:val="000000"/>
      <w:sz w:val="14"/>
      <w:szCs w:val="14"/>
    </w:rPr>
  </w:style>
  <w:style w:type="character" w:customStyle="1" w:styleId="fontstyle71">
    <w:name w:val="fontstyle71"/>
    <w:basedOn w:val="a0"/>
    <w:rsid w:val="003604AD"/>
    <w:rPr>
      <w:rFonts w:ascii="CMSY7" w:hAnsi="CMSY7" w:hint="default"/>
      <w:b w:val="0"/>
      <w:bCs w:val="0"/>
      <w:i/>
      <w:iCs/>
      <w:color w:val="000000"/>
      <w:sz w:val="14"/>
      <w:szCs w:val="14"/>
    </w:rPr>
  </w:style>
  <w:style w:type="character" w:customStyle="1" w:styleId="fontstyle81">
    <w:name w:val="fontstyle81"/>
    <w:basedOn w:val="a0"/>
    <w:rsid w:val="003604AD"/>
    <w:rPr>
      <w:rFonts w:ascii="CMR7" w:hAnsi="CMR7" w:hint="default"/>
      <w:b w:val="0"/>
      <w:bCs w:val="0"/>
      <w:i w:val="0"/>
      <w:iCs w:val="0"/>
      <w:color w:val="000000"/>
      <w:sz w:val="14"/>
      <w:szCs w:val="14"/>
    </w:rPr>
  </w:style>
  <w:style w:type="paragraph" w:styleId="a3">
    <w:name w:val="Balloon Text"/>
    <w:basedOn w:val="a"/>
    <w:link w:val="a4"/>
    <w:uiPriority w:val="99"/>
    <w:semiHidden/>
    <w:unhideWhenUsed/>
    <w:rsid w:val="001C71C9"/>
    <w:rPr>
      <w:sz w:val="18"/>
      <w:szCs w:val="18"/>
    </w:rPr>
  </w:style>
  <w:style w:type="character" w:customStyle="1" w:styleId="a4">
    <w:name w:val="批注框文本 字符"/>
    <w:basedOn w:val="a0"/>
    <w:link w:val="a3"/>
    <w:uiPriority w:val="99"/>
    <w:semiHidden/>
    <w:rsid w:val="001C71C9"/>
    <w:rPr>
      <w:sz w:val="18"/>
      <w:szCs w:val="18"/>
    </w:rPr>
  </w:style>
  <w:style w:type="character" w:customStyle="1" w:styleId="family-chinese">
    <w:name w:val="family-chinese"/>
    <w:basedOn w:val="a0"/>
    <w:rsid w:val="002208BA"/>
  </w:style>
  <w:style w:type="character" w:customStyle="1" w:styleId="family-english">
    <w:name w:val="family-english"/>
    <w:basedOn w:val="a0"/>
    <w:rsid w:val="002208BA"/>
  </w:style>
  <w:style w:type="paragraph" w:styleId="a5">
    <w:name w:val="Revision"/>
    <w:hidden/>
    <w:uiPriority w:val="99"/>
    <w:semiHidden/>
    <w:rsid w:val="00FA7ECA"/>
  </w:style>
  <w:style w:type="paragraph" w:styleId="a6">
    <w:name w:val="header"/>
    <w:basedOn w:val="a"/>
    <w:link w:val="a7"/>
    <w:uiPriority w:val="99"/>
    <w:unhideWhenUsed/>
    <w:rsid w:val="00F767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76713"/>
    <w:rPr>
      <w:sz w:val="18"/>
      <w:szCs w:val="18"/>
    </w:rPr>
  </w:style>
  <w:style w:type="paragraph" w:styleId="a8">
    <w:name w:val="footer"/>
    <w:basedOn w:val="a"/>
    <w:link w:val="a9"/>
    <w:uiPriority w:val="99"/>
    <w:unhideWhenUsed/>
    <w:rsid w:val="00F76713"/>
    <w:pPr>
      <w:tabs>
        <w:tab w:val="center" w:pos="4153"/>
        <w:tab w:val="right" w:pos="8306"/>
      </w:tabs>
      <w:snapToGrid w:val="0"/>
      <w:jc w:val="left"/>
    </w:pPr>
    <w:rPr>
      <w:sz w:val="18"/>
      <w:szCs w:val="18"/>
    </w:rPr>
  </w:style>
  <w:style w:type="character" w:customStyle="1" w:styleId="a9">
    <w:name w:val="页脚 字符"/>
    <w:basedOn w:val="a0"/>
    <w:link w:val="a8"/>
    <w:uiPriority w:val="99"/>
    <w:rsid w:val="00F76713"/>
    <w:rPr>
      <w:sz w:val="18"/>
      <w:szCs w:val="18"/>
    </w:rPr>
  </w:style>
  <w:style w:type="paragraph" w:styleId="HTML">
    <w:name w:val="HTML Preformatted"/>
    <w:basedOn w:val="a"/>
    <w:link w:val="HTML0"/>
    <w:uiPriority w:val="99"/>
    <w:unhideWhenUsed/>
    <w:rsid w:val="00EB3F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3FFA"/>
    <w:rPr>
      <w:rFonts w:ascii="宋体" w:eastAsia="宋体" w:hAnsi="宋体" w:cs="宋体"/>
      <w:kern w:val="0"/>
      <w:sz w:val="24"/>
      <w:szCs w:val="24"/>
    </w:rPr>
  </w:style>
  <w:style w:type="character" w:styleId="aa">
    <w:name w:val="Hyperlink"/>
    <w:basedOn w:val="a0"/>
    <w:uiPriority w:val="99"/>
    <w:semiHidden/>
    <w:unhideWhenUsed/>
    <w:rsid w:val="003D3660"/>
    <w:rPr>
      <w:color w:val="0000FF"/>
      <w:u w:val="single"/>
    </w:rPr>
  </w:style>
  <w:style w:type="paragraph" w:styleId="ab">
    <w:name w:val="List Paragraph"/>
    <w:basedOn w:val="a"/>
    <w:uiPriority w:val="34"/>
    <w:qFormat/>
    <w:rsid w:val="00095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59739">
      <w:bodyDiv w:val="1"/>
      <w:marLeft w:val="0"/>
      <w:marRight w:val="0"/>
      <w:marTop w:val="0"/>
      <w:marBottom w:val="0"/>
      <w:divBdr>
        <w:top w:val="none" w:sz="0" w:space="0" w:color="auto"/>
        <w:left w:val="none" w:sz="0" w:space="0" w:color="auto"/>
        <w:bottom w:val="none" w:sz="0" w:space="0" w:color="auto"/>
        <w:right w:val="none" w:sz="0" w:space="0" w:color="auto"/>
      </w:divBdr>
    </w:div>
    <w:div w:id="486895216">
      <w:bodyDiv w:val="1"/>
      <w:marLeft w:val="0"/>
      <w:marRight w:val="0"/>
      <w:marTop w:val="0"/>
      <w:marBottom w:val="0"/>
      <w:divBdr>
        <w:top w:val="none" w:sz="0" w:space="0" w:color="auto"/>
        <w:left w:val="none" w:sz="0" w:space="0" w:color="auto"/>
        <w:bottom w:val="none" w:sz="0" w:space="0" w:color="auto"/>
        <w:right w:val="none" w:sz="0" w:space="0" w:color="auto"/>
      </w:divBdr>
    </w:div>
    <w:div w:id="930041304">
      <w:bodyDiv w:val="1"/>
      <w:marLeft w:val="0"/>
      <w:marRight w:val="0"/>
      <w:marTop w:val="0"/>
      <w:marBottom w:val="0"/>
      <w:divBdr>
        <w:top w:val="none" w:sz="0" w:space="0" w:color="auto"/>
        <w:left w:val="none" w:sz="0" w:space="0" w:color="auto"/>
        <w:bottom w:val="none" w:sz="0" w:space="0" w:color="auto"/>
        <w:right w:val="none" w:sz="0" w:space="0" w:color="auto"/>
      </w:divBdr>
    </w:div>
    <w:div w:id="1289169065">
      <w:bodyDiv w:val="1"/>
      <w:marLeft w:val="0"/>
      <w:marRight w:val="0"/>
      <w:marTop w:val="0"/>
      <w:marBottom w:val="0"/>
      <w:divBdr>
        <w:top w:val="none" w:sz="0" w:space="0" w:color="auto"/>
        <w:left w:val="none" w:sz="0" w:space="0" w:color="auto"/>
        <w:bottom w:val="none" w:sz="0" w:space="0" w:color="auto"/>
        <w:right w:val="none" w:sz="0" w:space="0" w:color="auto"/>
      </w:divBdr>
    </w:div>
    <w:div w:id="1561401009">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0"/>
          <w:marRight w:val="0"/>
          <w:marTop w:val="0"/>
          <w:marBottom w:val="0"/>
          <w:divBdr>
            <w:top w:val="none" w:sz="0" w:space="0" w:color="auto"/>
            <w:left w:val="none" w:sz="0" w:space="0" w:color="auto"/>
            <w:bottom w:val="none" w:sz="0" w:space="0" w:color="auto"/>
            <w:right w:val="none" w:sz="0" w:space="0" w:color="auto"/>
          </w:divBdr>
          <w:divsChild>
            <w:div w:id="705258377">
              <w:marLeft w:val="60"/>
              <w:marRight w:val="0"/>
              <w:marTop w:val="0"/>
              <w:marBottom w:val="0"/>
              <w:divBdr>
                <w:top w:val="none" w:sz="0" w:space="0" w:color="auto"/>
                <w:left w:val="none" w:sz="0" w:space="0" w:color="auto"/>
                <w:bottom w:val="none" w:sz="0" w:space="0" w:color="auto"/>
                <w:right w:val="none" w:sz="0" w:space="0" w:color="auto"/>
              </w:divBdr>
              <w:divsChild>
                <w:div w:id="489366985">
                  <w:marLeft w:val="0"/>
                  <w:marRight w:val="0"/>
                  <w:marTop w:val="0"/>
                  <w:marBottom w:val="0"/>
                  <w:divBdr>
                    <w:top w:val="none" w:sz="0" w:space="0" w:color="auto"/>
                    <w:left w:val="none" w:sz="0" w:space="0" w:color="auto"/>
                    <w:bottom w:val="none" w:sz="0" w:space="0" w:color="auto"/>
                    <w:right w:val="none" w:sz="0" w:space="0" w:color="auto"/>
                  </w:divBdr>
                  <w:divsChild>
                    <w:div w:id="1865972191">
                      <w:marLeft w:val="0"/>
                      <w:marRight w:val="0"/>
                      <w:marTop w:val="0"/>
                      <w:marBottom w:val="120"/>
                      <w:divBdr>
                        <w:top w:val="single" w:sz="6" w:space="0" w:color="F5F5F5"/>
                        <w:left w:val="single" w:sz="6" w:space="0" w:color="F5F5F5"/>
                        <w:bottom w:val="single" w:sz="6" w:space="0" w:color="F5F5F5"/>
                        <w:right w:val="single" w:sz="6" w:space="0" w:color="F5F5F5"/>
                      </w:divBdr>
                      <w:divsChild>
                        <w:div w:id="821460460">
                          <w:marLeft w:val="0"/>
                          <w:marRight w:val="0"/>
                          <w:marTop w:val="0"/>
                          <w:marBottom w:val="0"/>
                          <w:divBdr>
                            <w:top w:val="none" w:sz="0" w:space="0" w:color="auto"/>
                            <w:left w:val="none" w:sz="0" w:space="0" w:color="auto"/>
                            <w:bottom w:val="none" w:sz="0" w:space="0" w:color="auto"/>
                            <w:right w:val="none" w:sz="0" w:space="0" w:color="auto"/>
                          </w:divBdr>
                          <w:divsChild>
                            <w:div w:id="12014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7078">
          <w:marLeft w:val="0"/>
          <w:marRight w:val="0"/>
          <w:marTop w:val="0"/>
          <w:marBottom w:val="0"/>
          <w:divBdr>
            <w:top w:val="none" w:sz="0" w:space="0" w:color="auto"/>
            <w:left w:val="none" w:sz="0" w:space="0" w:color="auto"/>
            <w:bottom w:val="none" w:sz="0" w:space="0" w:color="auto"/>
            <w:right w:val="none" w:sz="0" w:space="0" w:color="auto"/>
          </w:divBdr>
          <w:divsChild>
            <w:div w:id="1718162903">
              <w:marLeft w:val="0"/>
              <w:marRight w:val="60"/>
              <w:marTop w:val="0"/>
              <w:marBottom w:val="0"/>
              <w:divBdr>
                <w:top w:val="none" w:sz="0" w:space="0" w:color="auto"/>
                <w:left w:val="none" w:sz="0" w:space="0" w:color="auto"/>
                <w:bottom w:val="none" w:sz="0" w:space="0" w:color="auto"/>
                <w:right w:val="none" w:sz="0" w:space="0" w:color="auto"/>
              </w:divBdr>
              <w:divsChild>
                <w:div w:id="1181971487">
                  <w:marLeft w:val="0"/>
                  <w:marRight w:val="0"/>
                  <w:marTop w:val="0"/>
                  <w:marBottom w:val="120"/>
                  <w:divBdr>
                    <w:top w:val="single" w:sz="6" w:space="0" w:color="C0C0C0"/>
                    <w:left w:val="single" w:sz="6" w:space="0" w:color="D9D9D9"/>
                    <w:bottom w:val="single" w:sz="6" w:space="0" w:color="D9D9D9"/>
                    <w:right w:val="single" w:sz="6" w:space="0" w:color="D9D9D9"/>
                  </w:divBdr>
                  <w:divsChild>
                    <w:div w:id="151994138">
                      <w:marLeft w:val="0"/>
                      <w:marRight w:val="0"/>
                      <w:marTop w:val="0"/>
                      <w:marBottom w:val="0"/>
                      <w:divBdr>
                        <w:top w:val="none" w:sz="0" w:space="0" w:color="auto"/>
                        <w:left w:val="none" w:sz="0" w:space="0" w:color="auto"/>
                        <w:bottom w:val="none" w:sz="0" w:space="0" w:color="auto"/>
                        <w:right w:val="none" w:sz="0" w:space="0" w:color="auto"/>
                      </w:divBdr>
                    </w:div>
                    <w:div w:id="1761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3511">
      <w:bodyDiv w:val="1"/>
      <w:marLeft w:val="0"/>
      <w:marRight w:val="0"/>
      <w:marTop w:val="0"/>
      <w:marBottom w:val="0"/>
      <w:divBdr>
        <w:top w:val="none" w:sz="0" w:space="0" w:color="auto"/>
        <w:left w:val="none" w:sz="0" w:space="0" w:color="auto"/>
        <w:bottom w:val="none" w:sz="0" w:space="0" w:color="auto"/>
        <w:right w:val="none" w:sz="0" w:space="0" w:color="auto"/>
      </w:divBdr>
    </w:div>
    <w:div w:id="20588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87%AA%E7%84%B6%E5%A4%A7%E8%B0%83&amp;tn=44039180_cpr&amp;fenlei=mv6quAkxTZn0IZRqIHckPjm4nH00T1YznhF-uWbYnjPhnhNhnhnY0ZwV5Hcvrjm3rH6sPfKWUMw85HfYnjn4nH6sgvPsT6KdThsqpZwYTjCEQLGCpyw9Uz4Bmy-bIi4WUvYETgN-TLwGUv3EnWnYnjn1PHm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92%8C%E5%A3%B0%E5%B0%8F%E8%B0%83&amp;tn=44039180_cpr&amp;fenlei=mv6quAkxTZn0IZRqIHckPjm4nH00T1YLmymvPh7Brjm1PHckPWF90ZwV5Hcvrjm3rH6sPfKWUMw85HfYnjn4nH6sgvPsT6KdThsqpZwYTjCEQLGCpyw9Uz4Bmy-bIi4WUvYETgN-TLwGUv3Erjf4rHnzrj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idu.com/s?wd=%E8%87%AA%E7%84%B6%E5%B0%8F%E8%B0%83&amp;tn=44039180_cpr&amp;fenlei=mv6quAkxTZn0IZRqIHckPjm4nH00T1YLmymvPh7Brjm1PHckPWF90ZwV5Hcvrjm3rH6sPfKWUMw85HfYnjn4nH6sgvPsT6KdThsqpZwYTjCEQLGCpyw9Uz4Bmy-bIi4WUvYETgN-TLwGUv3Erjf4rHnzrjT" TargetMode="External"/><Relationship Id="rId4" Type="http://schemas.openxmlformats.org/officeDocument/2006/relationships/settings" Target="settings.xml"/><Relationship Id="rId9" Type="http://schemas.openxmlformats.org/officeDocument/2006/relationships/hyperlink" Target="https://www.baidu.com/s?wd=%E8%87%AA%E7%84%B6%E5%A4%A7%E8%B0%83&amp;tn=44039180_cpr&amp;fenlei=mv6quAkxTZn0IZRqIHckPjm4nH00T1YLmymvPh7Brjm1PHckPWF90ZwV5Hcvrjm3rH6sPfKWUMw85HfYnjn4nH6sgvPsT6KdThsqpZwYTjCEQLGCpyw9Uz4Bmy-bIi4WUvYETgN-TLwGUv3Erjf4rHnzrjT"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B73C4-D2FD-4A76-BF1D-E304C92A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16</Pages>
  <Words>6310</Words>
  <Characters>35970</Characters>
  <Application>Microsoft Office Word</Application>
  <DocSecurity>0</DocSecurity>
  <Lines>299</Lines>
  <Paragraphs>84</Paragraphs>
  <ScaleCrop>false</ScaleCrop>
  <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TLPC</dc:creator>
  <cp:keywords/>
  <dc:description/>
  <cp:lastModifiedBy>也许</cp:lastModifiedBy>
  <cp:revision>3</cp:revision>
  <dcterms:created xsi:type="dcterms:W3CDTF">2017-08-01T04:33:00Z</dcterms:created>
  <dcterms:modified xsi:type="dcterms:W3CDTF">2017-08-20T16:48:00Z</dcterms:modified>
</cp:coreProperties>
</file>